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2F786" w14:textId="4D411272" w:rsidR="00082FAE" w:rsidRPr="00517608" w:rsidRDefault="006014DF" w:rsidP="0079688B">
      <w:bookmarkStart w:id="0" w:name="_GoBack"/>
      <w:bookmarkEnd w:id="0"/>
      <w:r>
        <w:rPr>
          <w:noProof/>
        </w:rPr>
        <w:drawing>
          <wp:anchor distT="0" distB="0" distL="114300" distR="114300" simplePos="0" relativeHeight="251657728" behindDoc="0" locked="0" layoutInCell="1" allowOverlap="1" wp14:anchorId="5F0C9E68" wp14:editId="1DD3466A">
            <wp:simplePos x="0" y="0"/>
            <wp:positionH relativeFrom="column">
              <wp:posOffset>429260</wp:posOffset>
            </wp:positionH>
            <wp:positionV relativeFrom="paragraph">
              <wp:posOffset>133350</wp:posOffset>
            </wp:positionV>
            <wp:extent cx="4488815" cy="2286000"/>
            <wp:effectExtent l="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b="36342"/>
                    <a:stretch>
                      <a:fillRect/>
                    </a:stretch>
                  </pic:blipFill>
                  <pic:spPr bwMode="auto">
                    <a:xfrm>
                      <a:off x="0" y="0"/>
                      <a:ext cx="448881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ECC35" w14:textId="77777777" w:rsidR="001F4C2D" w:rsidRPr="00114E8C" w:rsidRDefault="001F4C2D" w:rsidP="0079688B"/>
    <w:p w14:paraId="533D091C" w14:textId="77777777" w:rsidR="001F4C2D" w:rsidRDefault="001F4C2D" w:rsidP="001F4C2D">
      <w:pPr>
        <w:pStyle w:val="Bajoescudo"/>
      </w:pPr>
    </w:p>
    <w:p w14:paraId="67935AC0" w14:textId="77777777" w:rsidR="00082FAE" w:rsidRPr="00517608" w:rsidRDefault="001F4C2D" w:rsidP="001F4C2D">
      <w:pPr>
        <w:pStyle w:val="Bajoescudo"/>
        <w:rPr>
          <w:lang w:val="es-ES"/>
        </w:rPr>
      </w:pPr>
      <w:r w:rsidRPr="001F4C2D">
        <w:rPr>
          <w:lang w:val="es-ES"/>
        </w:rPr>
        <w:t xml:space="preserve">CONSEJERÍA DE AGRICULTURA, </w:t>
      </w:r>
      <w:r w:rsidR="00A469C8">
        <w:rPr>
          <w:lang w:val="es-ES"/>
        </w:rPr>
        <w:t>AGUA</w:t>
      </w:r>
      <w:r w:rsidRPr="001F4C2D">
        <w:rPr>
          <w:lang w:val="es-ES"/>
        </w:rPr>
        <w:t xml:space="preserve"> Y DESARROLLO RURAL</w:t>
      </w:r>
    </w:p>
    <w:p w14:paraId="1B0D60F4" w14:textId="77777777" w:rsidR="00082FAE" w:rsidRPr="00517608" w:rsidRDefault="00082FAE">
      <w:pPr>
        <w:pStyle w:val="Bajoescudo"/>
        <w:widowControl/>
        <w:rPr>
          <w:lang w:val="es-ES"/>
        </w:rPr>
      </w:pPr>
      <w:r w:rsidRPr="00517608">
        <w:rPr>
          <w:lang w:val="es-ES"/>
        </w:rPr>
        <w:t>SECRETARÍA GENERAL</w:t>
      </w:r>
    </w:p>
    <w:p w14:paraId="6B4D2503" w14:textId="77777777" w:rsidR="00C52B7F" w:rsidRDefault="00C52B7F" w:rsidP="00C52B7F">
      <w:pPr>
        <w:pStyle w:val="Bajoescudo2"/>
        <w:widowControl/>
        <w:rPr>
          <w:lang w:val="es-ES"/>
        </w:rPr>
      </w:pPr>
      <w:r>
        <w:rPr>
          <w:lang w:val="es-ES"/>
        </w:rPr>
        <w:t>SERVICIO DE INFORMÁTICA DEL ORGANISMO PAGADOR</w:t>
      </w:r>
    </w:p>
    <w:p w14:paraId="0991E306" w14:textId="77777777" w:rsidR="00082FAE" w:rsidRPr="00517608" w:rsidRDefault="00082FAE" w:rsidP="0079688B"/>
    <w:p w14:paraId="3CBF0544" w14:textId="77777777" w:rsidR="00082FAE" w:rsidRPr="00517608" w:rsidRDefault="00082FAE" w:rsidP="0079688B"/>
    <w:p w14:paraId="0739E25D" w14:textId="77777777" w:rsidR="00082FAE" w:rsidRPr="00517608" w:rsidRDefault="00082FAE" w:rsidP="0079688B"/>
    <w:p w14:paraId="52ADC966" w14:textId="77777777" w:rsidR="00082FAE" w:rsidRPr="00517608" w:rsidRDefault="00082FAE" w:rsidP="0079688B"/>
    <w:p w14:paraId="7014300F" w14:textId="77777777" w:rsidR="00082FAE" w:rsidRPr="00517608" w:rsidRDefault="00082FAE" w:rsidP="0079688B"/>
    <w:p w14:paraId="51849FC4" w14:textId="77777777" w:rsidR="00082FAE" w:rsidRPr="00517608" w:rsidRDefault="00082FAE" w:rsidP="0079688B"/>
    <w:p w14:paraId="67F206D4" w14:textId="77777777" w:rsidR="00082FAE" w:rsidRPr="00517608" w:rsidRDefault="00082FAE" w:rsidP="0079688B"/>
    <w:p w14:paraId="4AFCF10B" w14:textId="77777777" w:rsidR="00082FAE" w:rsidRPr="00517608" w:rsidRDefault="00082FAE" w:rsidP="0079688B"/>
    <w:p w14:paraId="64B820C4" w14:textId="77777777" w:rsidR="00082FAE" w:rsidRPr="00517608" w:rsidRDefault="00082FAE" w:rsidP="0079688B"/>
    <w:p w14:paraId="06CDDD04" w14:textId="77777777" w:rsidR="00C55F77" w:rsidRPr="009A64AD" w:rsidRDefault="00D42499" w:rsidP="00C55F77">
      <w:pPr>
        <w:pStyle w:val="Ttulodocumento"/>
        <w:rPr>
          <w:sz w:val="36"/>
          <w:lang w:val="es-ES"/>
        </w:rPr>
      </w:pPr>
      <w:r w:rsidRPr="00D42499">
        <w:rPr>
          <w:sz w:val="40"/>
          <w:szCs w:val="52"/>
          <w:lang w:val="es-ES"/>
        </w:rPr>
        <w:t>Registro de Industrias Agrarias</w:t>
      </w:r>
      <w:r w:rsidR="00D80891" w:rsidRPr="009A64AD">
        <w:rPr>
          <w:sz w:val="40"/>
          <w:szCs w:val="52"/>
          <w:lang w:val="es-ES"/>
        </w:rPr>
        <w:t xml:space="preserve"> (R</w:t>
      </w:r>
      <w:r>
        <w:rPr>
          <w:sz w:val="40"/>
          <w:szCs w:val="52"/>
          <w:lang w:val="es-ES"/>
        </w:rPr>
        <w:t>IA</w:t>
      </w:r>
      <w:r w:rsidR="00D80891" w:rsidRPr="009A64AD">
        <w:rPr>
          <w:sz w:val="40"/>
          <w:szCs w:val="52"/>
          <w:lang w:val="es-ES"/>
        </w:rPr>
        <w:t>)</w:t>
      </w:r>
      <w:r w:rsidR="00C55F77" w:rsidRPr="009A64AD">
        <w:rPr>
          <w:sz w:val="40"/>
          <w:szCs w:val="52"/>
          <w:lang w:val="es-ES"/>
        </w:rPr>
        <w:t xml:space="preserve"> -</w:t>
      </w:r>
      <w:r w:rsidR="00C55F77">
        <w:rPr>
          <w:lang w:val="es-ES"/>
        </w:rPr>
        <w:t xml:space="preserve"> </w:t>
      </w:r>
      <w:r w:rsidR="00C55F77" w:rsidRPr="009A64AD">
        <w:rPr>
          <w:sz w:val="40"/>
          <w:szCs w:val="52"/>
          <w:lang w:val="es-ES"/>
        </w:rPr>
        <w:t>Programa de Ampliación de la administración electrónica en la producción agropecuaria y el sector agroalimentario</w:t>
      </w:r>
    </w:p>
    <w:p w14:paraId="22A4A5D1" w14:textId="77777777" w:rsidR="00082FAE" w:rsidRPr="00517608" w:rsidRDefault="00082FAE">
      <w:pPr>
        <w:pStyle w:val="Ttulodocumento"/>
        <w:widowControl/>
        <w:rPr>
          <w:highlight w:val="white"/>
          <w:lang w:val="es-ES"/>
        </w:rPr>
      </w:pPr>
    </w:p>
    <w:p w14:paraId="217A01B8" w14:textId="77777777" w:rsidR="00082FAE" w:rsidRPr="00517608" w:rsidRDefault="00082FAE" w:rsidP="0079688B">
      <w:pPr>
        <w:rPr>
          <w:highlight w:val="white"/>
        </w:rPr>
      </w:pPr>
    </w:p>
    <w:p w14:paraId="60A0AB8F" w14:textId="77777777" w:rsidR="00082FAE" w:rsidRPr="00517608" w:rsidRDefault="00082FAE" w:rsidP="0079688B">
      <w:pPr>
        <w:rPr>
          <w:highlight w:val="white"/>
        </w:rPr>
      </w:pPr>
    </w:p>
    <w:p w14:paraId="0EE2843D" w14:textId="77777777" w:rsidR="00082FAE" w:rsidRPr="00517608" w:rsidRDefault="00082FAE">
      <w:pPr>
        <w:pStyle w:val="antetitulo"/>
        <w:widowControl/>
        <w:rPr>
          <w:highlight w:val="white"/>
          <w:lang w:val="es-ES"/>
        </w:rPr>
      </w:pPr>
      <w:r w:rsidRPr="00517608">
        <w:rPr>
          <w:highlight w:val="white"/>
          <w:lang w:val="es-ES"/>
        </w:rPr>
        <w:t xml:space="preserve">Estudio </w:t>
      </w:r>
      <w:r w:rsidR="00C55F77">
        <w:rPr>
          <w:highlight w:val="white"/>
          <w:lang w:val="es-ES"/>
        </w:rPr>
        <w:t xml:space="preserve">de </w:t>
      </w:r>
      <w:r w:rsidRPr="00517608">
        <w:rPr>
          <w:highlight w:val="white"/>
          <w:lang w:val="es-ES"/>
        </w:rPr>
        <w:t>viabilidad</w:t>
      </w:r>
    </w:p>
    <w:p w14:paraId="22F7D23B" w14:textId="77777777" w:rsidR="00082FAE" w:rsidRPr="00517608" w:rsidRDefault="00082FAE" w:rsidP="0079688B">
      <w:pPr>
        <w:rPr>
          <w:highlight w:val="white"/>
        </w:rPr>
      </w:pPr>
    </w:p>
    <w:p w14:paraId="1848F282" w14:textId="77777777" w:rsidR="00082FAE" w:rsidRPr="00517608" w:rsidRDefault="00082FAE" w:rsidP="0079688B">
      <w:pPr>
        <w:rPr>
          <w:highlight w:val="white"/>
        </w:rPr>
      </w:pPr>
    </w:p>
    <w:p w14:paraId="418C2D3C" w14:textId="77777777" w:rsidR="00082FAE" w:rsidRPr="00517608" w:rsidRDefault="00082FAE" w:rsidP="0079688B">
      <w:pPr>
        <w:rPr>
          <w:highlight w:val="white"/>
        </w:rPr>
      </w:pPr>
    </w:p>
    <w:p w14:paraId="39B01FA1" w14:textId="77777777" w:rsidR="00082FAE" w:rsidRPr="00517608" w:rsidRDefault="00082FAE" w:rsidP="0079688B">
      <w:pPr>
        <w:rPr>
          <w:highlight w:val="white"/>
        </w:rPr>
      </w:pPr>
    </w:p>
    <w:p w14:paraId="34BA2C3F" w14:textId="77777777" w:rsidR="00082FAE" w:rsidRPr="00517608" w:rsidRDefault="00082FAE" w:rsidP="0079688B">
      <w:pPr>
        <w:rPr>
          <w:highlight w:val="white"/>
        </w:rPr>
      </w:pPr>
    </w:p>
    <w:p w14:paraId="65402EAC" w14:textId="77777777" w:rsidR="00082FAE" w:rsidRPr="00517608" w:rsidRDefault="00082FAE" w:rsidP="0079688B">
      <w:pPr>
        <w:rPr>
          <w:highlight w:val="white"/>
        </w:rPr>
      </w:pPr>
    </w:p>
    <w:p w14:paraId="6A4B68C1" w14:textId="77777777" w:rsidR="00082FAE" w:rsidRPr="00517608" w:rsidRDefault="00082FAE" w:rsidP="0079688B">
      <w:pPr>
        <w:rPr>
          <w:highlight w:val="white"/>
        </w:rPr>
      </w:pPr>
    </w:p>
    <w:p w14:paraId="69FEA002" w14:textId="77777777" w:rsidR="00082FAE" w:rsidRPr="00517608" w:rsidRDefault="00082FAE" w:rsidP="0079688B">
      <w:pPr>
        <w:rPr>
          <w:highlight w:val="white"/>
        </w:rPr>
      </w:pPr>
      <w:r w:rsidRPr="00517608">
        <w:rPr>
          <w:b/>
          <w:bCs/>
          <w:i/>
          <w:iCs/>
          <w:sz w:val="2"/>
          <w:szCs w:val="2"/>
          <w:highlight w:val="white"/>
        </w:rPr>
        <w:t>_</w:t>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p>
    <w:p w14:paraId="684D5C25" w14:textId="77777777" w:rsidR="00082FAE" w:rsidRPr="00517608" w:rsidRDefault="00082FAE" w:rsidP="0079688B">
      <w:pPr>
        <w:rPr>
          <w:highlight w:val="white"/>
        </w:rPr>
      </w:pP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r w:rsidRPr="00517608">
        <w:rPr>
          <w:highlight w:val="white"/>
        </w:rPr>
        <w:tab/>
      </w:r>
    </w:p>
    <w:tbl>
      <w:tblPr>
        <w:tblW w:w="0" w:type="auto"/>
        <w:tblInd w:w="4200" w:type="dxa"/>
        <w:tblLayout w:type="fixed"/>
        <w:tblCellMar>
          <w:left w:w="60" w:type="dxa"/>
          <w:right w:w="60" w:type="dxa"/>
        </w:tblCellMar>
        <w:tblLook w:val="0000" w:firstRow="0" w:lastRow="0" w:firstColumn="0" w:lastColumn="0" w:noHBand="0" w:noVBand="0"/>
      </w:tblPr>
      <w:tblGrid>
        <w:gridCol w:w="4155"/>
      </w:tblGrid>
      <w:tr w:rsidR="00082FAE" w:rsidRPr="00517608" w14:paraId="06646C39" w14:textId="77777777">
        <w:tblPrEx>
          <w:tblCellMar>
            <w:top w:w="0" w:type="dxa"/>
            <w:bottom w:w="0" w:type="dxa"/>
          </w:tblCellMar>
        </w:tblPrEx>
        <w:tc>
          <w:tcPr>
            <w:tcW w:w="4155" w:type="dxa"/>
            <w:tcBorders>
              <w:top w:val="single" w:sz="4" w:space="0" w:color="000080"/>
              <w:left w:val="nil"/>
              <w:bottom w:val="nil"/>
              <w:right w:val="nil"/>
            </w:tcBorders>
          </w:tcPr>
          <w:p w14:paraId="7AD4D519" w14:textId="77777777" w:rsidR="00082FAE" w:rsidRPr="00517608" w:rsidRDefault="00082FAE">
            <w:pPr>
              <w:pStyle w:val="Datosportada"/>
              <w:widowControl/>
              <w:spacing w:before="60"/>
              <w:rPr>
                <w:highlight w:val="white"/>
                <w:lang w:val="es-ES"/>
              </w:rPr>
            </w:pPr>
            <w:r w:rsidRPr="00517608">
              <w:rPr>
                <w:highlight w:val="white"/>
                <w:lang w:val="es-ES"/>
              </w:rPr>
              <w:t>10-</w:t>
            </w:r>
            <w:r w:rsidR="00D42499">
              <w:rPr>
                <w:highlight w:val="white"/>
                <w:lang w:val="es-ES"/>
              </w:rPr>
              <w:t>RIA</w:t>
            </w:r>
            <w:r w:rsidRPr="00517608">
              <w:rPr>
                <w:highlight w:val="white"/>
                <w:lang w:val="es-ES"/>
              </w:rPr>
              <w:t>-Estudio viabilidad</w:t>
            </w:r>
          </w:p>
          <w:p w14:paraId="5200223B" w14:textId="77777777" w:rsidR="00082FAE" w:rsidRPr="00517608" w:rsidRDefault="00082FAE">
            <w:pPr>
              <w:pStyle w:val="Datosportada"/>
              <w:widowControl/>
              <w:rPr>
                <w:highlight w:val="white"/>
                <w:lang w:val="es-ES"/>
              </w:rPr>
            </w:pPr>
            <w:r w:rsidRPr="00517608">
              <w:rPr>
                <w:highlight w:val="white"/>
                <w:lang w:val="es-ES"/>
              </w:rPr>
              <w:t xml:space="preserve">Versión </w:t>
            </w:r>
            <w:r w:rsidR="00C55F77" w:rsidRPr="00EF6CDF">
              <w:rPr>
                <w:lang w:val="es-ES"/>
              </w:rPr>
              <w:t>1.0</w:t>
            </w:r>
            <w:r w:rsidRPr="00EF6CDF">
              <w:rPr>
                <w:lang w:val="es-ES"/>
              </w:rPr>
              <w:t xml:space="preserve">. </w:t>
            </w:r>
            <w:r w:rsidR="00EF6CDF">
              <w:rPr>
                <w:highlight w:val="white"/>
                <w:lang w:val="es-ES"/>
              </w:rPr>
              <w:t>Marzo</w:t>
            </w:r>
            <w:r w:rsidR="00C55F77">
              <w:rPr>
                <w:highlight w:val="white"/>
                <w:lang w:val="es-ES"/>
              </w:rPr>
              <w:t xml:space="preserve"> de 2022</w:t>
            </w:r>
          </w:p>
          <w:p w14:paraId="6A2E1EE7" w14:textId="77777777" w:rsidR="00082FAE" w:rsidRPr="00517608" w:rsidRDefault="00082FAE">
            <w:pPr>
              <w:pStyle w:val="Datosportada"/>
              <w:widowControl/>
              <w:rPr>
                <w:sz w:val="22"/>
                <w:szCs w:val="22"/>
                <w:highlight w:val="white"/>
                <w:lang w:val="es-ES"/>
              </w:rPr>
            </w:pPr>
            <w:r w:rsidRPr="00517608">
              <w:rPr>
                <w:highlight w:val="white"/>
                <w:lang w:val="es-ES"/>
              </w:rPr>
              <w:t>Nivel 2. Difusión Limitada</w:t>
            </w:r>
          </w:p>
        </w:tc>
      </w:tr>
    </w:tbl>
    <w:p w14:paraId="55987430" w14:textId="77777777" w:rsidR="00082FAE" w:rsidRPr="00517608" w:rsidRDefault="00082FAE">
      <w:pPr>
        <w:pStyle w:val="Datosportada"/>
        <w:widowControl/>
        <w:rPr>
          <w:highlight w:val="white"/>
          <w:lang w:val="es-ES"/>
        </w:rPr>
      </w:pPr>
      <w:r w:rsidRPr="00517608">
        <w:rPr>
          <w:i w:val="0"/>
          <w:iCs w:val="0"/>
          <w:highlight w:val="white"/>
          <w:lang w:val="es-ES"/>
        </w:rPr>
        <w:tab/>
      </w:r>
      <w:r w:rsidRPr="00517608">
        <w:rPr>
          <w:i w:val="0"/>
          <w:iCs w:val="0"/>
          <w:highlight w:val="white"/>
          <w:lang w:val="es-ES"/>
        </w:rPr>
        <w:tab/>
      </w:r>
      <w:r w:rsidRPr="00517608">
        <w:rPr>
          <w:i w:val="0"/>
          <w:iCs w:val="0"/>
          <w:highlight w:val="white"/>
          <w:lang w:val="es-ES"/>
        </w:rPr>
        <w:tab/>
      </w:r>
      <w:r w:rsidRPr="00517608">
        <w:rPr>
          <w:i w:val="0"/>
          <w:iCs w:val="0"/>
          <w:highlight w:val="white"/>
          <w:lang w:val="es-ES"/>
        </w:rPr>
        <w:tab/>
      </w:r>
      <w:r w:rsidRPr="00517608">
        <w:rPr>
          <w:i w:val="0"/>
          <w:iCs w:val="0"/>
          <w:highlight w:val="white"/>
          <w:lang w:val="es-ES"/>
        </w:rPr>
        <w:tab/>
      </w:r>
      <w:r w:rsidRPr="00517608">
        <w:rPr>
          <w:i w:val="0"/>
          <w:iCs w:val="0"/>
          <w:highlight w:val="white"/>
          <w:lang w:val="es-ES"/>
        </w:rPr>
        <w:tab/>
      </w:r>
      <w:r w:rsidRPr="00517608">
        <w:rPr>
          <w:i w:val="0"/>
          <w:iCs w:val="0"/>
          <w:highlight w:val="white"/>
          <w:lang w:val="es-ES"/>
        </w:rPr>
        <w:tab/>
      </w:r>
    </w:p>
    <w:p w14:paraId="54AE3917" w14:textId="77777777" w:rsidR="00C639AA" w:rsidRDefault="00082FAE" w:rsidP="00EF6CDF">
      <w:pPr>
        <w:pStyle w:val="Ttulo1"/>
        <w:numPr>
          <w:ilvl w:val="0"/>
          <w:numId w:val="0"/>
        </w:numPr>
      </w:pPr>
      <w:bookmarkStart w:id="1" w:name="_Hlt506812201"/>
      <w:bookmarkEnd w:id="1"/>
      <w:r w:rsidRPr="00517608">
        <w:rPr>
          <w:sz w:val="22"/>
          <w:szCs w:val="22"/>
          <w:highlight w:val="white"/>
        </w:rPr>
        <w:br w:type="page"/>
      </w:r>
      <w:bookmarkStart w:id="2" w:name="_Toc411940598"/>
      <w:bookmarkStart w:id="3" w:name="_Toc99016670"/>
      <w:r w:rsidR="00C639AA">
        <w:lastRenderedPageBreak/>
        <w:t>Ficha del documento</w:t>
      </w:r>
      <w:bookmarkEnd w:id="2"/>
      <w:bookmarkEnd w:id="3"/>
    </w:p>
    <w:tbl>
      <w:tblPr>
        <w:tblW w:w="0" w:type="auto"/>
        <w:tblInd w:w="120" w:type="dxa"/>
        <w:tblLayout w:type="fixed"/>
        <w:tblCellMar>
          <w:left w:w="120" w:type="dxa"/>
          <w:right w:w="120" w:type="dxa"/>
        </w:tblCellMar>
        <w:tblLook w:val="0000" w:firstRow="0" w:lastRow="0" w:firstColumn="0" w:lastColumn="0" w:noHBand="0" w:noVBand="0"/>
      </w:tblPr>
      <w:tblGrid>
        <w:gridCol w:w="8640"/>
      </w:tblGrid>
      <w:tr w:rsidR="00082FAE" w:rsidRPr="00517608" w14:paraId="0280464D" w14:textId="77777777" w:rsidTr="00082FAE">
        <w:tblPrEx>
          <w:tblCellMar>
            <w:top w:w="0" w:type="dxa"/>
            <w:bottom w:w="0" w:type="dxa"/>
          </w:tblCellMar>
        </w:tblPrEx>
        <w:trPr>
          <w:cantSplit/>
          <w:tblHeader/>
        </w:trPr>
        <w:tc>
          <w:tcPr>
            <w:tcW w:w="8160" w:type="dxa"/>
            <w:tcBorders>
              <w:top w:val="single" w:sz="2" w:space="0" w:color="auto"/>
              <w:left w:val="single" w:sz="2" w:space="0" w:color="auto"/>
              <w:bottom w:val="nil"/>
              <w:right w:val="single" w:sz="2" w:space="0" w:color="auto"/>
            </w:tcBorders>
            <w:shd w:val="clear" w:color="auto" w:fill="C0C0C0"/>
          </w:tcPr>
          <w:p w14:paraId="3AD11786" w14:textId="77777777" w:rsidR="00082FAE" w:rsidRPr="00517608" w:rsidRDefault="00082FAE" w:rsidP="0079688B">
            <w:pPr>
              <w:rPr>
                <w:highlight w:val="white"/>
                <w:u w:color="000000"/>
              </w:rPr>
            </w:pPr>
            <w:r w:rsidRPr="00517608">
              <w:rPr>
                <w:highlight w:val="lightGray"/>
                <w:u w:color="000000"/>
              </w:rPr>
              <w:t>RESUMEN</w:t>
            </w:r>
          </w:p>
        </w:tc>
      </w:tr>
      <w:tr w:rsidR="00082FAE" w:rsidRPr="00517608" w14:paraId="703CAE00" w14:textId="77777777">
        <w:tblPrEx>
          <w:tblCellMar>
            <w:top w:w="0" w:type="dxa"/>
            <w:bottom w:w="0" w:type="dxa"/>
          </w:tblCellMar>
        </w:tblPrEx>
        <w:tc>
          <w:tcPr>
            <w:tcW w:w="8640" w:type="dxa"/>
            <w:tcBorders>
              <w:top w:val="single" w:sz="2" w:space="0" w:color="auto"/>
              <w:left w:val="single" w:sz="2" w:space="0" w:color="auto"/>
              <w:bottom w:val="nil"/>
              <w:right w:val="single" w:sz="2" w:space="0" w:color="auto"/>
            </w:tcBorders>
          </w:tcPr>
          <w:p w14:paraId="0E15AA8D" w14:textId="77777777" w:rsidR="00082FAE" w:rsidRPr="00517608" w:rsidRDefault="00082FAE" w:rsidP="0079688B">
            <w:pPr>
              <w:rPr>
                <w:highlight w:val="white"/>
                <w:u w:color="000000"/>
              </w:rPr>
            </w:pPr>
            <w:r w:rsidRPr="00517608">
              <w:rPr>
                <w:highlight w:val="white"/>
              </w:rPr>
              <w:t>Planteamiento de los puntos más destacables del proyecto para evaluar la viabilidad del mismo</w:t>
            </w:r>
          </w:p>
        </w:tc>
      </w:tr>
    </w:tbl>
    <w:p w14:paraId="62EC317B" w14:textId="77777777" w:rsidR="00082FAE" w:rsidRPr="00517608" w:rsidRDefault="00082FAE" w:rsidP="0079688B">
      <w:pPr>
        <w:rPr>
          <w:highlight w:val="white"/>
        </w:rPr>
      </w:pPr>
    </w:p>
    <w:tbl>
      <w:tblPr>
        <w:tblW w:w="0" w:type="auto"/>
        <w:tblInd w:w="120" w:type="dxa"/>
        <w:tblLayout w:type="fixed"/>
        <w:tblCellMar>
          <w:left w:w="120" w:type="dxa"/>
          <w:right w:w="120" w:type="dxa"/>
        </w:tblCellMar>
        <w:tblLook w:val="0000" w:firstRow="0" w:lastRow="0" w:firstColumn="0" w:lastColumn="0" w:noHBand="0" w:noVBand="0"/>
      </w:tblPr>
      <w:tblGrid>
        <w:gridCol w:w="8640"/>
      </w:tblGrid>
      <w:tr w:rsidR="00082FAE" w:rsidRPr="00517608" w14:paraId="36C77097" w14:textId="77777777" w:rsidTr="00082FAE">
        <w:tblPrEx>
          <w:tblCellMar>
            <w:top w:w="0" w:type="dxa"/>
            <w:bottom w:w="0" w:type="dxa"/>
          </w:tblCellMar>
        </w:tblPrEx>
        <w:trPr>
          <w:cantSplit/>
          <w:tblHeader/>
        </w:trPr>
        <w:tc>
          <w:tcPr>
            <w:tcW w:w="8160" w:type="dxa"/>
            <w:tcBorders>
              <w:top w:val="single" w:sz="2" w:space="0" w:color="auto"/>
              <w:left w:val="single" w:sz="2" w:space="0" w:color="auto"/>
              <w:bottom w:val="nil"/>
              <w:right w:val="single" w:sz="2" w:space="0" w:color="auto"/>
            </w:tcBorders>
            <w:shd w:val="clear" w:color="auto" w:fill="C0C0C0"/>
          </w:tcPr>
          <w:p w14:paraId="1A3322B6" w14:textId="77777777" w:rsidR="00082FAE" w:rsidRPr="00517608" w:rsidRDefault="00082FAE" w:rsidP="0079688B">
            <w:pPr>
              <w:rPr>
                <w:highlight w:val="white"/>
                <w:u w:color="000000"/>
              </w:rPr>
            </w:pPr>
            <w:r w:rsidRPr="00517608">
              <w:rPr>
                <w:highlight w:val="lightGray"/>
                <w:u w:color="000000"/>
              </w:rPr>
              <w:t>AREA RESPONSABLE</w:t>
            </w:r>
          </w:p>
        </w:tc>
      </w:tr>
      <w:tr w:rsidR="00082FAE" w:rsidRPr="00517608" w14:paraId="0BE67AE8" w14:textId="77777777">
        <w:tblPrEx>
          <w:tblBorders>
            <w:top w:val="single" w:sz="6" w:space="0" w:color="auto"/>
            <w:left w:val="single" w:sz="6" w:space="0" w:color="auto"/>
            <w:bottom w:val="single" w:sz="6" w:space="0" w:color="auto"/>
            <w:right w:val="single" w:sz="6" w:space="0" w:color="auto"/>
          </w:tblBorders>
          <w:tblCellMar>
            <w:top w:w="0" w:type="dxa"/>
            <w:bottom w:w="0" w:type="dxa"/>
          </w:tblCellMar>
        </w:tblPrEx>
        <w:tc>
          <w:tcPr>
            <w:tcW w:w="8640" w:type="dxa"/>
            <w:tcBorders>
              <w:top w:val="single" w:sz="6" w:space="0" w:color="auto"/>
              <w:bottom w:val="single" w:sz="6" w:space="0" w:color="auto"/>
            </w:tcBorders>
          </w:tcPr>
          <w:p w14:paraId="1C372DD8" w14:textId="77777777" w:rsidR="00082FAE" w:rsidRPr="00517608" w:rsidRDefault="00082FAE" w:rsidP="0079688B">
            <w:pPr>
              <w:rPr>
                <w:highlight w:val="white"/>
              </w:rPr>
            </w:pPr>
            <w:r w:rsidRPr="00517608">
              <w:rPr>
                <w:highlight w:val="white"/>
              </w:rPr>
              <w:t>Área desarrollo</w:t>
            </w:r>
          </w:p>
        </w:tc>
      </w:tr>
    </w:tbl>
    <w:p w14:paraId="2405DC0B" w14:textId="77777777" w:rsidR="00082FAE" w:rsidRPr="00517608" w:rsidRDefault="00082FAE" w:rsidP="0079688B">
      <w:pPr>
        <w:rPr>
          <w:highlight w:val="white"/>
        </w:rPr>
      </w:pPr>
    </w:p>
    <w:tbl>
      <w:tblPr>
        <w:tblW w:w="0" w:type="auto"/>
        <w:tblInd w:w="120" w:type="dxa"/>
        <w:tblLayout w:type="fixed"/>
        <w:tblCellMar>
          <w:left w:w="120" w:type="dxa"/>
          <w:right w:w="120" w:type="dxa"/>
        </w:tblCellMar>
        <w:tblLook w:val="0000" w:firstRow="0" w:lastRow="0" w:firstColumn="0" w:lastColumn="0" w:noHBand="0" w:noVBand="0"/>
      </w:tblPr>
      <w:tblGrid>
        <w:gridCol w:w="1080"/>
        <w:gridCol w:w="1350"/>
        <w:gridCol w:w="6210"/>
      </w:tblGrid>
      <w:tr w:rsidR="00082FAE" w:rsidRPr="00517608" w14:paraId="512F1D84" w14:textId="77777777" w:rsidTr="00082FAE">
        <w:tblPrEx>
          <w:tblCellMar>
            <w:top w:w="0" w:type="dxa"/>
            <w:bottom w:w="0" w:type="dxa"/>
          </w:tblCellMar>
        </w:tblPrEx>
        <w:trPr>
          <w:cantSplit/>
          <w:trHeight w:val="372"/>
          <w:tblHeader/>
        </w:trPr>
        <w:tc>
          <w:tcPr>
            <w:tcW w:w="7920" w:type="dxa"/>
            <w:gridSpan w:val="3"/>
            <w:tcBorders>
              <w:top w:val="single" w:sz="2" w:space="0" w:color="auto"/>
              <w:left w:val="single" w:sz="2" w:space="0" w:color="auto"/>
              <w:bottom w:val="nil"/>
              <w:right w:val="single" w:sz="2" w:space="0" w:color="auto"/>
            </w:tcBorders>
            <w:shd w:val="clear" w:color="auto" w:fill="C0C0C0"/>
          </w:tcPr>
          <w:p w14:paraId="0FD74999" w14:textId="77777777" w:rsidR="00082FAE" w:rsidRPr="00517608" w:rsidRDefault="00082FAE" w:rsidP="0079688B">
            <w:pPr>
              <w:rPr>
                <w:highlight w:val="lightGray"/>
                <w:u w:color="000000"/>
              </w:rPr>
            </w:pPr>
            <w:r w:rsidRPr="00517608">
              <w:rPr>
                <w:highlight w:val="lightGray"/>
                <w:u w:color="000000"/>
              </w:rPr>
              <w:t>ÍNDICE DE REVISIONES</w:t>
            </w:r>
          </w:p>
        </w:tc>
      </w:tr>
      <w:tr w:rsidR="00082FAE" w:rsidRPr="00517608" w14:paraId="1DE28208" w14:textId="77777777" w:rsidTr="00082FAE">
        <w:tblPrEx>
          <w:tblCellMar>
            <w:top w:w="0" w:type="dxa"/>
            <w:bottom w:w="0" w:type="dxa"/>
          </w:tblCellMar>
        </w:tblPrEx>
        <w:trPr>
          <w:cantSplit/>
          <w:tblHeader/>
        </w:trPr>
        <w:tc>
          <w:tcPr>
            <w:tcW w:w="840" w:type="dxa"/>
            <w:tcBorders>
              <w:top w:val="single" w:sz="2" w:space="0" w:color="auto"/>
              <w:left w:val="single" w:sz="2" w:space="0" w:color="auto"/>
              <w:bottom w:val="nil"/>
              <w:right w:val="single" w:sz="2" w:space="0" w:color="auto"/>
            </w:tcBorders>
            <w:shd w:val="clear" w:color="auto" w:fill="C0C0C0"/>
          </w:tcPr>
          <w:p w14:paraId="178C2DDE" w14:textId="77777777" w:rsidR="00082FAE" w:rsidRPr="00517608" w:rsidRDefault="00082FAE" w:rsidP="0079688B">
            <w:pPr>
              <w:rPr>
                <w:highlight w:val="lightGray"/>
                <w:u w:color="000000"/>
              </w:rPr>
            </w:pPr>
            <w:r w:rsidRPr="00517608">
              <w:rPr>
                <w:highlight w:val="lightGray"/>
                <w:u w:color="000000"/>
              </w:rPr>
              <w:t>Nº REV</w:t>
            </w:r>
          </w:p>
        </w:tc>
        <w:tc>
          <w:tcPr>
            <w:tcW w:w="1350" w:type="dxa"/>
            <w:tcBorders>
              <w:top w:val="single" w:sz="2" w:space="0" w:color="auto"/>
              <w:left w:val="single" w:sz="2" w:space="0" w:color="auto"/>
              <w:bottom w:val="nil"/>
              <w:right w:val="single" w:sz="2" w:space="0" w:color="auto"/>
            </w:tcBorders>
            <w:shd w:val="clear" w:color="auto" w:fill="C0C0C0"/>
          </w:tcPr>
          <w:p w14:paraId="77C85A1D" w14:textId="77777777" w:rsidR="00082FAE" w:rsidRPr="00517608" w:rsidRDefault="00082FAE" w:rsidP="0079688B">
            <w:pPr>
              <w:rPr>
                <w:highlight w:val="lightGray"/>
                <w:u w:color="000000"/>
              </w:rPr>
            </w:pPr>
            <w:r w:rsidRPr="00517608">
              <w:rPr>
                <w:highlight w:val="lightGray"/>
                <w:u w:color="000000"/>
              </w:rPr>
              <w:t>FECHA</w:t>
            </w:r>
          </w:p>
        </w:tc>
        <w:tc>
          <w:tcPr>
            <w:tcW w:w="6210" w:type="dxa"/>
            <w:tcBorders>
              <w:top w:val="single" w:sz="2" w:space="0" w:color="auto"/>
              <w:left w:val="single" w:sz="2" w:space="0" w:color="auto"/>
              <w:bottom w:val="nil"/>
              <w:right w:val="single" w:sz="2" w:space="0" w:color="auto"/>
            </w:tcBorders>
            <w:shd w:val="clear" w:color="auto" w:fill="C0C0C0"/>
          </w:tcPr>
          <w:p w14:paraId="5C35FAC7" w14:textId="77777777" w:rsidR="00082FAE" w:rsidRPr="00517608" w:rsidRDefault="00082FAE" w:rsidP="0079688B">
            <w:pPr>
              <w:rPr>
                <w:highlight w:val="lightGray"/>
                <w:u w:color="000000"/>
              </w:rPr>
            </w:pPr>
            <w:r w:rsidRPr="00517608">
              <w:rPr>
                <w:highlight w:val="lightGray"/>
                <w:u w:color="000000"/>
              </w:rPr>
              <w:t>MOTIVO DE LA REVISIÓN</w:t>
            </w:r>
          </w:p>
        </w:tc>
      </w:tr>
      <w:tr w:rsidR="00082FAE" w:rsidRPr="00517608" w14:paraId="04E8B5A6" w14:textId="77777777">
        <w:tblPrEx>
          <w:tblCellMar>
            <w:top w:w="0" w:type="dxa"/>
            <w:bottom w:w="0" w:type="dxa"/>
          </w:tblCellMar>
        </w:tblPrEx>
        <w:trPr>
          <w:trHeight w:hRule="exact" w:val="367"/>
        </w:trPr>
        <w:tc>
          <w:tcPr>
            <w:tcW w:w="1080" w:type="dxa"/>
            <w:tcBorders>
              <w:top w:val="single" w:sz="6" w:space="0" w:color="auto"/>
              <w:left w:val="single" w:sz="6" w:space="0" w:color="auto"/>
              <w:bottom w:val="nil"/>
              <w:right w:val="nil"/>
            </w:tcBorders>
          </w:tcPr>
          <w:p w14:paraId="15A3294D" w14:textId="77777777" w:rsidR="00082FAE" w:rsidRPr="00517608" w:rsidRDefault="00082FAE" w:rsidP="0079688B">
            <w:pPr>
              <w:rPr>
                <w:highlight w:val="white"/>
              </w:rPr>
            </w:pPr>
          </w:p>
        </w:tc>
        <w:tc>
          <w:tcPr>
            <w:tcW w:w="1350" w:type="dxa"/>
            <w:tcBorders>
              <w:top w:val="single" w:sz="6" w:space="0" w:color="auto"/>
              <w:left w:val="single" w:sz="6" w:space="0" w:color="auto"/>
              <w:bottom w:val="nil"/>
              <w:right w:val="nil"/>
            </w:tcBorders>
          </w:tcPr>
          <w:p w14:paraId="2F7431E3" w14:textId="77777777" w:rsidR="00082FAE" w:rsidRPr="00517608" w:rsidRDefault="004D3519" w:rsidP="000349BF">
            <w:pPr>
              <w:rPr>
                <w:highlight w:val="white"/>
              </w:rPr>
            </w:pPr>
            <w:r>
              <w:rPr>
                <w:highlight w:val="white"/>
              </w:rPr>
              <w:t>22</w:t>
            </w:r>
            <w:r w:rsidR="00EF6CDF">
              <w:rPr>
                <w:highlight w:val="white"/>
              </w:rPr>
              <w:t>/03</w:t>
            </w:r>
            <w:r w:rsidR="00157264">
              <w:rPr>
                <w:highlight w:val="white"/>
              </w:rPr>
              <w:t>/2022</w:t>
            </w:r>
          </w:p>
        </w:tc>
        <w:tc>
          <w:tcPr>
            <w:tcW w:w="6210" w:type="dxa"/>
            <w:tcBorders>
              <w:top w:val="single" w:sz="6" w:space="0" w:color="auto"/>
              <w:left w:val="single" w:sz="6" w:space="0" w:color="auto"/>
              <w:bottom w:val="nil"/>
              <w:right w:val="single" w:sz="6" w:space="0" w:color="auto"/>
            </w:tcBorders>
          </w:tcPr>
          <w:p w14:paraId="17AA8CD0" w14:textId="77777777" w:rsidR="00082FAE" w:rsidRPr="00517608" w:rsidRDefault="00082FAE" w:rsidP="0079688B">
            <w:pPr>
              <w:rPr>
                <w:highlight w:val="white"/>
              </w:rPr>
            </w:pPr>
            <w:r w:rsidRPr="00517608">
              <w:rPr>
                <w:highlight w:val="white"/>
              </w:rPr>
              <w:t>Documento inicial</w:t>
            </w:r>
          </w:p>
        </w:tc>
      </w:tr>
      <w:tr w:rsidR="00082FAE" w:rsidRPr="00517608" w14:paraId="3E9C552A" w14:textId="77777777">
        <w:tblPrEx>
          <w:tblCellMar>
            <w:top w:w="0" w:type="dxa"/>
            <w:bottom w:w="0" w:type="dxa"/>
          </w:tblCellMar>
        </w:tblPrEx>
        <w:trPr>
          <w:trHeight w:hRule="exact" w:val="367"/>
        </w:trPr>
        <w:tc>
          <w:tcPr>
            <w:tcW w:w="1080" w:type="dxa"/>
            <w:tcBorders>
              <w:top w:val="single" w:sz="6" w:space="0" w:color="auto"/>
              <w:left w:val="single" w:sz="6" w:space="0" w:color="auto"/>
              <w:bottom w:val="nil"/>
              <w:right w:val="nil"/>
            </w:tcBorders>
          </w:tcPr>
          <w:p w14:paraId="6E8D499D" w14:textId="77777777" w:rsidR="00082FAE" w:rsidRPr="00517608" w:rsidRDefault="00082FAE" w:rsidP="0079688B">
            <w:pPr>
              <w:rPr>
                <w:highlight w:val="white"/>
              </w:rPr>
            </w:pPr>
          </w:p>
        </w:tc>
        <w:tc>
          <w:tcPr>
            <w:tcW w:w="1350" w:type="dxa"/>
            <w:tcBorders>
              <w:top w:val="single" w:sz="6" w:space="0" w:color="auto"/>
              <w:left w:val="single" w:sz="6" w:space="0" w:color="auto"/>
              <w:bottom w:val="nil"/>
              <w:right w:val="nil"/>
            </w:tcBorders>
          </w:tcPr>
          <w:p w14:paraId="3D4E0199" w14:textId="77777777" w:rsidR="00082FAE" w:rsidRPr="00517608" w:rsidRDefault="00082FAE" w:rsidP="0079688B">
            <w:pPr>
              <w:rPr>
                <w:highlight w:val="white"/>
              </w:rPr>
            </w:pPr>
          </w:p>
        </w:tc>
        <w:tc>
          <w:tcPr>
            <w:tcW w:w="6210" w:type="dxa"/>
            <w:tcBorders>
              <w:top w:val="single" w:sz="6" w:space="0" w:color="auto"/>
              <w:left w:val="single" w:sz="6" w:space="0" w:color="auto"/>
              <w:bottom w:val="nil"/>
              <w:right w:val="single" w:sz="6" w:space="0" w:color="auto"/>
            </w:tcBorders>
          </w:tcPr>
          <w:p w14:paraId="74A02445" w14:textId="77777777" w:rsidR="00082FAE" w:rsidRPr="00517608" w:rsidRDefault="00082FAE" w:rsidP="0079688B">
            <w:pPr>
              <w:rPr>
                <w:highlight w:val="white"/>
              </w:rPr>
            </w:pPr>
          </w:p>
        </w:tc>
      </w:tr>
      <w:tr w:rsidR="00082FAE" w:rsidRPr="00517608" w14:paraId="0CF8772E" w14:textId="77777777">
        <w:tblPrEx>
          <w:tblCellMar>
            <w:top w:w="0" w:type="dxa"/>
            <w:bottom w:w="0" w:type="dxa"/>
          </w:tblCellMar>
        </w:tblPrEx>
        <w:tc>
          <w:tcPr>
            <w:tcW w:w="1080" w:type="dxa"/>
            <w:tcBorders>
              <w:top w:val="single" w:sz="6" w:space="0" w:color="auto"/>
              <w:left w:val="single" w:sz="6" w:space="0" w:color="auto"/>
              <w:bottom w:val="nil"/>
              <w:right w:val="nil"/>
            </w:tcBorders>
          </w:tcPr>
          <w:p w14:paraId="0E7C0DE5" w14:textId="77777777" w:rsidR="00082FAE" w:rsidRPr="00517608" w:rsidRDefault="00082FAE" w:rsidP="0079688B">
            <w:pPr>
              <w:rPr>
                <w:highlight w:val="white"/>
              </w:rPr>
            </w:pPr>
          </w:p>
        </w:tc>
        <w:tc>
          <w:tcPr>
            <w:tcW w:w="1350" w:type="dxa"/>
            <w:tcBorders>
              <w:top w:val="single" w:sz="6" w:space="0" w:color="auto"/>
              <w:left w:val="single" w:sz="6" w:space="0" w:color="auto"/>
              <w:bottom w:val="nil"/>
              <w:right w:val="nil"/>
            </w:tcBorders>
          </w:tcPr>
          <w:p w14:paraId="482DB14E" w14:textId="77777777" w:rsidR="00082FAE" w:rsidRPr="00517608" w:rsidRDefault="00082FAE" w:rsidP="0079688B">
            <w:pPr>
              <w:rPr>
                <w:highlight w:val="white"/>
              </w:rPr>
            </w:pPr>
          </w:p>
        </w:tc>
        <w:tc>
          <w:tcPr>
            <w:tcW w:w="6210" w:type="dxa"/>
            <w:tcBorders>
              <w:top w:val="single" w:sz="6" w:space="0" w:color="auto"/>
              <w:left w:val="single" w:sz="6" w:space="0" w:color="auto"/>
              <w:bottom w:val="nil"/>
              <w:right w:val="single" w:sz="6" w:space="0" w:color="auto"/>
            </w:tcBorders>
          </w:tcPr>
          <w:p w14:paraId="1BF7D022" w14:textId="77777777" w:rsidR="00082FAE" w:rsidRPr="00517608" w:rsidRDefault="00082FAE" w:rsidP="0079688B">
            <w:pPr>
              <w:rPr>
                <w:highlight w:val="white"/>
              </w:rPr>
            </w:pPr>
          </w:p>
        </w:tc>
      </w:tr>
      <w:tr w:rsidR="00082FAE" w:rsidRPr="00517608" w14:paraId="5BDCA475" w14:textId="77777777">
        <w:tblPrEx>
          <w:tblCellMar>
            <w:top w:w="0" w:type="dxa"/>
            <w:bottom w:w="0" w:type="dxa"/>
          </w:tblCellMar>
        </w:tblPrEx>
        <w:trPr>
          <w:trHeight w:hRule="exact" w:val="367"/>
        </w:trPr>
        <w:tc>
          <w:tcPr>
            <w:tcW w:w="1080" w:type="dxa"/>
            <w:tcBorders>
              <w:top w:val="single" w:sz="6" w:space="0" w:color="auto"/>
              <w:left w:val="single" w:sz="6" w:space="0" w:color="auto"/>
              <w:bottom w:val="nil"/>
              <w:right w:val="nil"/>
            </w:tcBorders>
          </w:tcPr>
          <w:p w14:paraId="3300D67C" w14:textId="77777777" w:rsidR="00082FAE" w:rsidRPr="00517608" w:rsidRDefault="00082FAE" w:rsidP="0079688B">
            <w:pPr>
              <w:rPr>
                <w:highlight w:val="white"/>
              </w:rPr>
            </w:pPr>
          </w:p>
        </w:tc>
        <w:tc>
          <w:tcPr>
            <w:tcW w:w="1350" w:type="dxa"/>
            <w:tcBorders>
              <w:top w:val="single" w:sz="6" w:space="0" w:color="auto"/>
              <w:left w:val="single" w:sz="6" w:space="0" w:color="auto"/>
              <w:bottom w:val="nil"/>
              <w:right w:val="nil"/>
            </w:tcBorders>
          </w:tcPr>
          <w:p w14:paraId="4231246B" w14:textId="77777777" w:rsidR="00082FAE" w:rsidRPr="00517608" w:rsidRDefault="00082FAE" w:rsidP="0079688B">
            <w:pPr>
              <w:rPr>
                <w:highlight w:val="white"/>
              </w:rPr>
            </w:pPr>
          </w:p>
        </w:tc>
        <w:tc>
          <w:tcPr>
            <w:tcW w:w="6210" w:type="dxa"/>
            <w:tcBorders>
              <w:top w:val="single" w:sz="6" w:space="0" w:color="auto"/>
              <w:left w:val="single" w:sz="6" w:space="0" w:color="auto"/>
              <w:bottom w:val="nil"/>
              <w:right w:val="single" w:sz="6" w:space="0" w:color="auto"/>
            </w:tcBorders>
          </w:tcPr>
          <w:p w14:paraId="724F00BF" w14:textId="77777777" w:rsidR="00082FAE" w:rsidRPr="00517608" w:rsidRDefault="00082FAE" w:rsidP="0079688B">
            <w:pPr>
              <w:rPr>
                <w:highlight w:val="white"/>
              </w:rPr>
            </w:pPr>
          </w:p>
        </w:tc>
      </w:tr>
      <w:tr w:rsidR="00082FAE" w:rsidRPr="00517608" w14:paraId="78DF08F5"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3A9E0D1F"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5C6A3853"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71FFAEBA" w14:textId="77777777" w:rsidR="00082FAE" w:rsidRPr="00517608" w:rsidRDefault="00082FAE" w:rsidP="0079688B">
            <w:pPr>
              <w:rPr>
                <w:highlight w:val="white"/>
              </w:rPr>
            </w:pPr>
          </w:p>
        </w:tc>
      </w:tr>
      <w:tr w:rsidR="00082FAE" w:rsidRPr="00517608" w14:paraId="3CCE4D24"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1F6794B8"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63C1181B"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01C6A5AB" w14:textId="77777777" w:rsidR="00082FAE" w:rsidRPr="00517608" w:rsidRDefault="00082FAE" w:rsidP="0079688B">
            <w:pPr>
              <w:rPr>
                <w:highlight w:val="white"/>
              </w:rPr>
            </w:pPr>
          </w:p>
        </w:tc>
      </w:tr>
      <w:tr w:rsidR="00082FAE" w:rsidRPr="00517608" w14:paraId="2C04C31C"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51722483"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22EF9C8B"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5D554A00" w14:textId="77777777" w:rsidR="00082FAE" w:rsidRPr="00517608" w:rsidRDefault="00082FAE" w:rsidP="0079688B">
            <w:pPr>
              <w:rPr>
                <w:highlight w:val="white"/>
              </w:rPr>
            </w:pPr>
          </w:p>
        </w:tc>
      </w:tr>
      <w:tr w:rsidR="00082FAE" w:rsidRPr="00517608" w14:paraId="0916C505"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4DBDCC3B"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0550E315"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0B244279" w14:textId="77777777" w:rsidR="00082FAE" w:rsidRPr="00517608" w:rsidRDefault="00082FAE" w:rsidP="0079688B">
            <w:pPr>
              <w:rPr>
                <w:highlight w:val="white"/>
              </w:rPr>
            </w:pPr>
          </w:p>
        </w:tc>
      </w:tr>
      <w:tr w:rsidR="00082FAE" w:rsidRPr="00517608" w14:paraId="2D746108"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499118F9"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5E77DF39"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37BB7496" w14:textId="77777777" w:rsidR="00082FAE" w:rsidRPr="00517608" w:rsidRDefault="00082FAE" w:rsidP="0079688B">
            <w:pPr>
              <w:rPr>
                <w:highlight w:val="white"/>
              </w:rPr>
            </w:pPr>
          </w:p>
        </w:tc>
      </w:tr>
      <w:tr w:rsidR="00082FAE" w:rsidRPr="00517608" w14:paraId="388F1B69"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64BB2EC5"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7BFE249D"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5FCF8E33" w14:textId="77777777" w:rsidR="00082FAE" w:rsidRPr="00517608" w:rsidRDefault="00082FAE" w:rsidP="0079688B">
            <w:pPr>
              <w:rPr>
                <w:highlight w:val="white"/>
              </w:rPr>
            </w:pPr>
          </w:p>
        </w:tc>
      </w:tr>
      <w:tr w:rsidR="00082FAE" w:rsidRPr="00517608" w14:paraId="5824D620"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651B5FA9"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6631D266"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20618480" w14:textId="77777777" w:rsidR="00082FAE" w:rsidRPr="00517608" w:rsidRDefault="00082FAE" w:rsidP="0079688B">
            <w:pPr>
              <w:rPr>
                <w:highlight w:val="white"/>
              </w:rPr>
            </w:pPr>
          </w:p>
        </w:tc>
      </w:tr>
      <w:tr w:rsidR="00082FAE" w:rsidRPr="00517608" w14:paraId="2200448A"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6" w:space="0" w:color="auto"/>
              <w:right w:val="nil"/>
            </w:tcBorders>
          </w:tcPr>
          <w:p w14:paraId="1837693C"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6" w:space="0" w:color="auto"/>
              <w:right w:val="nil"/>
            </w:tcBorders>
          </w:tcPr>
          <w:p w14:paraId="20CCF3F2"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6" w:space="0" w:color="auto"/>
              <w:right w:val="single" w:sz="6" w:space="0" w:color="auto"/>
            </w:tcBorders>
          </w:tcPr>
          <w:p w14:paraId="71B759E3" w14:textId="77777777" w:rsidR="00082FAE" w:rsidRPr="00517608" w:rsidRDefault="00082FAE" w:rsidP="0079688B">
            <w:pPr>
              <w:rPr>
                <w:highlight w:val="white"/>
              </w:rPr>
            </w:pPr>
          </w:p>
        </w:tc>
      </w:tr>
      <w:tr w:rsidR="00082FAE" w:rsidRPr="00517608" w14:paraId="4FB06273" w14:textId="77777777">
        <w:tblPrEx>
          <w:tblCellMar>
            <w:top w:w="0" w:type="dxa"/>
            <w:bottom w:w="0" w:type="dxa"/>
          </w:tblCellMar>
        </w:tblPrEx>
        <w:trPr>
          <w:trHeight w:hRule="exact" w:val="367"/>
        </w:trPr>
        <w:tc>
          <w:tcPr>
            <w:tcW w:w="1080" w:type="dxa"/>
            <w:tcBorders>
              <w:top w:val="single" w:sz="6" w:space="0" w:color="auto"/>
              <w:left w:val="single" w:sz="6" w:space="0" w:color="auto"/>
              <w:bottom w:val="single" w:sz="4" w:space="0" w:color="auto"/>
              <w:right w:val="nil"/>
            </w:tcBorders>
          </w:tcPr>
          <w:p w14:paraId="7F522B56" w14:textId="77777777" w:rsidR="00082FAE" w:rsidRPr="00517608" w:rsidRDefault="00082FAE" w:rsidP="0079688B">
            <w:pPr>
              <w:rPr>
                <w:highlight w:val="white"/>
              </w:rPr>
            </w:pPr>
          </w:p>
        </w:tc>
        <w:tc>
          <w:tcPr>
            <w:tcW w:w="1350" w:type="dxa"/>
            <w:tcBorders>
              <w:top w:val="single" w:sz="6" w:space="0" w:color="auto"/>
              <w:left w:val="single" w:sz="6" w:space="0" w:color="auto"/>
              <w:bottom w:val="single" w:sz="4" w:space="0" w:color="auto"/>
              <w:right w:val="nil"/>
            </w:tcBorders>
          </w:tcPr>
          <w:p w14:paraId="0E556DD8" w14:textId="77777777" w:rsidR="00082FAE" w:rsidRPr="00517608" w:rsidRDefault="00082FAE" w:rsidP="0079688B">
            <w:pPr>
              <w:rPr>
                <w:highlight w:val="white"/>
              </w:rPr>
            </w:pPr>
          </w:p>
        </w:tc>
        <w:tc>
          <w:tcPr>
            <w:tcW w:w="6210" w:type="dxa"/>
            <w:tcBorders>
              <w:top w:val="single" w:sz="6" w:space="0" w:color="auto"/>
              <w:left w:val="single" w:sz="6" w:space="0" w:color="auto"/>
              <w:bottom w:val="single" w:sz="4" w:space="0" w:color="auto"/>
              <w:right w:val="single" w:sz="6" w:space="0" w:color="auto"/>
            </w:tcBorders>
          </w:tcPr>
          <w:p w14:paraId="7E63A4A6" w14:textId="77777777" w:rsidR="00082FAE" w:rsidRPr="00517608" w:rsidRDefault="00082FAE" w:rsidP="0079688B">
            <w:pPr>
              <w:rPr>
                <w:highlight w:val="white"/>
              </w:rPr>
            </w:pPr>
          </w:p>
        </w:tc>
      </w:tr>
    </w:tbl>
    <w:p w14:paraId="3CBDB037" w14:textId="77777777" w:rsidR="00082FAE" w:rsidRPr="00517608" w:rsidRDefault="00082FAE" w:rsidP="0079688B">
      <w:pPr>
        <w:rPr>
          <w:highlight w:val="white"/>
        </w:rPr>
      </w:pP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82FAE" w:rsidRPr="00517608" w14:paraId="509FFBA4" w14:textId="77777777">
        <w:tblPrEx>
          <w:tblCellMar>
            <w:top w:w="0" w:type="dxa"/>
            <w:bottom w:w="0" w:type="dxa"/>
          </w:tblCellMar>
        </w:tblPrEx>
        <w:trPr>
          <w:trHeight w:val="188"/>
        </w:trPr>
        <w:tc>
          <w:tcPr>
            <w:tcW w:w="2880" w:type="dxa"/>
            <w:tcBorders>
              <w:top w:val="single" w:sz="6" w:space="0" w:color="auto"/>
              <w:left w:val="single" w:sz="6" w:space="0" w:color="auto"/>
              <w:bottom w:val="nil"/>
              <w:right w:val="nil"/>
            </w:tcBorders>
          </w:tcPr>
          <w:p w14:paraId="541E1109" w14:textId="77777777" w:rsidR="00082FAE" w:rsidRPr="00517608" w:rsidRDefault="00082FAE" w:rsidP="0079688B">
            <w:pPr>
              <w:rPr>
                <w:highlight w:val="white"/>
              </w:rPr>
            </w:pPr>
            <w:r w:rsidRPr="00517608">
              <w:rPr>
                <w:highlight w:val="white"/>
              </w:rPr>
              <w:t>ELABORADO POR:</w:t>
            </w:r>
          </w:p>
        </w:tc>
        <w:tc>
          <w:tcPr>
            <w:tcW w:w="2880" w:type="dxa"/>
            <w:tcBorders>
              <w:top w:val="single" w:sz="6" w:space="0" w:color="auto"/>
              <w:left w:val="single" w:sz="6" w:space="0" w:color="auto"/>
              <w:bottom w:val="single" w:sz="4" w:space="0" w:color="auto"/>
              <w:right w:val="single" w:sz="4" w:space="0" w:color="auto"/>
            </w:tcBorders>
          </w:tcPr>
          <w:p w14:paraId="2080650E" w14:textId="77777777" w:rsidR="00082FAE" w:rsidRPr="00517608" w:rsidRDefault="00082FAE" w:rsidP="0079688B">
            <w:pPr>
              <w:rPr>
                <w:highlight w:val="white"/>
              </w:rPr>
            </w:pPr>
            <w:r w:rsidRPr="00517608">
              <w:rPr>
                <w:highlight w:val="white"/>
              </w:rPr>
              <w:t xml:space="preserve">REVISADO POR: </w:t>
            </w:r>
          </w:p>
        </w:tc>
        <w:tc>
          <w:tcPr>
            <w:tcW w:w="2880" w:type="dxa"/>
            <w:tcBorders>
              <w:top w:val="single" w:sz="6" w:space="0" w:color="auto"/>
              <w:left w:val="single" w:sz="4" w:space="0" w:color="auto"/>
              <w:bottom w:val="single" w:sz="4" w:space="0" w:color="auto"/>
              <w:right w:val="single" w:sz="4" w:space="0" w:color="auto"/>
            </w:tcBorders>
          </w:tcPr>
          <w:p w14:paraId="78B19B4E" w14:textId="77777777" w:rsidR="00082FAE" w:rsidRPr="00517608" w:rsidRDefault="00082FAE" w:rsidP="0079688B">
            <w:pPr>
              <w:rPr>
                <w:highlight w:val="white"/>
              </w:rPr>
            </w:pPr>
            <w:r w:rsidRPr="00517608">
              <w:rPr>
                <w:highlight w:val="white"/>
              </w:rPr>
              <w:t>APROBADO POR:</w:t>
            </w:r>
          </w:p>
        </w:tc>
      </w:tr>
      <w:tr w:rsidR="00082FAE" w:rsidRPr="00517608" w14:paraId="23A50561" w14:textId="77777777">
        <w:tblPrEx>
          <w:tblCellMar>
            <w:top w:w="0" w:type="dxa"/>
            <w:bottom w:w="0" w:type="dxa"/>
          </w:tblCellMar>
        </w:tblPrEx>
        <w:trPr>
          <w:trHeight w:val="187"/>
        </w:trPr>
        <w:tc>
          <w:tcPr>
            <w:tcW w:w="2880" w:type="dxa"/>
            <w:tcBorders>
              <w:top w:val="single" w:sz="6" w:space="0" w:color="auto"/>
              <w:left w:val="single" w:sz="6" w:space="0" w:color="auto"/>
              <w:bottom w:val="nil"/>
              <w:right w:val="nil"/>
            </w:tcBorders>
          </w:tcPr>
          <w:p w14:paraId="2485A99B" w14:textId="77777777" w:rsidR="00082FAE" w:rsidRPr="00517608" w:rsidRDefault="00082FAE" w:rsidP="0079688B">
            <w:pPr>
              <w:rPr>
                <w:highlight w:val="white"/>
              </w:rPr>
            </w:pPr>
            <w:r w:rsidRPr="00517608">
              <w:rPr>
                <w:highlight w:val="white"/>
              </w:rPr>
              <w:t xml:space="preserve">FECHA: </w:t>
            </w:r>
          </w:p>
        </w:tc>
        <w:tc>
          <w:tcPr>
            <w:tcW w:w="2880" w:type="dxa"/>
            <w:tcBorders>
              <w:top w:val="single" w:sz="4" w:space="0" w:color="auto"/>
              <w:left w:val="single" w:sz="6" w:space="0" w:color="auto"/>
              <w:bottom w:val="single" w:sz="6" w:space="0" w:color="auto"/>
              <w:right w:val="single" w:sz="4" w:space="0" w:color="auto"/>
            </w:tcBorders>
          </w:tcPr>
          <w:p w14:paraId="36C86FC8" w14:textId="77777777" w:rsidR="00082FAE" w:rsidRPr="00517608" w:rsidRDefault="00082FAE" w:rsidP="0079688B">
            <w:pPr>
              <w:rPr>
                <w:highlight w:val="white"/>
              </w:rPr>
            </w:pPr>
            <w:r w:rsidRPr="00517608">
              <w:rPr>
                <w:highlight w:val="white"/>
              </w:rPr>
              <w:t xml:space="preserve">FECHA: </w:t>
            </w:r>
          </w:p>
        </w:tc>
        <w:tc>
          <w:tcPr>
            <w:tcW w:w="2880" w:type="dxa"/>
            <w:tcBorders>
              <w:top w:val="single" w:sz="4" w:space="0" w:color="auto"/>
              <w:left w:val="single" w:sz="4" w:space="0" w:color="auto"/>
              <w:bottom w:val="single" w:sz="6" w:space="0" w:color="auto"/>
              <w:right w:val="single" w:sz="4" w:space="0" w:color="auto"/>
            </w:tcBorders>
          </w:tcPr>
          <w:p w14:paraId="427528A4" w14:textId="77777777" w:rsidR="00082FAE" w:rsidRPr="00517608" w:rsidRDefault="00082FAE" w:rsidP="0079688B">
            <w:pPr>
              <w:rPr>
                <w:highlight w:val="white"/>
              </w:rPr>
            </w:pPr>
          </w:p>
        </w:tc>
      </w:tr>
      <w:tr w:rsidR="00082FAE" w:rsidRPr="00517608" w14:paraId="59442245" w14:textId="77777777">
        <w:tblPrEx>
          <w:tblCellMar>
            <w:top w:w="0" w:type="dxa"/>
            <w:bottom w:w="0" w:type="dxa"/>
          </w:tblCellMar>
        </w:tblPrEx>
        <w:tc>
          <w:tcPr>
            <w:tcW w:w="2880" w:type="dxa"/>
            <w:tcBorders>
              <w:top w:val="single" w:sz="6" w:space="0" w:color="auto"/>
              <w:left w:val="single" w:sz="6" w:space="0" w:color="auto"/>
              <w:bottom w:val="single" w:sz="6" w:space="0" w:color="auto"/>
              <w:right w:val="nil"/>
            </w:tcBorders>
          </w:tcPr>
          <w:p w14:paraId="0CCC2000" w14:textId="77777777" w:rsidR="00082FAE" w:rsidRPr="00517608" w:rsidRDefault="00082FAE" w:rsidP="0079688B">
            <w:pPr>
              <w:rPr>
                <w:highlight w:val="white"/>
                <w:u w:color="000000"/>
              </w:rPr>
            </w:pPr>
          </w:p>
          <w:p w14:paraId="0DF4579A" w14:textId="77777777" w:rsidR="00082FAE" w:rsidRPr="00517608" w:rsidRDefault="00082FAE" w:rsidP="0079688B">
            <w:pPr>
              <w:rPr>
                <w:highlight w:val="white"/>
                <w:u w:color="000000"/>
              </w:rPr>
            </w:pPr>
          </w:p>
          <w:p w14:paraId="71D159E0" w14:textId="77777777" w:rsidR="00082FAE" w:rsidRPr="00517608" w:rsidRDefault="00082FAE" w:rsidP="0079688B">
            <w:pPr>
              <w:rPr>
                <w:highlight w:val="white"/>
                <w:u w:color="000000"/>
              </w:rPr>
            </w:pPr>
          </w:p>
          <w:p w14:paraId="0771E9A7" w14:textId="77777777" w:rsidR="00082FAE" w:rsidRDefault="00082FAE" w:rsidP="0079688B">
            <w:pPr>
              <w:rPr>
                <w:highlight w:val="white"/>
                <w:u w:color="000000"/>
              </w:rPr>
            </w:pPr>
          </w:p>
          <w:p w14:paraId="381D6823" w14:textId="77777777" w:rsidR="00082FAE" w:rsidRPr="00517608" w:rsidRDefault="00C55F77" w:rsidP="0079688B">
            <w:pPr>
              <w:rPr>
                <w:highlight w:val="white"/>
                <w:u w:color="000000"/>
              </w:rPr>
            </w:pPr>
            <w:r>
              <w:rPr>
                <w:highlight w:val="white"/>
                <w:u w:color="000000"/>
              </w:rPr>
              <w:t>Ángel Palazón Sánchez</w:t>
            </w:r>
            <w:r w:rsidR="00157264">
              <w:rPr>
                <w:highlight w:val="white"/>
                <w:u w:color="000000"/>
              </w:rPr>
              <w:t>, Gratiniano Lozano y Rubén López Jimenez</w:t>
            </w:r>
          </w:p>
          <w:p w14:paraId="5B30D098" w14:textId="77777777" w:rsidR="00157264" w:rsidRPr="00517608" w:rsidRDefault="00082FAE" w:rsidP="0079688B">
            <w:pPr>
              <w:rPr>
                <w:highlight w:val="white"/>
                <w:u w:color="000000"/>
              </w:rPr>
            </w:pPr>
            <w:r w:rsidRPr="00517608">
              <w:rPr>
                <w:highlight w:val="white"/>
                <w:u w:color="000000"/>
              </w:rPr>
              <w:t xml:space="preserve"> (</w:t>
            </w:r>
            <w:r w:rsidR="006248B0">
              <w:rPr>
                <w:highlight w:val="white"/>
                <w:u w:color="000000"/>
              </w:rPr>
              <w:t>Oficina Técnica</w:t>
            </w:r>
            <w:r w:rsidRPr="00517608">
              <w:rPr>
                <w:highlight w:val="white"/>
                <w:u w:color="000000"/>
              </w:rPr>
              <w:t>)</w:t>
            </w:r>
          </w:p>
        </w:tc>
        <w:tc>
          <w:tcPr>
            <w:tcW w:w="2880" w:type="dxa"/>
            <w:tcBorders>
              <w:top w:val="single" w:sz="6" w:space="0" w:color="auto"/>
              <w:left w:val="single" w:sz="6" w:space="0" w:color="auto"/>
              <w:bottom w:val="single" w:sz="6" w:space="0" w:color="auto"/>
              <w:right w:val="single" w:sz="4" w:space="0" w:color="auto"/>
            </w:tcBorders>
          </w:tcPr>
          <w:p w14:paraId="7ABF34CD" w14:textId="77777777" w:rsidR="00082FAE" w:rsidRPr="00517608" w:rsidRDefault="00082FAE" w:rsidP="0079688B">
            <w:pPr>
              <w:rPr>
                <w:highlight w:val="white"/>
                <w:u w:color="000000"/>
              </w:rPr>
            </w:pPr>
          </w:p>
          <w:p w14:paraId="145997A8" w14:textId="77777777" w:rsidR="00082FAE" w:rsidRPr="00517608" w:rsidRDefault="00082FAE" w:rsidP="0079688B">
            <w:pPr>
              <w:rPr>
                <w:highlight w:val="white"/>
                <w:u w:color="000000"/>
              </w:rPr>
            </w:pPr>
          </w:p>
          <w:p w14:paraId="4C1BD32F" w14:textId="77777777" w:rsidR="00082FAE" w:rsidRPr="00517608" w:rsidRDefault="00082FAE" w:rsidP="0079688B">
            <w:pPr>
              <w:rPr>
                <w:highlight w:val="white"/>
                <w:u w:color="000000"/>
              </w:rPr>
            </w:pPr>
          </w:p>
          <w:p w14:paraId="62819308" w14:textId="77777777" w:rsidR="00082FAE" w:rsidRPr="00517608" w:rsidRDefault="00082FAE" w:rsidP="0079688B">
            <w:pPr>
              <w:rPr>
                <w:highlight w:val="white"/>
                <w:u w:color="000000"/>
              </w:rPr>
            </w:pPr>
          </w:p>
          <w:p w14:paraId="1FF27565" w14:textId="77777777" w:rsidR="00082FAE" w:rsidRPr="00517608" w:rsidRDefault="00082FAE" w:rsidP="0079688B">
            <w:pPr>
              <w:rPr>
                <w:highlight w:val="white"/>
                <w:u w:color="000000"/>
              </w:rPr>
            </w:pPr>
          </w:p>
          <w:p w14:paraId="338E7537" w14:textId="77777777" w:rsidR="00082FAE" w:rsidRPr="00517608" w:rsidRDefault="00082FAE" w:rsidP="0079688B">
            <w:pPr>
              <w:rPr>
                <w:highlight w:val="white"/>
                <w:u w:color="000000"/>
              </w:rPr>
            </w:pPr>
            <w:r w:rsidRPr="00517608">
              <w:rPr>
                <w:highlight w:val="white"/>
              </w:rPr>
              <w:t xml:space="preserve"> (</w:t>
            </w:r>
            <w:r w:rsidR="00A459E8">
              <w:rPr>
                <w:highlight w:val="white"/>
              </w:rPr>
              <w:t>Responsable Seguridad</w:t>
            </w:r>
            <w:r w:rsidRPr="00517608">
              <w:rPr>
                <w:highlight w:val="white"/>
              </w:rPr>
              <w:t>)</w:t>
            </w:r>
          </w:p>
        </w:tc>
        <w:tc>
          <w:tcPr>
            <w:tcW w:w="2880" w:type="dxa"/>
            <w:tcBorders>
              <w:top w:val="single" w:sz="6" w:space="0" w:color="auto"/>
              <w:left w:val="single" w:sz="4" w:space="0" w:color="auto"/>
              <w:bottom w:val="single" w:sz="6" w:space="0" w:color="auto"/>
              <w:right w:val="single" w:sz="4" w:space="0" w:color="auto"/>
            </w:tcBorders>
          </w:tcPr>
          <w:p w14:paraId="7B338A6E" w14:textId="77777777" w:rsidR="00082FAE" w:rsidRPr="00517608" w:rsidRDefault="00082FAE" w:rsidP="0079688B">
            <w:pPr>
              <w:rPr>
                <w:highlight w:val="white"/>
                <w:u w:color="000000"/>
              </w:rPr>
            </w:pPr>
          </w:p>
          <w:p w14:paraId="03529ACC" w14:textId="77777777" w:rsidR="00082FAE" w:rsidRPr="00517608" w:rsidRDefault="00082FAE" w:rsidP="0079688B">
            <w:pPr>
              <w:rPr>
                <w:highlight w:val="white"/>
                <w:u w:color="000000"/>
              </w:rPr>
            </w:pPr>
          </w:p>
          <w:p w14:paraId="130928E7" w14:textId="77777777" w:rsidR="00082FAE" w:rsidRPr="00517608" w:rsidRDefault="00082FAE" w:rsidP="0079688B">
            <w:pPr>
              <w:rPr>
                <w:highlight w:val="white"/>
                <w:u w:color="000000"/>
              </w:rPr>
            </w:pPr>
          </w:p>
          <w:p w14:paraId="6172E083" w14:textId="77777777" w:rsidR="00082FAE" w:rsidRPr="00517608" w:rsidRDefault="00082FAE" w:rsidP="0079688B">
            <w:pPr>
              <w:rPr>
                <w:highlight w:val="white"/>
                <w:u w:color="000000"/>
              </w:rPr>
            </w:pPr>
          </w:p>
          <w:p w14:paraId="0F1BF415" w14:textId="77777777" w:rsidR="00082FAE" w:rsidRPr="00517608" w:rsidRDefault="00082FAE" w:rsidP="0079688B">
            <w:pPr>
              <w:rPr>
                <w:highlight w:val="white"/>
                <w:u w:color="000000"/>
              </w:rPr>
            </w:pPr>
          </w:p>
          <w:p w14:paraId="3E6F9216" w14:textId="77777777" w:rsidR="00082FAE" w:rsidRPr="00517608" w:rsidRDefault="00C52B7F" w:rsidP="0079688B">
            <w:pPr>
              <w:rPr>
                <w:highlight w:val="white"/>
              </w:rPr>
            </w:pPr>
            <w:r w:rsidRPr="00517608">
              <w:rPr>
                <w:highlight w:val="white"/>
              </w:rPr>
              <w:t xml:space="preserve"> </w:t>
            </w:r>
            <w:r w:rsidR="00082FAE" w:rsidRPr="00517608">
              <w:rPr>
                <w:highlight w:val="white"/>
              </w:rPr>
              <w:t>(</w:t>
            </w:r>
            <w:r w:rsidR="00A459E8">
              <w:rPr>
                <w:highlight w:val="white"/>
              </w:rPr>
              <w:t>Jefe de Informática</w:t>
            </w:r>
            <w:r w:rsidR="00082FAE" w:rsidRPr="00517608">
              <w:rPr>
                <w:highlight w:val="white"/>
              </w:rPr>
              <w:t>)</w:t>
            </w:r>
          </w:p>
        </w:tc>
      </w:tr>
    </w:tbl>
    <w:p w14:paraId="25E38776" w14:textId="77777777" w:rsidR="00082FAE" w:rsidRPr="00517608" w:rsidRDefault="00082FAE" w:rsidP="0079688B">
      <w:pPr>
        <w:rPr>
          <w:highlight w:val="white"/>
        </w:rPr>
      </w:pPr>
    </w:p>
    <w:p w14:paraId="24D07DE7" w14:textId="77777777" w:rsidR="00082FAE" w:rsidRPr="00517608" w:rsidRDefault="00082FAE" w:rsidP="0079688B">
      <w:pPr>
        <w:rPr>
          <w:highlight w:val="white"/>
        </w:rPr>
      </w:pPr>
    </w:p>
    <w:p w14:paraId="6D7ADE0F" w14:textId="77777777" w:rsidR="00082FAE" w:rsidRPr="00517608" w:rsidRDefault="00082FAE" w:rsidP="0079688B">
      <w:pPr>
        <w:rPr>
          <w:highlight w:val="white"/>
        </w:rPr>
      </w:pPr>
      <w:r w:rsidRPr="00517608">
        <w:rPr>
          <w:highlight w:val="white"/>
        </w:rPr>
        <w:t>PRÓXIMA REVISIÓN:</w:t>
      </w:r>
    </w:p>
    <w:p w14:paraId="1DA5C8CE" w14:textId="77777777" w:rsidR="00082FAE" w:rsidRPr="00517608" w:rsidRDefault="00082FAE" w:rsidP="0079688B">
      <w:pPr>
        <w:rPr>
          <w:highlight w:val="white"/>
        </w:rPr>
      </w:pPr>
    </w:p>
    <w:p w14:paraId="7C155B47" w14:textId="77777777" w:rsidR="00082FAE" w:rsidRPr="00517608" w:rsidRDefault="00082FAE" w:rsidP="0079688B">
      <w:pPr>
        <w:rPr>
          <w:rFonts w:ascii="Verdana" w:hAnsi="Verdana" w:cs="Verdana"/>
          <w:highlight w:val="white"/>
        </w:rPr>
      </w:pPr>
      <w:r w:rsidRPr="00517608">
        <w:rPr>
          <w:highlight w:val="white"/>
        </w:rPr>
        <w:t>No hay prevista ninguna revisión</w:t>
      </w:r>
    </w:p>
    <w:p w14:paraId="5A5BA7D4" w14:textId="77777777" w:rsidR="00082FAE" w:rsidRPr="00517608" w:rsidRDefault="00082FAE" w:rsidP="0079688B">
      <w:pPr>
        <w:rPr>
          <w:highlight w:val="white"/>
        </w:rPr>
      </w:pPr>
    </w:p>
    <w:p w14:paraId="094265BB" w14:textId="77777777" w:rsidR="00082FAE" w:rsidRPr="00517608" w:rsidRDefault="00082FAE" w:rsidP="0079688B">
      <w:pPr>
        <w:rPr>
          <w:highlight w:val="white"/>
        </w:rPr>
      </w:pPr>
    </w:p>
    <w:p w14:paraId="5345781F" w14:textId="77777777" w:rsidR="00EF6CDF" w:rsidRDefault="00EF6CDF">
      <w:pPr>
        <w:pStyle w:val="Heading1"/>
        <w:rPr>
          <w:highlight w:val="white"/>
          <w:lang w:val="es-ES"/>
        </w:rPr>
      </w:pPr>
    </w:p>
    <w:p w14:paraId="2B1E1827" w14:textId="77777777" w:rsidR="00082FAE" w:rsidRPr="00517608" w:rsidRDefault="00082FAE">
      <w:pPr>
        <w:pStyle w:val="Heading1"/>
        <w:rPr>
          <w:highlight w:val="white"/>
          <w:lang w:val="es-ES"/>
        </w:rPr>
      </w:pPr>
      <w:r w:rsidRPr="00517608">
        <w:rPr>
          <w:highlight w:val="white"/>
          <w:lang w:val="es-ES"/>
        </w:rPr>
        <w:lastRenderedPageBreak/>
        <w:t>Índice</w:t>
      </w:r>
    </w:p>
    <w:p w14:paraId="3C91504F" w14:textId="77777777" w:rsidR="00C639AA" w:rsidRDefault="00C639AA" w:rsidP="0079688B">
      <w:pPr>
        <w:rPr>
          <w:highlight w:val="white"/>
        </w:rPr>
      </w:pPr>
    </w:p>
    <w:p w14:paraId="2DC2ACC2" w14:textId="77777777" w:rsidR="00C639AA" w:rsidRDefault="00C639AA" w:rsidP="0079688B"/>
    <w:p w14:paraId="206A61F3" w14:textId="77777777" w:rsidR="00AC28FE" w:rsidRPr="00C56E56" w:rsidRDefault="00C639AA">
      <w:pPr>
        <w:pStyle w:val="TDC1"/>
        <w:tabs>
          <w:tab w:val="right" w:leader="dot" w:pos="8298"/>
        </w:tabs>
        <w:rPr>
          <w:rFonts w:ascii="Calibri" w:hAnsi="Calibri" w:cs="Times New Roman"/>
          <w:b w:val="0"/>
          <w:bCs w:val="0"/>
          <w:noProof/>
        </w:rPr>
      </w:pPr>
      <w:r>
        <w:fldChar w:fldCharType="begin"/>
      </w:r>
      <w:r>
        <w:instrText xml:space="preserve"> TOC \o "1-4" \h \z \u </w:instrText>
      </w:r>
      <w:r>
        <w:fldChar w:fldCharType="separate"/>
      </w:r>
      <w:hyperlink w:anchor="_Toc99016670" w:history="1">
        <w:r w:rsidR="00AC28FE" w:rsidRPr="0032109D">
          <w:rPr>
            <w:rStyle w:val="Hipervnculo"/>
            <w:noProof/>
          </w:rPr>
          <w:t>Ficha del documento</w:t>
        </w:r>
        <w:r w:rsidR="00AC28FE">
          <w:rPr>
            <w:noProof/>
            <w:webHidden/>
          </w:rPr>
          <w:tab/>
        </w:r>
        <w:r w:rsidR="00AC28FE">
          <w:rPr>
            <w:noProof/>
            <w:webHidden/>
          </w:rPr>
          <w:fldChar w:fldCharType="begin"/>
        </w:r>
        <w:r w:rsidR="00AC28FE">
          <w:rPr>
            <w:noProof/>
            <w:webHidden/>
          </w:rPr>
          <w:instrText xml:space="preserve"> PAGEREF _Toc99016670 \h </w:instrText>
        </w:r>
        <w:r w:rsidR="00AC28FE">
          <w:rPr>
            <w:noProof/>
            <w:webHidden/>
          </w:rPr>
        </w:r>
        <w:r w:rsidR="00AC28FE">
          <w:rPr>
            <w:noProof/>
            <w:webHidden/>
          </w:rPr>
          <w:fldChar w:fldCharType="separate"/>
        </w:r>
        <w:r w:rsidR="00AC28FE">
          <w:rPr>
            <w:noProof/>
            <w:webHidden/>
          </w:rPr>
          <w:t>2</w:t>
        </w:r>
        <w:r w:rsidR="00AC28FE">
          <w:rPr>
            <w:noProof/>
            <w:webHidden/>
          </w:rPr>
          <w:fldChar w:fldCharType="end"/>
        </w:r>
      </w:hyperlink>
    </w:p>
    <w:p w14:paraId="2C3C6818" w14:textId="77777777" w:rsidR="00AC28FE" w:rsidRPr="00C56E56" w:rsidRDefault="00AC28FE">
      <w:pPr>
        <w:pStyle w:val="TDC1"/>
        <w:tabs>
          <w:tab w:val="left" w:pos="400"/>
          <w:tab w:val="right" w:leader="dot" w:pos="8298"/>
        </w:tabs>
        <w:rPr>
          <w:rFonts w:ascii="Calibri" w:hAnsi="Calibri" w:cs="Times New Roman"/>
          <w:b w:val="0"/>
          <w:bCs w:val="0"/>
          <w:noProof/>
        </w:rPr>
      </w:pPr>
      <w:hyperlink w:anchor="_Toc99016671" w:history="1">
        <w:r w:rsidRPr="0032109D">
          <w:rPr>
            <w:rStyle w:val="Hipervnculo"/>
            <w:noProof/>
          </w:rPr>
          <w:t>1</w:t>
        </w:r>
        <w:r w:rsidRPr="00C56E56">
          <w:rPr>
            <w:rFonts w:ascii="Calibri" w:hAnsi="Calibri" w:cs="Times New Roman"/>
            <w:b w:val="0"/>
            <w:bCs w:val="0"/>
            <w:noProof/>
          </w:rPr>
          <w:tab/>
        </w:r>
        <w:r w:rsidRPr="0032109D">
          <w:rPr>
            <w:rStyle w:val="Hipervnculo"/>
            <w:noProof/>
          </w:rPr>
          <w:t>Resumen del estudio</w:t>
        </w:r>
        <w:r>
          <w:rPr>
            <w:noProof/>
            <w:webHidden/>
          </w:rPr>
          <w:tab/>
        </w:r>
        <w:r>
          <w:rPr>
            <w:noProof/>
            <w:webHidden/>
          </w:rPr>
          <w:fldChar w:fldCharType="begin"/>
        </w:r>
        <w:r>
          <w:rPr>
            <w:noProof/>
            <w:webHidden/>
          </w:rPr>
          <w:instrText xml:space="preserve"> PAGEREF _Toc99016671 \h </w:instrText>
        </w:r>
        <w:r>
          <w:rPr>
            <w:noProof/>
            <w:webHidden/>
          </w:rPr>
        </w:r>
        <w:r>
          <w:rPr>
            <w:noProof/>
            <w:webHidden/>
          </w:rPr>
          <w:fldChar w:fldCharType="separate"/>
        </w:r>
        <w:r>
          <w:rPr>
            <w:noProof/>
            <w:webHidden/>
          </w:rPr>
          <w:t>5</w:t>
        </w:r>
        <w:r>
          <w:rPr>
            <w:noProof/>
            <w:webHidden/>
          </w:rPr>
          <w:fldChar w:fldCharType="end"/>
        </w:r>
      </w:hyperlink>
    </w:p>
    <w:p w14:paraId="247218C4" w14:textId="77777777" w:rsidR="00AC28FE" w:rsidRPr="00C56E56" w:rsidRDefault="00AC28FE">
      <w:pPr>
        <w:pStyle w:val="TDC1"/>
        <w:tabs>
          <w:tab w:val="left" w:pos="400"/>
          <w:tab w:val="right" w:leader="dot" w:pos="8298"/>
        </w:tabs>
        <w:rPr>
          <w:rFonts w:ascii="Calibri" w:hAnsi="Calibri" w:cs="Times New Roman"/>
          <w:b w:val="0"/>
          <w:bCs w:val="0"/>
          <w:noProof/>
        </w:rPr>
      </w:pPr>
      <w:hyperlink w:anchor="_Toc99016672" w:history="1">
        <w:r w:rsidRPr="0032109D">
          <w:rPr>
            <w:rStyle w:val="Hipervnculo"/>
            <w:noProof/>
          </w:rPr>
          <w:t>2</w:t>
        </w:r>
        <w:r w:rsidRPr="00C56E56">
          <w:rPr>
            <w:rFonts w:ascii="Calibri" w:hAnsi="Calibri" w:cs="Times New Roman"/>
            <w:b w:val="0"/>
            <w:bCs w:val="0"/>
            <w:noProof/>
          </w:rPr>
          <w:tab/>
        </w:r>
        <w:r w:rsidRPr="0032109D">
          <w:rPr>
            <w:rStyle w:val="Hipervnculo"/>
            <w:noProof/>
          </w:rPr>
          <w:t>Introducción</w:t>
        </w:r>
        <w:r>
          <w:rPr>
            <w:noProof/>
            <w:webHidden/>
          </w:rPr>
          <w:tab/>
        </w:r>
        <w:r>
          <w:rPr>
            <w:noProof/>
            <w:webHidden/>
          </w:rPr>
          <w:fldChar w:fldCharType="begin"/>
        </w:r>
        <w:r>
          <w:rPr>
            <w:noProof/>
            <w:webHidden/>
          </w:rPr>
          <w:instrText xml:space="preserve"> PAGEREF _Toc99016672 \h </w:instrText>
        </w:r>
        <w:r>
          <w:rPr>
            <w:noProof/>
            <w:webHidden/>
          </w:rPr>
        </w:r>
        <w:r>
          <w:rPr>
            <w:noProof/>
            <w:webHidden/>
          </w:rPr>
          <w:fldChar w:fldCharType="separate"/>
        </w:r>
        <w:r>
          <w:rPr>
            <w:noProof/>
            <w:webHidden/>
          </w:rPr>
          <w:t>5</w:t>
        </w:r>
        <w:r>
          <w:rPr>
            <w:noProof/>
            <w:webHidden/>
          </w:rPr>
          <w:fldChar w:fldCharType="end"/>
        </w:r>
      </w:hyperlink>
    </w:p>
    <w:p w14:paraId="482CEBF2" w14:textId="77777777" w:rsidR="00AC28FE" w:rsidRPr="00C56E56" w:rsidRDefault="00AC28FE">
      <w:pPr>
        <w:pStyle w:val="TDC2"/>
        <w:tabs>
          <w:tab w:val="left" w:pos="880"/>
          <w:tab w:val="right" w:leader="dot" w:pos="8298"/>
        </w:tabs>
        <w:rPr>
          <w:rFonts w:ascii="Calibri" w:hAnsi="Calibri" w:cs="Times New Roman"/>
          <w:noProof/>
        </w:rPr>
      </w:pPr>
      <w:hyperlink w:anchor="_Toc99016673" w:history="1">
        <w:r w:rsidRPr="0032109D">
          <w:rPr>
            <w:rStyle w:val="Hipervnculo"/>
            <w:noProof/>
          </w:rPr>
          <w:t>2.1</w:t>
        </w:r>
        <w:r w:rsidRPr="00C56E56">
          <w:rPr>
            <w:rFonts w:ascii="Calibri" w:hAnsi="Calibri" w:cs="Times New Roman"/>
            <w:noProof/>
          </w:rPr>
          <w:tab/>
        </w:r>
        <w:r w:rsidRPr="0032109D">
          <w:rPr>
            <w:rStyle w:val="Hipervnculo"/>
            <w:noProof/>
          </w:rPr>
          <w:t>Objetivo</w:t>
        </w:r>
        <w:r>
          <w:rPr>
            <w:noProof/>
            <w:webHidden/>
          </w:rPr>
          <w:tab/>
        </w:r>
        <w:r>
          <w:rPr>
            <w:noProof/>
            <w:webHidden/>
          </w:rPr>
          <w:fldChar w:fldCharType="begin"/>
        </w:r>
        <w:r>
          <w:rPr>
            <w:noProof/>
            <w:webHidden/>
          </w:rPr>
          <w:instrText xml:space="preserve"> PAGEREF _Toc99016673 \h </w:instrText>
        </w:r>
        <w:r>
          <w:rPr>
            <w:noProof/>
            <w:webHidden/>
          </w:rPr>
        </w:r>
        <w:r>
          <w:rPr>
            <w:noProof/>
            <w:webHidden/>
          </w:rPr>
          <w:fldChar w:fldCharType="separate"/>
        </w:r>
        <w:r>
          <w:rPr>
            <w:noProof/>
            <w:webHidden/>
          </w:rPr>
          <w:t>5</w:t>
        </w:r>
        <w:r>
          <w:rPr>
            <w:noProof/>
            <w:webHidden/>
          </w:rPr>
          <w:fldChar w:fldCharType="end"/>
        </w:r>
      </w:hyperlink>
    </w:p>
    <w:p w14:paraId="7E648D75" w14:textId="77777777" w:rsidR="00AC28FE" w:rsidRPr="00C56E56" w:rsidRDefault="00AC28FE">
      <w:pPr>
        <w:pStyle w:val="TDC3"/>
        <w:tabs>
          <w:tab w:val="left" w:pos="1320"/>
          <w:tab w:val="right" w:leader="dot" w:pos="8298"/>
        </w:tabs>
        <w:rPr>
          <w:rFonts w:ascii="Calibri" w:hAnsi="Calibri" w:cs="Times New Roman"/>
          <w:noProof/>
        </w:rPr>
      </w:pPr>
      <w:hyperlink w:anchor="_Toc99016674" w:history="1">
        <w:r w:rsidRPr="0032109D">
          <w:rPr>
            <w:rStyle w:val="Hipervnculo"/>
            <w:noProof/>
            <w:highlight w:val="white"/>
          </w:rPr>
          <w:t>2.1.1</w:t>
        </w:r>
        <w:r w:rsidRPr="00C56E56">
          <w:rPr>
            <w:rFonts w:ascii="Calibri" w:hAnsi="Calibri" w:cs="Times New Roman"/>
            <w:noProof/>
          </w:rPr>
          <w:tab/>
        </w:r>
        <w:r w:rsidRPr="0032109D">
          <w:rPr>
            <w:rStyle w:val="Hipervnculo"/>
            <w:noProof/>
            <w:highlight w:val="white"/>
          </w:rPr>
          <w:t>Otros objetivos</w:t>
        </w:r>
        <w:r>
          <w:rPr>
            <w:noProof/>
            <w:webHidden/>
          </w:rPr>
          <w:tab/>
        </w:r>
        <w:r>
          <w:rPr>
            <w:noProof/>
            <w:webHidden/>
          </w:rPr>
          <w:fldChar w:fldCharType="begin"/>
        </w:r>
        <w:r>
          <w:rPr>
            <w:noProof/>
            <w:webHidden/>
          </w:rPr>
          <w:instrText xml:space="preserve"> PAGEREF _Toc99016674 \h </w:instrText>
        </w:r>
        <w:r>
          <w:rPr>
            <w:noProof/>
            <w:webHidden/>
          </w:rPr>
        </w:r>
        <w:r>
          <w:rPr>
            <w:noProof/>
            <w:webHidden/>
          </w:rPr>
          <w:fldChar w:fldCharType="separate"/>
        </w:r>
        <w:r>
          <w:rPr>
            <w:noProof/>
            <w:webHidden/>
          </w:rPr>
          <w:t>6</w:t>
        </w:r>
        <w:r>
          <w:rPr>
            <w:noProof/>
            <w:webHidden/>
          </w:rPr>
          <w:fldChar w:fldCharType="end"/>
        </w:r>
      </w:hyperlink>
    </w:p>
    <w:p w14:paraId="7293CCF1" w14:textId="77777777" w:rsidR="00AC28FE" w:rsidRPr="00C56E56" w:rsidRDefault="00AC28FE">
      <w:pPr>
        <w:pStyle w:val="TDC2"/>
        <w:tabs>
          <w:tab w:val="left" w:pos="880"/>
          <w:tab w:val="right" w:leader="dot" w:pos="8298"/>
        </w:tabs>
        <w:rPr>
          <w:rFonts w:ascii="Calibri" w:hAnsi="Calibri" w:cs="Times New Roman"/>
          <w:noProof/>
        </w:rPr>
      </w:pPr>
      <w:hyperlink w:anchor="_Toc99016675" w:history="1">
        <w:r w:rsidRPr="0032109D">
          <w:rPr>
            <w:rStyle w:val="Hipervnculo"/>
            <w:noProof/>
          </w:rPr>
          <w:t>2.2</w:t>
        </w:r>
        <w:r w:rsidRPr="00C56E56">
          <w:rPr>
            <w:rFonts w:ascii="Calibri" w:hAnsi="Calibri" w:cs="Times New Roman"/>
            <w:noProof/>
          </w:rPr>
          <w:tab/>
        </w:r>
        <w:r w:rsidRPr="0032109D">
          <w:rPr>
            <w:rStyle w:val="Hipervnculo"/>
            <w:noProof/>
          </w:rPr>
          <w:t>Alcance del sistema</w:t>
        </w:r>
        <w:r>
          <w:rPr>
            <w:noProof/>
            <w:webHidden/>
          </w:rPr>
          <w:tab/>
        </w:r>
        <w:r>
          <w:rPr>
            <w:noProof/>
            <w:webHidden/>
          </w:rPr>
          <w:fldChar w:fldCharType="begin"/>
        </w:r>
        <w:r>
          <w:rPr>
            <w:noProof/>
            <w:webHidden/>
          </w:rPr>
          <w:instrText xml:space="preserve"> PAGEREF _Toc99016675 \h </w:instrText>
        </w:r>
        <w:r>
          <w:rPr>
            <w:noProof/>
            <w:webHidden/>
          </w:rPr>
        </w:r>
        <w:r>
          <w:rPr>
            <w:noProof/>
            <w:webHidden/>
          </w:rPr>
          <w:fldChar w:fldCharType="separate"/>
        </w:r>
        <w:r>
          <w:rPr>
            <w:noProof/>
            <w:webHidden/>
          </w:rPr>
          <w:t>6</w:t>
        </w:r>
        <w:r>
          <w:rPr>
            <w:noProof/>
            <w:webHidden/>
          </w:rPr>
          <w:fldChar w:fldCharType="end"/>
        </w:r>
      </w:hyperlink>
    </w:p>
    <w:p w14:paraId="2B2A3B1A" w14:textId="77777777" w:rsidR="00AC28FE" w:rsidRPr="00C56E56" w:rsidRDefault="00AC28FE">
      <w:pPr>
        <w:pStyle w:val="TDC3"/>
        <w:tabs>
          <w:tab w:val="left" w:pos="1320"/>
          <w:tab w:val="right" w:leader="dot" w:pos="8298"/>
        </w:tabs>
        <w:rPr>
          <w:rFonts w:ascii="Calibri" w:hAnsi="Calibri" w:cs="Times New Roman"/>
          <w:noProof/>
        </w:rPr>
      </w:pPr>
      <w:hyperlink w:anchor="_Toc99016676" w:history="1">
        <w:r w:rsidRPr="0032109D">
          <w:rPr>
            <w:rStyle w:val="Hipervnculo"/>
            <w:noProof/>
            <w:highlight w:val="white"/>
          </w:rPr>
          <w:t>2.2.1</w:t>
        </w:r>
        <w:r w:rsidRPr="00C56E56">
          <w:rPr>
            <w:rFonts w:ascii="Calibri" w:hAnsi="Calibri" w:cs="Times New Roman"/>
            <w:noProof/>
          </w:rPr>
          <w:tab/>
        </w:r>
        <w:r w:rsidRPr="0032109D">
          <w:rPr>
            <w:rStyle w:val="Hipervnculo"/>
            <w:noProof/>
            <w:highlight w:val="white"/>
          </w:rPr>
          <w:t>Funcionalidades que debe cubrir el sistema</w:t>
        </w:r>
        <w:r>
          <w:rPr>
            <w:noProof/>
            <w:webHidden/>
          </w:rPr>
          <w:tab/>
        </w:r>
        <w:r>
          <w:rPr>
            <w:noProof/>
            <w:webHidden/>
          </w:rPr>
          <w:fldChar w:fldCharType="begin"/>
        </w:r>
        <w:r>
          <w:rPr>
            <w:noProof/>
            <w:webHidden/>
          </w:rPr>
          <w:instrText xml:space="preserve"> PAGEREF _Toc99016676 \h </w:instrText>
        </w:r>
        <w:r>
          <w:rPr>
            <w:noProof/>
            <w:webHidden/>
          </w:rPr>
        </w:r>
        <w:r>
          <w:rPr>
            <w:noProof/>
            <w:webHidden/>
          </w:rPr>
          <w:fldChar w:fldCharType="separate"/>
        </w:r>
        <w:r>
          <w:rPr>
            <w:noProof/>
            <w:webHidden/>
          </w:rPr>
          <w:t>6</w:t>
        </w:r>
        <w:r>
          <w:rPr>
            <w:noProof/>
            <w:webHidden/>
          </w:rPr>
          <w:fldChar w:fldCharType="end"/>
        </w:r>
      </w:hyperlink>
    </w:p>
    <w:p w14:paraId="0E2A3089" w14:textId="77777777" w:rsidR="00AC28FE" w:rsidRPr="00C56E56" w:rsidRDefault="00AC28FE">
      <w:pPr>
        <w:pStyle w:val="TDC3"/>
        <w:tabs>
          <w:tab w:val="left" w:pos="1320"/>
          <w:tab w:val="right" w:leader="dot" w:pos="8298"/>
        </w:tabs>
        <w:rPr>
          <w:rFonts w:ascii="Calibri" w:hAnsi="Calibri" w:cs="Times New Roman"/>
          <w:noProof/>
        </w:rPr>
      </w:pPr>
      <w:hyperlink w:anchor="_Toc99016677" w:history="1">
        <w:r w:rsidRPr="0032109D">
          <w:rPr>
            <w:rStyle w:val="Hipervnculo"/>
            <w:noProof/>
            <w:highlight w:val="white"/>
          </w:rPr>
          <w:t>2.2.2</w:t>
        </w:r>
        <w:r w:rsidRPr="00C56E56">
          <w:rPr>
            <w:rFonts w:ascii="Calibri" w:hAnsi="Calibri" w:cs="Times New Roman"/>
            <w:noProof/>
          </w:rPr>
          <w:tab/>
        </w:r>
        <w:r w:rsidRPr="0032109D">
          <w:rPr>
            <w:rStyle w:val="Hipervnculo"/>
            <w:noProof/>
            <w:highlight w:val="white"/>
          </w:rPr>
          <w:t>Partes del procedimiento administrativo cubiertas y no cubiertas por el sistema</w:t>
        </w:r>
        <w:r>
          <w:rPr>
            <w:noProof/>
            <w:webHidden/>
          </w:rPr>
          <w:tab/>
        </w:r>
        <w:r>
          <w:rPr>
            <w:noProof/>
            <w:webHidden/>
          </w:rPr>
          <w:fldChar w:fldCharType="begin"/>
        </w:r>
        <w:r>
          <w:rPr>
            <w:noProof/>
            <w:webHidden/>
          </w:rPr>
          <w:instrText xml:space="preserve"> PAGEREF _Toc99016677 \h </w:instrText>
        </w:r>
        <w:r>
          <w:rPr>
            <w:noProof/>
            <w:webHidden/>
          </w:rPr>
        </w:r>
        <w:r>
          <w:rPr>
            <w:noProof/>
            <w:webHidden/>
          </w:rPr>
          <w:fldChar w:fldCharType="separate"/>
        </w:r>
        <w:r>
          <w:rPr>
            <w:noProof/>
            <w:webHidden/>
          </w:rPr>
          <w:t>7</w:t>
        </w:r>
        <w:r>
          <w:rPr>
            <w:noProof/>
            <w:webHidden/>
          </w:rPr>
          <w:fldChar w:fldCharType="end"/>
        </w:r>
      </w:hyperlink>
    </w:p>
    <w:p w14:paraId="0394B451" w14:textId="77777777" w:rsidR="00AC28FE" w:rsidRPr="00C56E56" w:rsidRDefault="00AC28FE">
      <w:pPr>
        <w:pStyle w:val="TDC3"/>
        <w:tabs>
          <w:tab w:val="left" w:pos="1320"/>
          <w:tab w:val="right" w:leader="dot" w:pos="8298"/>
        </w:tabs>
        <w:rPr>
          <w:rFonts w:ascii="Calibri" w:hAnsi="Calibri" w:cs="Times New Roman"/>
          <w:noProof/>
        </w:rPr>
      </w:pPr>
      <w:hyperlink w:anchor="_Toc99016678" w:history="1">
        <w:r w:rsidRPr="0032109D">
          <w:rPr>
            <w:rStyle w:val="Hipervnculo"/>
            <w:noProof/>
            <w:highlight w:val="white"/>
          </w:rPr>
          <w:t>2.2.3</w:t>
        </w:r>
        <w:r w:rsidRPr="00C56E56">
          <w:rPr>
            <w:rFonts w:ascii="Calibri" w:hAnsi="Calibri" w:cs="Times New Roman"/>
            <w:noProof/>
          </w:rPr>
          <w:tab/>
        </w:r>
        <w:r w:rsidRPr="0032109D">
          <w:rPr>
            <w:rStyle w:val="Hipervnculo"/>
            <w:noProof/>
            <w:highlight w:val="white"/>
          </w:rPr>
          <w:t>Usuarios/as del sistema</w:t>
        </w:r>
        <w:r>
          <w:rPr>
            <w:noProof/>
            <w:webHidden/>
          </w:rPr>
          <w:tab/>
        </w:r>
        <w:r>
          <w:rPr>
            <w:noProof/>
            <w:webHidden/>
          </w:rPr>
          <w:fldChar w:fldCharType="begin"/>
        </w:r>
        <w:r>
          <w:rPr>
            <w:noProof/>
            <w:webHidden/>
          </w:rPr>
          <w:instrText xml:space="preserve"> PAGEREF _Toc99016678 \h </w:instrText>
        </w:r>
        <w:r>
          <w:rPr>
            <w:noProof/>
            <w:webHidden/>
          </w:rPr>
        </w:r>
        <w:r>
          <w:rPr>
            <w:noProof/>
            <w:webHidden/>
          </w:rPr>
          <w:fldChar w:fldCharType="separate"/>
        </w:r>
        <w:r>
          <w:rPr>
            <w:noProof/>
            <w:webHidden/>
          </w:rPr>
          <w:t>7</w:t>
        </w:r>
        <w:r>
          <w:rPr>
            <w:noProof/>
            <w:webHidden/>
          </w:rPr>
          <w:fldChar w:fldCharType="end"/>
        </w:r>
      </w:hyperlink>
    </w:p>
    <w:p w14:paraId="7AD631E8" w14:textId="77777777" w:rsidR="00AC28FE" w:rsidRPr="00C56E56" w:rsidRDefault="00AC28FE">
      <w:pPr>
        <w:pStyle w:val="TDC2"/>
        <w:tabs>
          <w:tab w:val="left" w:pos="880"/>
          <w:tab w:val="right" w:leader="dot" w:pos="8298"/>
        </w:tabs>
        <w:rPr>
          <w:rFonts w:ascii="Calibri" w:hAnsi="Calibri" w:cs="Times New Roman"/>
          <w:noProof/>
        </w:rPr>
      </w:pPr>
      <w:hyperlink w:anchor="_Toc99016679" w:history="1">
        <w:r w:rsidRPr="0032109D">
          <w:rPr>
            <w:rStyle w:val="Hipervnculo"/>
            <w:noProof/>
            <w:highlight w:val="white"/>
          </w:rPr>
          <w:t>2.3</w:t>
        </w:r>
        <w:r w:rsidRPr="00C56E56">
          <w:rPr>
            <w:rFonts w:ascii="Calibri" w:hAnsi="Calibri" w:cs="Times New Roman"/>
            <w:noProof/>
          </w:rPr>
          <w:tab/>
        </w:r>
        <w:r w:rsidRPr="0032109D">
          <w:rPr>
            <w:rStyle w:val="Hipervnculo"/>
            <w:noProof/>
            <w:highlight w:val="white"/>
          </w:rPr>
          <w:t>Personas involucradas (Stakeholders)</w:t>
        </w:r>
        <w:r>
          <w:rPr>
            <w:noProof/>
            <w:webHidden/>
          </w:rPr>
          <w:tab/>
        </w:r>
        <w:r>
          <w:rPr>
            <w:noProof/>
            <w:webHidden/>
          </w:rPr>
          <w:fldChar w:fldCharType="begin"/>
        </w:r>
        <w:r>
          <w:rPr>
            <w:noProof/>
            <w:webHidden/>
          </w:rPr>
          <w:instrText xml:space="preserve"> PAGEREF _Toc99016679 \h </w:instrText>
        </w:r>
        <w:r>
          <w:rPr>
            <w:noProof/>
            <w:webHidden/>
          </w:rPr>
        </w:r>
        <w:r>
          <w:rPr>
            <w:noProof/>
            <w:webHidden/>
          </w:rPr>
          <w:fldChar w:fldCharType="separate"/>
        </w:r>
        <w:r>
          <w:rPr>
            <w:noProof/>
            <w:webHidden/>
          </w:rPr>
          <w:t>8</w:t>
        </w:r>
        <w:r>
          <w:rPr>
            <w:noProof/>
            <w:webHidden/>
          </w:rPr>
          <w:fldChar w:fldCharType="end"/>
        </w:r>
      </w:hyperlink>
    </w:p>
    <w:p w14:paraId="0645911D" w14:textId="77777777" w:rsidR="00AC28FE" w:rsidRPr="00C56E56" w:rsidRDefault="00AC28FE">
      <w:pPr>
        <w:pStyle w:val="TDC2"/>
        <w:tabs>
          <w:tab w:val="left" w:pos="880"/>
          <w:tab w:val="right" w:leader="dot" w:pos="8298"/>
        </w:tabs>
        <w:rPr>
          <w:rFonts w:ascii="Calibri" w:hAnsi="Calibri" w:cs="Times New Roman"/>
          <w:noProof/>
        </w:rPr>
      </w:pPr>
      <w:hyperlink w:anchor="_Toc99016680" w:history="1">
        <w:r w:rsidRPr="0032109D">
          <w:rPr>
            <w:rStyle w:val="Hipervnculo"/>
            <w:noProof/>
            <w:highlight w:val="white"/>
          </w:rPr>
          <w:t>2.4</w:t>
        </w:r>
        <w:r w:rsidRPr="00C56E56">
          <w:rPr>
            <w:rFonts w:ascii="Calibri" w:hAnsi="Calibri" w:cs="Times New Roman"/>
            <w:noProof/>
          </w:rPr>
          <w:tab/>
        </w:r>
        <w:r w:rsidRPr="0032109D">
          <w:rPr>
            <w:rStyle w:val="Hipervnculo"/>
            <w:noProof/>
            <w:highlight w:val="white"/>
          </w:rPr>
          <w:t>Glosario de términos</w:t>
        </w:r>
        <w:r>
          <w:rPr>
            <w:noProof/>
            <w:webHidden/>
          </w:rPr>
          <w:tab/>
        </w:r>
        <w:r>
          <w:rPr>
            <w:noProof/>
            <w:webHidden/>
          </w:rPr>
          <w:fldChar w:fldCharType="begin"/>
        </w:r>
        <w:r>
          <w:rPr>
            <w:noProof/>
            <w:webHidden/>
          </w:rPr>
          <w:instrText xml:space="preserve"> PAGEREF _Toc99016680 \h </w:instrText>
        </w:r>
        <w:r>
          <w:rPr>
            <w:noProof/>
            <w:webHidden/>
          </w:rPr>
        </w:r>
        <w:r>
          <w:rPr>
            <w:noProof/>
            <w:webHidden/>
          </w:rPr>
          <w:fldChar w:fldCharType="separate"/>
        </w:r>
        <w:r>
          <w:rPr>
            <w:noProof/>
            <w:webHidden/>
          </w:rPr>
          <w:t>8</w:t>
        </w:r>
        <w:r>
          <w:rPr>
            <w:noProof/>
            <w:webHidden/>
          </w:rPr>
          <w:fldChar w:fldCharType="end"/>
        </w:r>
      </w:hyperlink>
    </w:p>
    <w:p w14:paraId="35DCB484" w14:textId="77777777" w:rsidR="00AC28FE" w:rsidRPr="00C56E56" w:rsidRDefault="00AC28FE">
      <w:pPr>
        <w:pStyle w:val="TDC2"/>
        <w:tabs>
          <w:tab w:val="left" w:pos="880"/>
          <w:tab w:val="right" w:leader="dot" w:pos="8298"/>
        </w:tabs>
        <w:rPr>
          <w:rFonts w:ascii="Calibri" w:hAnsi="Calibri" w:cs="Times New Roman"/>
          <w:noProof/>
        </w:rPr>
      </w:pPr>
      <w:hyperlink w:anchor="_Toc99016681" w:history="1">
        <w:r w:rsidRPr="0032109D">
          <w:rPr>
            <w:rStyle w:val="Hipervnculo"/>
            <w:noProof/>
            <w:highlight w:val="white"/>
          </w:rPr>
          <w:t>2.5</w:t>
        </w:r>
        <w:r w:rsidRPr="00C56E56">
          <w:rPr>
            <w:rFonts w:ascii="Calibri" w:hAnsi="Calibri" w:cs="Times New Roman"/>
            <w:noProof/>
          </w:rPr>
          <w:tab/>
        </w:r>
        <w:r w:rsidRPr="0032109D">
          <w:rPr>
            <w:rStyle w:val="Hipervnculo"/>
            <w:noProof/>
            <w:highlight w:val="white"/>
          </w:rPr>
          <w:t>Volumetría estimada</w:t>
        </w:r>
        <w:r>
          <w:rPr>
            <w:noProof/>
            <w:webHidden/>
          </w:rPr>
          <w:tab/>
        </w:r>
        <w:r>
          <w:rPr>
            <w:noProof/>
            <w:webHidden/>
          </w:rPr>
          <w:fldChar w:fldCharType="begin"/>
        </w:r>
        <w:r>
          <w:rPr>
            <w:noProof/>
            <w:webHidden/>
          </w:rPr>
          <w:instrText xml:space="preserve"> PAGEREF _Toc99016681 \h </w:instrText>
        </w:r>
        <w:r>
          <w:rPr>
            <w:noProof/>
            <w:webHidden/>
          </w:rPr>
        </w:r>
        <w:r>
          <w:rPr>
            <w:noProof/>
            <w:webHidden/>
          </w:rPr>
          <w:fldChar w:fldCharType="separate"/>
        </w:r>
        <w:r>
          <w:rPr>
            <w:noProof/>
            <w:webHidden/>
          </w:rPr>
          <w:t>9</w:t>
        </w:r>
        <w:r>
          <w:rPr>
            <w:noProof/>
            <w:webHidden/>
          </w:rPr>
          <w:fldChar w:fldCharType="end"/>
        </w:r>
      </w:hyperlink>
    </w:p>
    <w:p w14:paraId="6F060185" w14:textId="77777777" w:rsidR="00AC28FE" w:rsidRPr="00C56E56" w:rsidRDefault="00AC28FE">
      <w:pPr>
        <w:pStyle w:val="TDC2"/>
        <w:tabs>
          <w:tab w:val="left" w:pos="880"/>
          <w:tab w:val="right" w:leader="dot" w:pos="8298"/>
        </w:tabs>
        <w:rPr>
          <w:rFonts w:ascii="Calibri" w:hAnsi="Calibri" w:cs="Times New Roman"/>
          <w:noProof/>
        </w:rPr>
      </w:pPr>
      <w:hyperlink w:anchor="_Toc99016682" w:history="1">
        <w:r w:rsidRPr="0032109D">
          <w:rPr>
            <w:rStyle w:val="Hipervnculo"/>
            <w:noProof/>
          </w:rPr>
          <w:t>2.6</w:t>
        </w:r>
        <w:r w:rsidRPr="00C56E56">
          <w:rPr>
            <w:rFonts w:ascii="Calibri" w:hAnsi="Calibri" w:cs="Times New Roman"/>
            <w:noProof/>
          </w:rPr>
          <w:tab/>
        </w:r>
        <w:r w:rsidRPr="0032109D">
          <w:rPr>
            <w:rStyle w:val="Hipervnculo"/>
            <w:noProof/>
          </w:rPr>
          <w:t>Aspectos críticos</w:t>
        </w:r>
        <w:r>
          <w:rPr>
            <w:noProof/>
            <w:webHidden/>
          </w:rPr>
          <w:tab/>
        </w:r>
        <w:r>
          <w:rPr>
            <w:noProof/>
            <w:webHidden/>
          </w:rPr>
          <w:fldChar w:fldCharType="begin"/>
        </w:r>
        <w:r>
          <w:rPr>
            <w:noProof/>
            <w:webHidden/>
          </w:rPr>
          <w:instrText xml:space="preserve"> PAGEREF _Toc99016682 \h </w:instrText>
        </w:r>
        <w:r>
          <w:rPr>
            <w:noProof/>
            <w:webHidden/>
          </w:rPr>
        </w:r>
        <w:r>
          <w:rPr>
            <w:noProof/>
            <w:webHidden/>
          </w:rPr>
          <w:fldChar w:fldCharType="separate"/>
        </w:r>
        <w:r>
          <w:rPr>
            <w:noProof/>
            <w:webHidden/>
          </w:rPr>
          <w:t>9</w:t>
        </w:r>
        <w:r>
          <w:rPr>
            <w:noProof/>
            <w:webHidden/>
          </w:rPr>
          <w:fldChar w:fldCharType="end"/>
        </w:r>
      </w:hyperlink>
    </w:p>
    <w:p w14:paraId="547535CA" w14:textId="77777777" w:rsidR="00AC28FE" w:rsidRPr="00C56E56" w:rsidRDefault="00AC28FE">
      <w:pPr>
        <w:pStyle w:val="TDC3"/>
        <w:tabs>
          <w:tab w:val="left" w:pos="1320"/>
          <w:tab w:val="right" w:leader="dot" w:pos="8298"/>
        </w:tabs>
        <w:rPr>
          <w:rFonts w:ascii="Calibri" w:hAnsi="Calibri" w:cs="Times New Roman"/>
          <w:noProof/>
        </w:rPr>
      </w:pPr>
      <w:hyperlink w:anchor="_Toc99016683" w:history="1">
        <w:r w:rsidRPr="0032109D">
          <w:rPr>
            <w:rStyle w:val="Hipervnculo"/>
            <w:noProof/>
            <w:highlight w:val="white"/>
          </w:rPr>
          <w:t>2.6.1</w:t>
        </w:r>
        <w:r w:rsidRPr="00C56E56">
          <w:rPr>
            <w:rFonts w:ascii="Calibri" w:hAnsi="Calibri" w:cs="Times New Roman"/>
            <w:noProof/>
          </w:rPr>
          <w:tab/>
        </w:r>
        <w:r w:rsidRPr="0032109D">
          <w:rPr>
            <w:rStyle w:val="Hipervnculo"/>
            <w:noProof/>
            <w:highlight w:val="white"/>
          </w:rPr>
          <w:t>Fecha límite de entrega</w:t>
        </w:r>
        <w:r>
          <w:rPr>
            <w:noProof/>
            <w:webHidden/>
          </w:rPr>
          <w:tab/>
        </w:r>
        <w:r>
          <w:rPr>
            <w:noProof/>
            <w:webHidden/>
          </w:rPr>
          <w:fldChar w:fldCharType="begin"/>
        </w:r>
        <w:r>
          <w:rPr>
            <w:noProof/>
            <w:webHidden/>
          </w:rPr>
          <w:instrText xml:space="preserve"> PAGEREF _Toc99016683 \h </w:instrText>
        </w:r>
        <w:r>
          <w:rPr>
            <w:noProof/>
            <w:webHidden/>
          </w:rPr>
        </w:r>
        <w:r>
          <w:rPr>
            <w:noProof/>
            <w:webHidden/>
          </w:rPr>
          <w:fldChar w:fldCharType="separate"/>
        </w:r>
        <w:r>
          <w:rPr>
            <w:noProof/>
            <w:webHidden/>
          </w:rPr>
          <w:t>9</w:t>
        </w:r>
        <w:r>
          <w:rPr>
            <w:noProof/>
            <w:webHidden/>
          </w:rPr>
          <w:fldChar w:fldCharType="end"/>
        </w:r>
      </w:hyperlink>
    </w:p>
    <w:p w14:paraId="2F9D6492" w14:textId="77777777" w:rsidR="00AC28FE" w:rsidRPr="00C56E56" w:rsidRDefault="00AC28FE">
      <w:pPr>
        <w:pStyle w:val="TDC3"/>
        <w:tabs>
          <w:tab w:val="left" w:pos="1320"/>
          <w:tab w:val="right" w:leader="dot" w:pos="8298"/>
        </w:tabs>
        <w:rPr>
          <w:rFonts w:ascii="Calibri" w:hAnsi="Calibri" w:cs="Times New Roman"/>
          <w:noProof/>
        </w:rPr>
      </w:pPr>
      <w:hyperlink w:anchor="_Toc99016684" w:history="1">
        <w:r w:rsidRPr="0032109D">
          <w:rPr>
            <w:rStyle w:val="Hipervnculo"/>
            <w:noProof/>
            <w:highlight w:val="white"/>
          </w:rPr>
          <w:t>2.6.2</w:t>
        </w:r>
        <w:r w:rsidRPr="00C56E56">
          <w:rPr>
            <w:rFonts w:ascii="Calibri" w:hAnsi="Calibri" w:cs="Times New Roman"/>
            <w:noProof/>
          </w:rPr>
          <w:tab/>
        </w:r>
        <w:r w:rsidRPr="0032109D">
          <w:rPr>
            <w:rStyle w:val="Hipervnculo"/>
            <w:noProof/>
            <w:highlight w:val="white"/>
          </w:rPr>
          <w:t>Dependencia del correcto funcionamiento de sistemas externos</w:t>
        </w:r>
        <w:r>
          <w:rPr>
            <w:noProof/>
            <w:webHidden/>
          </w:rPr>
          <w:tab/>
        </w:r>
        <w:r>
          <w:rPr>
            <w:noProof/>
            <w:webHidden/>
          </w:rPr>
          <w:fldChar w:fldCharType="begin"/>
        </w:r>
        <w:r>
          <w:rPr>
            <w:noProof/>
            <w:webHidden/>
          </w:rPr>
          <w:instrText xml:space="preserve"> PAGEREF _Toc99016684 \h </w:instrText>
        </w:r>
        <w:r>
          <w:rPr>
            <w:noProof/>
            <w:webHidden/>
          </w:rPr>
        </w:r>
        <w:r>
          <w:rPr>
            <w:noProof/>
            <w:webHidden/>
          </w:rPr>
          <w:fldChar w:fldCharType="separate"/>
        </w:r>
        <w:r>
          <w:rPr>
            <w:noProof/>
            <w:webHidden/>
          </w:rPr>
          <w:t>9</w:t>
        </w:r>
        <w:r>
          <w:rPr>
            <w:noProof/>
            <w:webHidden/>
          </w:rPr>
          <w:fldChar w:fldCharType="end"/>
        </w:r>
      </w:hyperlink>
    </w:p>
    <w:p w14:paraId="4427F4E1" w14:textId="77777777" w:rsidR="00AC28FE" w:rsidRPr="00C56E56" w:rsidRDefault="00AC28FE">
      <w:pPr>
        <w:pStyle w:val="TDC2"/>
        <w:tabs>
          <w:tab w:val="left" w:pos="880"/>
          <w:tab w:val="right" w:leader="dot" w:pos="8298"/>
        </w:tabs>
        <w:rPr>
          <w:rFonts w:ascii="Calibri" w:hAnsi="Calibri" w:cs="Times New Roman"/>
          <w:noProof/>
        </w:rPr>
      </w:pPr>
      <w:hyperlink w:anchor="_Toc99016685" w:history="1">
        <w:r w:rsidRPr="0032109D">
          <w:rPr>
            <w:rStyle w:val="Hipervnculo"/>
            <w:noProof/>
          </w:rPr>
          <w:t>2.7</w:t>
        </w:r>
        <w:r w:rsidRPr="00C56E56">
          <w:rPr>
            <w:rFonts w:ascii="Calibri" w:hAnsi="Calibri" w:cs="Times New Roman"/>
            <w:noProof/>
          </w:rPr>
          <w:tab/>
        </w:r>
        <w:r w:rsidRPr="0032109D">
          <w:rPr>
            <w:rStyle w:val="Hipervnculo"/>
            <w:noProof/>
          </w:rPr>
          <w:t>Documentos relacionados</w:t>
        </w:r>
        <w:r>
          <w:rPr>
            <w:noProof/>
            <w:webHidden/>
          </w:rPr>
          <w:tab/>
        </w:r>
        <w:r>
          <w:rPr>
            <w:noProof/>
            <w:webHidden/>
          </w:rPr>
          <w:fldChar w:fldCharType="begin"/>
        </w:r>
        <w:r>
          <w:rPr>
            <w:noProof/>
            <w:webHidden/>
          </w:rPr>
          <w:instrText xml:space="preserve"> PAGEREF _Toc99016685 \h </w:instrText>
        </w:r>
        <w:r>
          <w:rPr>
            <w:noProof/>
            <w:webHidden/>
          </w:rPr>
        </w:r>
        <w:r>
          <w:rPr>
            <w:noProof/>
            <w:webHidden/>
          </w:rPr>
          <w:fldChar w:fldCharType="separate"/>
        </w:r>
        <w:r>
          <w:rPr>
            <w:noProof/>
            <w:webHidden/>
          </w:rPr>
          <w:t>10</w:t>
        </w:r>
        <w:r>
          <w:rPr>
            <w:noProof/>
            <w:webHidden/>
          </w:rPr>
          <w:fldChar w:fldCharType="end"/>
        </w:r>
      </w:hyperlink>
    </w:p>
    <w:p w14:paraId="4BEA2C49" w14:textId="77777777" w:rsidR="00AC28FE" w:rsidRPr="00C56E56" w:rsidRDefault="00AC28FE">
      <w:pPr>
        <w:pStyle w:val="TDC3"/>
        <w:tabs>
          <w:tab w:val="left" w:pos="1320"/>
          <w:tab w:val="right" w:leader="dot" w:pos="8298"/>
        </w:tabs>
        <w:rPr>
          <w:rFonts w:ascii="Calibri" w:hAnsi="Calibri" w:cs="Times New Roman"/>
          <w:noProof/>
        </w:rPr>
      </w:pPr>
      <w:hyperlink w:anchor="_Toc99016686" w:history="1">
        <w:r w:rsidRPr="0032109D">
          <w:rPr>
            <w:rStyle w:val="Hipervnculo"/>
            <w:noProof/>
          </w:rPr>
          <w:t>2.7.1</w:t>
        </w:r>
        <w:r w:rsidRPr="00C56E56">
          <w:rPr>
            <w:rFonts w:ascii="Calibri" w:hAnsi="Calibri" w:cs="Times New Roman"/>
            <w:noProof/>
          </w:rPr>
          <w:tab/>
        </w:r>
        <w:r w:rsidRPr="0032109D">
          <w:rPr>
            <w:rStyle w:val="Hipervnculo"/>
            <w:noProof/>
          </w:rPr>
          <w:t>¿Cuál es la normativa relacionada, si la hay? ¿A qué nos obliga? A nivel autonómico, nacional y europeo.</w:t>
        </w:r>
        <w:r>
          <w:rPr>
            <w:noProof/>
            <w:webHidden/>
          </w:rPr>
          <w:tab/>
        </w:r>
        <w:r>
          <w:rPr>
            <w:noProof/>
            <w:webHidden/>
          </w:rPr>
          <w:fldChar w:fldCharType="begin"/>
        </w:r>
        <w:r>
          <w:rPr>
            <w:noProof/>
            <w:webHidden/>
          </w:rPr>
          <w:instrText xml:space="preserve"> PAGEREF _Toc99016686 \h </w:instrText>
        </w:r>
        <w:r>
          <w:rPr>
            <w:noProof/>
            <w:webHidden/>
          </w:rPr>
        </w:r>
        <w:r>
          <w:rPr>
            <w:noProof/>
            <w:webHidden/>
          </w:rPr>
          <w:fldChar w:fldCharType="separate"/>
        </w:r>
        <w:r>
          <w:rPr>
            <w:noProof/>
            <w:webHidden/>
          </w:rPr>
          <w:t>10</w:t>
        </w:r>
        <w:r>
          <w:rPr>
            <w:noProof/>
            <w:webHidden/>
          </w:rPr>
          <w:fldChar w:fldCharType="end"/>
        </w:r>
      </w:hyperlink>
    </w:p>
    <w:p w14:paraId="71B1D079" w14:textId="77777777" w:rsidR="00AC28FE" w:rsidRPr="00C56E56" w:rsidRDefault="00AC28FE">
      <w:pPr>
        <w:pStyle w:val="TDC3"/>
        <w:tabs>
          <w:tab w:val="left" w:pos="1320"/>
          <w:tab w:val="right" w:leader="dot" w:pos="8298"/>
        </w:tabs>
        <w:rPr>
          <w:rFonts w:ascii="Calibri" w:hAnsi="Calibri" w:cs="Times New Roman"/>
          <w:noProof/>
        </w:rPr>
      </w:pPr>
      <w:hyperlink w:anchor="_Toc99016687" w:history="1">
        <w:r w:rsidRPr="0032109D">
          <w:rPr>
            <w:rStyle w:val="Hipervnculo"/>
            <w:noProof/>
            <w:highlight w:val="white"/>
          </w:rPr>
          <w:t>2.7.2</w:t>
        </w:r>
        <w:r w:rsidRPr="00C56E56">
          <w:rPr>
            <w:rFonts w:ascii="Calibri" w:hAnsi="Calibri" w:cs="Times New Roman"/>
            <w:noProof/>
          </w:rPr>
          <w:tab/>
        </w:r>
        <w:r w:rsidRPr="0032109D">
          <w:rPr>
            <w:rStyle w:val="Hipervnculo"/>
            <w:noProof/>
            <w:highlight w:val="white"/>
          </w:rPr>
          <w:t>Enlaces e información en JCCM</w:t>
        </w:r>
        <w:r>
          <w:rPr>
            <w:noProof/>
            <w:webHidden/>
          </w:rPr>
          <w:tab/>
        </w:r>
        <w:r>
          <w:rPr>
            <w:noProof/>
            <w:webHidden/>
          </w:rPr>
          <w:fldChar w:fldCharType="begin"/>
        </w:r>
        <w:r>
          <w:rPr>
            <w:noProof/>
            <w:webHidden/>
          </w:rPr>
          <w:instrText xml:space="preserve"> PAGEREF _Toc99016687 \h </w:instrText>
        </w:r>
        <w:r>
          <w:rPr>
            <w:noProof/>
            <w:webHidden/>
          </w:rPr>
        </w:r>
        <w:r>
          <w:rPr>
            <w:noProof/>
            <w:webHidden/>
          </w:rPr>
          <w:fldChar w:fldCharType="separate"/>
        </w:r>
        <w:r>
          <w:rPr>
            <w:noProof/>
            <w:webHidden/>
          </w:rPr>
          <w:t>10</w:t>
        </w:r>
        <w:r>
          <w:rPr>
            <w:noProof/>
            <w:webHidden/>
          </w:rPr>
          <w:fldChar w:fldCharType="end"/>
        </w:r>
      </w:hyperlink>
    </w:p>
    <w:p w14:paraId="4D9797A2" w14:textId="77777777" w:rsidR="00AC28FE" w:rsidRPr="00C56E56" w:rsidRDefault="00AC28FE">
      <w:pPr>
        <w:pStyle w:val="TDC3"/>
        <w:tabs>
          <w:tab w:val="left" w:pos="1320"/>
          <w:tab w:val="right" w:leader="dot" w:pos="8298"/>
        </w:tabs>
        <w:rPr>
          <w:rFonts w:ascii="Calibri" w:hAnsi="Calibri" w:cs="Times New Roman"/>
          <w:noProof/>
        </w:rPr>
      </w:pPr>
      <w:hyperlink w:anchor="_Toc99016688" w:history="1">
        <w:r w:rsidRPr="0032109D">
          <w:rPr>
            <w:rStyle w:val="Hipervnculo"/>
            <w:noProof/>
            <w:highlight w:val="white"/>
          </w:rPr>
          <w:t>2.7.3</w:t>
        </w:r>
        <w:r w:rsidRPr="00C56E56">
          <w:rPr>
            <w:rFonts w:ascii="Calibri" w:hAnsi="Calibri" w:cs="Times New Roman"/>
            <w:noProof/>
          </w:rPr>
          <w:tab/>
        </w:r>
        <w:r w:rsidRPr="0032109D">
          <w:rPr>
            <w:rStyle w:val="Hipervnculo"/>
            <w:noProof/>
            <w:highlight w:val="white"/>
          </w:rPr>
          <w:t>Referentes en los que basarnos, en otras comunidades autónomas, e incluso a nivel internacional. Casos de éxito.</w:t>
        </w:r>
        <w:r>
          <w:rPr>
            <w:noProof/>
            <w:webHidden/>
          </w:rPr>
          <w:tab/>
        </w:r>
        <w:r>
          <w:rPr>
            <w:noProof/>
            <w:webHidden/>
          </w:rPr>
          <w:fldChar w:fldCharType="begin"/>
        </w:r>
        <w:r>
          <w:rPr>
            <w:noProof/>
            <w:webHidden/>
          </w:rPr>
          <w:instrText xml:space="preserve"> PAGEREF _Toc99016688 \h </w:instrText>
        </w:r>
        <w:r>
          <w:rPr>
            <w:noProof/>
            <w:webHidden/>
          </w:rPr>
        </w:r>
        <w:r>
          <w:rPr>
            <w:noProof/>
            <w:webHidden/>
          </w:rPr>
          <w:fldChar w:fldCharType="separate"/>
        </w:r>
        <w:r>
          <w:rPr>
            <w:noProof/>
            <w:webHidden/>
          </w:rPr>
          <w:t>10</w:t>
        </w:r>
        <w:r>
          <w:rPr>
            <w:noProof/>
            <w:webHidden/>
          </w:rPr>
          <w:fldChar w:fldCharType="end"/>
        </w:r>
      </w:hyperlink>
    </w:p>
    <w:p w14:paraId="4BA10E6C" w14:textId="77777777" w:rsidR="00AC28FE" w:rsidRPr="00C56E56" w:rsidRDefault="00AC28FE">
      <w:pPr>
        <w:pStyle w:val="TDC1"/>
        <w:tabs>
          <w:tab w:val="left" w:pos="400"/>
          <w:tab w:val="right" w:leader="dot" w:pos="8298"/>
        </w:tabs>
        <w:rPr>
          <w:rFonts w:ascii="Calibri" w:hAnsi="Calibri" w:cs="Times New Roman"/>
          <w:b w:val="0"/>
          <w:bCs w:val="0"/>
          <w:noProof/>
        </w:rPr>
      </w:pPr>
      <w:hyperlink w:anchor="_Toc99016689" w:history="1">
        <w:r w:rsidRPr="0032109D">
          <w:rPr>
            <w:rStyle w:val="Hipervnculo"/>
            <w:noProof/>
          </w:rPr>
          <w:t>3</w:t>
        </w:r>
        <w:r w:rsidRPr="00C56E56">
          <w:rPr>
            <w:rFonts w:ascii="Calibri" w:hAnsi="Calibri" w:cs="Times New Roman"/>
            <w:b w:val="0"/>
            <w:bCs w:val="0"/>
            <w:noProof/>
          </w:rPr>
          <w:tab/>
        </w:r>
        <w:r w:rsidRPr="0032109D">
          <w:rPr>
            <w:rStyle w:val="Hipervnculo"/>
            <w:noProof/>
          </w:rPr>
          <w:t>Situación actual</w:t>
        </w:r>
        <w:r>
          <w:rPr>
            <w:noProof/>
            <w:webHidden/>
          </w:rPr>
          <w:tab/>
        </w:r>
        <w:r>
          <w:rPr>
            <w:noProof/>
            <w:webHidden/>
          </w:rPr>
          <w:fldChar w:fldCharType="begin"/>
        </w:r>
        <w:r>
          <w:rPr>
            <w:noProof/>
            <w:webHidden/>
          </w:rPr>
          <w:instrText xml:space="preserve"> PAGEREF _Toc99016689 \h </w:instrText>
        </w:r>
        <w:r>
          <w:rPr>
            <w:noProof/>
            <w:webHidden/>
          </w:rPr>
        </w:r>
        <w:r>
          <w:rPr>
            <w:noProof/>
            <w:webHidden/>
          </w:rPr>
          <w:fldChar w:fldCharType="separate"/>
        </w:r>
        <w:r>
          <w:rPr>
            <w:noProof/>
            <w:webHidden/>
          </w:rPr>
          <w:t>11</w:t>
        </w:r>
        <w:r>
          <w:rPr>
            <w:noProof/>
            <w:webHidden/>
          </w:rPr>
          <w:fldChar w:fldCharType="end"/>
        </w:r>
      </w:hyperlink>
    </w:p>
    <w:p w14:paraId="7CB326A3" w14:textId="77777777" w:rsidR="00AC28FE" w:rsidRPr="00C56E56" w:rsidRDefault="00AC28FE">
      <w:pPr>
        <w:pStyle w:val="TDC2"/>
        <w:tabs>
          <w:tab w:val="left" w:pos="880"/>
          <w:tab w:val="right" w:leader="dot" w:pos="8298"/>
        </w:tabs>
        <w:rPr>
          <w:rFonts w:ascii="Calibri" w:hAnsi="Calibri" w:cs="Times New Roman"/>
          <w:noProof/>
        </w:rPr>
      </w:pPr>
      <w:hyperlink w:anchor="_Toc99016690" w:history="1">
        <w:r w:rsidRPr="0032109D">
          <w:rPr>
            <w:rStyle w:val="Hipervnculo"/>
            <w:noProof/>
            <w:highlight w:val="white"/>
          </w:rPr>
          <w:t>3.1</w:t>
        </w:r>
        <w:r w:rsidRPr="00C56E56">
          <w:rPr>
            <w:rFonts w:ascii="Calibri" w:hAnsi="Calibri" w:cs="Times New Roman"/>
            <w:noProof/>
          </w:rPr>
          <w:tab/>
        </w:r>
        <w:r w:rsidRPr="0032109D">
          <w:rPr>
            <w:rStyle w:val="Hipervnculo"/>
            <w:noProof/>
            <w:highlight w:val="white"/>
          </w:rPr>
          <w:t>Situación actual del Registro de Industrias Agrarias (RIA).</w:t>
        </w:r>
        <w:r>
          <w:rPr>
            <w:noProof/>
            <w:webHidden/>
          </w:rPr>
          <w:tab/>
        </w:r>
        <w:r>
          <w:rPr>
            <w:noProof/>
            <w:webHidden/>
          </w:rPr>
          <w:fldChar w:fldCharType="begin"/>
        </w:r>
        <w:r>
          <w:rPr>
            <w:noProof/>
            <w:webHidden/>
          </w:rPr>
          <w:instrText xml:space="preserve"> PAGEREF _Toc99016690 \h </w:instrText>
        </w:r>
        <w:r>
          <w:rPr>
            <w:noProof/>
            <w:webHidden/>
          </w:rPr>
        </w:r>
        <w:r>
          <w:rPr>
            <w:noProof/>
            <w:webHidden/>
          </w:rPr>
          <w:fldChar w:fldCharType="separate"/>
        </w:r>
        <w:r>
          <w:rPr>
            <w:noProof/>
            <w:webHidden/>
          </w:rPr>
          <w:t>11</w:t>
        </w:r>
        <w:r>
          <w:rPr>
            <w:noProof/>
            <w:webHidden/>
          </w:rPr>
          <w:fldChar w:fldCharType="end"/>
        </w:r>
      </w:hyperlink>
    </w:p>
    <w:p w14:paraId="7FDE4082" w14:textId="77777777" w:rsidR="00AC28FE" w:rsidRPr="00C56E56" w:rsidRDefault="00AC28FE">
      <w:pPr>
        <w:pStyle w:val="TDC3"/>
        <w:tabs>
          <w:tab w:val="left" w:pos="1320"/>
          <w:tab w:val="right" w:leader="dot" w:pos="8298"/>
        </w:tabs>
        <w:rPr>
          <w:rFonts w:ascii="Calibri" w:hAnsi="Calibri" w:cs="Times New Roman"/>
          <w:noProof/>
        </w:rPr>
      </w:pPr>
      <w:hyperlink w:anchor="_Toc99016691" w:history="1">
        <w:r w:rsidRPr="0032109D">
          <w:rPr>
            <w:rStyle w:val="Hipervnculo"/>
            <w:noProof/>
          </w:rPr>
          <w:t>3.1.1</w:t>
        </w:r>
        <w:r w:rsidRPr="00C56E56">
          <w:rPr>
            <w:rFonts w:ascii="Calibri" w:hAnsi="Calibri" w:cs="Times New Roman"/>
            <w:noProof/>
          </w:rPr>
          <w:tab/>
        </w:r>
        <w:r w:rsidRPr="0032109D">
          <w:rPr>
            <w:rStyle w:val="Hipervnculo"/>
            <w:noProof/>
          </w:rPr>
          <w:t>Descripción de los sistemas de información actuales</w:t>
        </w:r>
        <w:r>
          <w:rPr>
            <w:noProof/>
            <w:webHidden/>
          </w:rPr>
          <w:tab/>
        </w:r>
        <w:r>
          <w:rPr>
            <w:noProof/>
            <w:webHidden/>
          </w:rPr>
          <w:fldChar w:fldCharType="begin"/>
        </w:r>
        <w:r>
          <w:rPr>
            <w:noProof/>
            <w:webHidden/>
          </w:rPr>
          <w:instrText xml:space="preserve"> PAGEREF _Toc99016691 \h </w:instrText>
        </w:r>
        <w:r>
          <w:rPr>
            <w:noProof/>
            <w:webHidden/>
          </w:rPr>
        </w:r>
        <w:r>
          <w:rPr>
            <w:noProof/>
            <w:webHidden/>
          </w:rPr>
          <w:fldChar w:fldCharType="separate"/>
        </w:r>
        <w:r>
          <w:rPr>
            <w:noProof/>
            <w:webHidden/>
          </w:rPr>
          <w:t>11</w:t>
        </w:r>
        <w:r>
          <w:rPr>
            <w:noProof/>
            <w:webHidden/>
          </w:rPr>
          <w:fldChar w:fldCharType="end"/>
        </w:r>
      </w:hyperlink>
    </w:p>
    <w:p w14:paraId="0C5DC0D4" w14:textId="77777777" w:rsidR="00AC28FE" w:rsidRPr="00C56E56" w:rsidRDefault="00AC28FE">
      <w:pPr>
        <w:pStyle w:val="TDC3"/>
        <w:tabs>
          <w:tab w:val="left" w:pos="1320"/>
          <w:tab w:val="right" w:leader="dot" w:pos="8298"/>
        </w:tabs>
        <w:rPr>
          <w:rFonts w:ascii="Calibri" w:hAnsi="Calibri" w:cs="Times New Roman"/>
          <w:noProof/>
        </w:rPr>
      </w:pPr>
      <w:hyperlink w:anchor="_Toc99016692" w:history="1">
        <w:r w:rsidRPr="0032109D">
          <w:rPr>
            <w:rStyle w:val="Hipervnculo"/>
            <w:noProof/>
          </w:rPr>
          <w:t>3.1.2</w:t>
        </w:r>
        <w:r w:rsidRPr="00C56E56">
          <w:rPr>
            <w:rFonts w:ascii="Calibri" w:hAnsi="Calibri" w:cs="Times New Roman"/>
            <w:noProof/>
          </w:rPr>
          <w:tab/>
        </w:r>
        <w:r w:rsidRPr="0032109D">
          <w:rPr>
            <w:rStyle w:val="Hipervnculo"/>
            <w:noProof/>
          </w:rPr>
          <w:t>Descripción de la plataforma tecnológica actual</w:t>
        </w:r>
        <w:r>
          <w:rPr>
            <w:noProof/>
            <w:webHidden/>
          </w:rPr>
          <w:tab/>
        </w:r>
        <w:r>
          <w:rPr>
            <w:noProof/>
            <w:webHidden/>
          </w:rPr>
          <w:fldChar w:fldCharType="begin"/>
        </w:r>
        <w:r>
          <w:rPr>
            <w:noProof/>
            <w:webHidden/>
          </w:rPr>
          <w:instrText xml:space="preserve"> PAGEREF _Toc99016692 \h </w:instrText>
        </w:r>
        <w:r>
          <w:rPr>
            <w:noProof/>
            <w:webHidden/>
          </w:rPr>
        </w:r>
        <w:r>
          <w:rPr>
            <w:noProof/>
            <w:webHidden/>
          </w:rPr>
          <w:fldChar w:fldCharType="separate"/>
        </w:r>
        <w:r>
          <w:rPr>
            <w:noProof/>
            <w:webHidden/>
          </w:rPr>
          <w:t>11</w:t>
        </w:r>
        <w:r>
          <w:rPr>
            <w:noProof/>
            <w:webHidden/>
          </w:rPr>
          <w:fldChar w:fldCharType="end"/>
        </w:r>
      </w:hyperlink>
    </w:p>
    <w:p w14:paraId="03BB3366" w14:textId="77777777" w:rsidR="00AC28FE" w:rsidRPr="00C56E56" w:rsidRDefault="00AC28FE">
      <w:pPr>
        <w:pStyle w:val="TDC3"/>
        <w:tabs>
          <w:tab w:val="left" w:pos="1320"/>
          <w:tab w:val="right" w:leader="dot" w:pos="8298"/>
        </w:tabs>
        <w:rPr>
          <w:rFonts w:ascii="Calibri" w:hAnsi="Calibri" w:cs="Times New Roman"/>
          <w:noProof/>
        </w:rPr>
      </w:pPr>
      <w:hyperlink w:anchor="_Toc99016693" w:history="1">
        <w:r w:rsidRPr="0032109D">
          <w:rPr>
            <w:rStyle w:val="Hipervnculo"/>
            <w:noProof/>
          </w:rPr>
          <w:t>3.1.3</w:t>
        </w:r>
        <w:r w:rsidRPr="00C56E56">
          <w:rPr>
            <w:rFonts w:ascii="Calibri" w:hAnsi="Calibri" w:cs="Times New Roman"/>
            <w:noProof/>
          </w:rPr>
          <w:tab/>
        </w:r>
        <w:r w:rsidRPr="0032109D">
          <w:rPr>
            <w:rStyle w:val="Hipervnculo"/>
            <w:noProof/>
          </w:rPr>
          <w:t>Evaluación de la situación actual</w:t>
        </w:r>
        <w:r>
          <w:rPr>
            <w:noProof/>
            <w:webHidden/>
          </w:rPr>
          <w:tab/>
        </w:r>
        <w:r>
          <w:rPr>
            <w:noProof/>
            <w:webHidden/>
          </w:rPr>
          <w:fldChar w:fldCharType="begin"/>
        </w:r>
        <w:r>
          <w:rPr>
            <w:noProof/>
            <w:webHidden/>
          </w:rPr>
          <w:instrText xml:space="preserve"> PAGEREF _Toc99016693 \h </w:instrText>
        </w:r>
        <w:r>
          <w:rPr>
            <w:noProof/>
            <w:webHidden/>
          </w:rPr>
        </w:r>
        <w:r>
          <w:rPr>
            <w:noProof/>
            <w:webHidden/>
          </w:rPr>
          <w:fldChar w:fldCharType="separate"/>
        </w:r>
        <w:r>
          <w:rPr>
            <w:noProof/>
            <w:webHidden/>
          </w:rPr>
          <w:t>11</w:t>
        </w:r>
        <w:r>
          <w:rPr>
            <w:noProof/>
            <w:webHidden/>
          </w:rPr>
          <w:fldChar w:fldCharType="end"/>
        </w:r>
      </w:hyperlink>
    </w:p>
    <w:p w14:paraId="3FAF943D" w14:textId="77777777" w:rsidR="00AC28FE" w:rsidRPr="00C56E56" w:rsidRDefault="00AC28FE">
      <w:pPr>
        <w:pStyle w:val="TDC2"/>
        <w:tabs>
          <w:tab w:val="left" w:pos="880"/>
          <w:tab w:val="right" w:leader="dot" w:pos="8298"/>
        </w:tabs>
        <w:rPr>
          <w:rFonts w:ascii="Calibri" w:hAnsi="Calibri" w:cs="Times New Roman"/>
          <w:noProof/>
        </w:rPr>
      </w:pPr>
      <w:hyperlink w:anchor="_Toc99016694" w:history="1">
        <w:r w:rsidRPr="0032109D">
          <w:rPr>
            <w:rStyle w:val="Hipervnculo"/>
            <w:noProof/>
            <w:highlight w:val="white"/>
          </w:rPr>
          <w:t>3.2</w:t>
        </w:r>
        <w:r w:rsidRPr="00C56E56">
          <w:rPr>
            <w:rFonts w:ascii="Calibri" w:hAnsi="Calibri" w:cs="Times New Roman"/>
            <w:noProof/>
          </w:rPr>
          <w:tab/>
        </w:r>
        <w:r w:rsidRPr="0032109D">
          <w:rPr>
            <w:rStyle w:val="Hipervnculo"/>
            <w:noProof/>
            <w:highlight w:val="white"/>
          </w:rPr>
          <w:t>Situación Actual del Registro de Embotelladores</w:t>
        </w:r>
        <w:r>
          <w:rPr>
            <w:noProof/>
            <w:webHidden/>
          </w:rPr>
          <w:tab/>
        </w:r>
        <w:r>
          <w:rPr>
            <w:noProof/>
            <w:webHidden/>
          </w:rPr>
          <w:fldChar w:fldCharType="begin"/>
        </w:r>
        <w:r>
          <w:rPr>
            <w:noProof/>
            <w:webHidden/>
          </w:rPr>
          <w:instrText xml:space="preserve"> PAGEREF _Toc99016694 \h </w:instrText>
        </w:r>
        <w:r>
          <w:rPr>
            <w:noProof/>
            <w:webHidden/>
          </w:rPr>
        </w:r>
        <w:r>
          <w:rPr>
            <w:noProof/>
            <w:webHidden/>
          </w:rPr>
          <w:fldChar w:fldCharType="separate"/>
        </w:r>
        <w:r>
          <w:rPr>
            <w:noProof/>
            <w:webHidden/>
          </w:rPr>
          <w:t>12</w:t>
        </w:r>
        <w:r>
          <w:rPr>
            <w:noProof/>
            <w:webHidden/>
          </w:rPr>
          <w:fldChar w:fldCharType="end"/>
        </w:r>
      </w:hyperlink>
    </w:p>
    <w:p w14:paraId="4DD6CD3D" w14:textId="77777777" w:rsidR="00AC28FE" w:rsidRPr="00C56E56" w:rsidRDefault="00AC28FE">
      <w:pPr>
        <w:pStyle w:val="TDC3"/>
        <w:tabs>
          <w:tab w:val="left" w:pos="1320"/>
          <w:tab w:val="right" w:leader="dot" w:pos="8298"/>
        </w:tabs>
        <w:rPr>
          <w:rFonts w:ascii="Calibri" w:hAnsi="Calibri" w:cs="Times New Roman"/>
          <w:noProof/>
        </w:rPr>
      </w:pPr>
      <w:hyperlink w:anchor="_Toc99016695" w:history="1">
        <w:r w:rsidRPr="0032109D">
          <w:rPr>
            <w:rStyle w:val="Hipervnculo"/>
            <w:noProof/>
          </w:rPr>
          <w:t>3.2.1</w:t>
        </w:r>
        <w:r w:rsidRPr="00C56E56">
          <w:rPr>
            <w:rFonts w:ascii="Calibri" w:hAnsi="Calibri" w:cs="Times New Roman"/>
            <w:noProof/>
          </w:rPr>
          <w:tab/>
        </w:r>
        <w:r w:rsidRPr="0032109D">
          <w:rPr>
            <w:rStyle w:val="Hipervnculo"/>
            <w:noProof/>
          </w:rPr>
          <w:t>Descripción de los sistemas de información actuales</w:t>
        </w:r>
        <w:r>
          <w:rPr>
            <w:noProof/>
            <w:webHidden/>
          </w:rPr>
          <w:tab/>
        </w:r>
        <w:r>
          <w:rPr>
            <w:noProof/>
            <w:webHidden/>
          </w:rPr>
          <w:fldChar w:fldCharType="begin"/>
        </w:r>
        <w:r>
          <w:rPr>
            <w:noProof/>
            <w:webHidden/>
          </w:rPr>
          <w:instrText xml:space="preserve"> PAGEREF _Toc99016695 \h </w:instrText>
        </w:r>
        <w:r>
          <w:rPr>
            <w:noProof/>
            <w:webHidden/>
          </w:rPr>
        </w:r>
        <w:r>
          <w:rPr>
            <w:noProof/>
            <w:webHidden/>
          </w:rPr>
          <w:fldChar w:fldCharType="separate"/>
        </w:r>
        <w:r>
          <w:rPr>
            <w:noProof/>
            <w:webHidden/>
          </w:rPr>
          <w:t>12</w:t>
        </w:r>
        <w:r>
          <w:rPr>
            <w:noProof/>
            <w:webHidden/>
          </w:rPr>
          <w:fldChar w:fldCharType="end"/>
        </w:r>
      </w:hyperlink>
    </w:p>
    <w:p w14:paraId="448C7846" w14:textId="77777777" w:rsidR="00AC28FE" w:rsidRPr="00C56E56" w:rsidRDefault="00AC28FE">
      <w:pPr>
        <w:pStyle w:val="TDC3"/>
        <w:tabs>
          <w:tab w:val="left" w:pos="1320"/>
          <w:tab w:val="right" w:leader="dot" w:pos="8298"/>
        </w:tabs>
        <w:rPr>
          <w:rFonts w:ascii="Calibri" w:hAnsi="Calibri" w:cs="Times New Roman"/>
          <w:noProof/>
        </w:rPr>
      </w:pPr>
      <w:hyperlink w:anchor="_Toc99016696" w:history="1">
        <w:r w:rsidRPr="0032109D">
          <w:rPr>
            <w:rStyle w:val="Hipervnculo"/>
            <w:noProof/>
          </w:rPr>
          <w:t>3.2.2</w:t>
        </w:r>
        <w:r w:rsidRPr="00C56E56">
          <w:rPr>
            <w:rFonts w:ascii="Calibri" w:hAnsi="Calibri" w:cs="Times New Roman"/>
            <w:noProof/>
          </w:rPr>
          <w:tab/>
        </w:r>
        <w:r w:rsidRPr="0032109D">
          <w:rPr>
            <w:rStyle w:val="Hipervnculo"/>
            <w:noProof/>
          </w:rPr>
          <w:t>Descripción de la plataforma tecnológica actual</w:t>
        </w:r>
        <w:r>
          <w:rPr>
            <w:noProof/>
            <w:webHidden/>
          </w:rPr>
          <w:tab/>
        </w:r>
        <w:r>
          <w:rPr>
            <w:noProof/>
            <w:webHidden/>
          </w:rPr>
          <w:fldChar w:fldCharType="begin"/>
        </w:r>
        <w:r>
          <w:rPr>
            <w:noProof/>
            <w:webHidden/>
          </w:rPr>
          <w:instrText xml:space="preserve"> PAGEREF _Toc99016696 \h </w:instrText>
        </w:r>
        <w:r>
          <w:rPr>
            <w:noProof/>
            <w:webHidden/>
          </w:rPr>
        </w:r>
        <w:r>
          <w:rPr>
            <w:noProof/>
            <w:webHidden/>
          </w:rPr>
          <w:fldChar w:fldCharType="separate"/>
        </w:r>
        <w:r>
          <w:rPr>
            <w:noProof/>
            <w:webHidden/>
          </w:rPr>
          <w:t>12</w:t>
        </w:r>
        <w:r>
          <w:rPr>
            <w:noProof/>
            <w:webHidden/>
          </w:rPr>
          <w:fldChar w:fldCharType="end"/>
        </w:r>
      </w:hyperlink>
    </w:p>
    <w:p w14:paraId="5BEEEA79" w14:textId="77777777" w:rsidR="00AC28FE" w:rsidRPr="00C56E56" w:rsidRDefault="00AC28FE">
      <w:pPr>
        <w:pStyle w:val="TDC3"/>
        <w:tabs>
          <w:tab w:val="left" w:pos="1320"/>
          <w:tab w:val="right" w:leader="dot" w:pos="8298"/>
        </w:tabs>
        <w:rPr>
          <w:rFonts w:ascii="Calibri" w:hAnsi="Calibri" w:cs="Times New Roman"/>
          <w:noProof/>
        </w:rPr>
      </w:pPr>
      <w:hyperlink w:anchor="_Toc99016697" w:history="1">
        <w:r w:rsidRPr="0032109D">
          <w:rPr>
            <w:rStyle w:val="Hipervnculo"/>
            <w:noProof/>
          </w:rPr>
          <w:t>3.2.3</w:t>
        </w:r>
        <w:r w:rsidRPr="00C56E56">
          <w:rPr>
            <w:rFonts w:ascii="Calibri" w:hAnsi="Calibri" w:cs="Times New Roman"/>
            <w:noProof/>
          </w:rPr>
          <w:tab/>
        </w:r>
        <w:r w:rsidRPr="0032109D">
          <w:rPr>
            <w:rStyle w:val="Hipervnculo"/>
            <w:noProof/>
          </w:rPr>
          <w:t>Evaluación de la situación actual</w:t>
        </w:r>
        <w:r>
          <w:rPr>
            <w:noProof/>
            <w:webHidden/>
          </w:rPr>
          <w:tab/>
        </w:r>
        <w:r>
          <w:rPr>
            <w:noProof/>
            <w:webHidden/>
          </w:rPr>
          <w:fldChar w:fldCharType="begin"/>
        </w:r>
        <w:r>
          <w:rPr>
            <w:noProof/>
            <w:webHidden/>
          </w:rPr>
          <w:instrText xml:space="preserve"> PAGEREF _Toc99016697 \h </w:instrText>
        </w:r>
        <w:r>
          <w:rPr>
            <w:noProof/>
            <w:webHidden/>
          </w:rPr>
        </w:r>
        <w:r>
          <w:rPr>
            <w:noProof/>
            <w:webHidden/>
          </w:rPr>
          <w:fldChar w:fldCharType="separate"/>
        </w:r>
        <w:r>
          <w:rPr>
            <w:noProof/>
            <w:webHidden/>
          </w:rPr>
          <w:t>12</w:t>
        </w:r>
        <w:r>
          <w:rPr>
            <w:noProof/>
            <w:webHidden/>
          </w:rPr>
          <w:fldChar w:fldCharType="end"/>
        </w:r>
      </w:hyperlink>
    </w:p>
    <w:p w14:paraId="77A60403" w14:textId="77777777" w:rsidR="00AC28FE" w:rsidRPr="00C56E56" w:rsidRDefault="00AC28FE">
      <w:pPr>
        <w:pStyle w:val="TDC2"/>
        <w:tabs>
          <w:tab w:val="left" w:pos="880"/>
          <w:tab w:val="right" w:leader="dot" w:pos="8298"/>
        </w:tabs>
        <w:rPr>
          <w:rFonts w:ascii="Calibri" w:hAnsi="Calibri" w:cs="Times New Roman"/>
          <w:noProof/>
        </w:rPr>
      </w:pPr>
      <w:hyperlink w:anchor="_Toc99016698" w:history="1">
        <w:r w:rsidRPr="0032109D">
          <w:rPr>
            <w:rStyle w:val="Hipervnculo"/>
            <w:noProof/>
            <w:highlight w:val="white"/>
          </w:rPr>
          <w:t>3.3</w:t>
        </w:r>
        <w:r w:rsidRPr="00C56E56">
          <w:rPr>
            <w:rFonts w:ascii="Calibri" w:hAnsi="Calibri" w:cs="Times New Roman"/>
            <w:noProof/>
          </w:rPr>
          <w:tab/>
        </w:r>
        <w:r w:rsidRPr="0032109D">
          <w:rPr>
            <w:rStyle w:val="Hipervnculo"/>
            <w:noProof/>
            <w:highlight w:val="white"/>
          </w:rPr>
          <w:t>Situación Actual del Registro de Productores y Bodegas (parte de ASEVI).</w:t>
        </w:r>
        <w:r>
          <w:rPr>
            <w:noProof/>
            <w:webHidden/>
          </w:rPr>
          <w:tab/>
        </w:r>
        <w:r>
          <w:rPr>
            <w:noProof/>
            <w:webHidden/>
          </w:rPr>
          <w:fldChar w:fldCharType="begin"/>
        </w:r>
        <w:r>
          <w:rPr>
            <w:noProof/>
            <w:webHidden/>
          </w:rPr>
          <w:instrText xml:space="preserve"> PAGEREF _Toc99016698 \h </w:instrText>
        </w:r>
        <w:r>
          <w:rPr>
            <w:noProof/>
            <w:webHidden/>
          </w:rPr>
        </w:r>
        <w:r>
          <w:rPr>
            <w:noProof/>
            <w:webHidden/>
          </w:rPr>
          <w:fldChar w:fldCharType="separate"/>
        </w:r>
        <w:r>
          <w:rPr>
            <w:noProof/>
            <w:webHidden/>
          </w:rPr>
          <w:t>12</w:t>
        </w:r>
        <w:r>
          <w:rPr>
            <w:noProof/>
            <w:webHidden/>
          </w:rPr>
          <w:fldChar w:fldCharType="end"/>
        </w:r>
      </w:hyperlink>
    </w:p>
    <w:p w14:paraId="36F4E20C" w14:textId="77777777" w:rsidR="00AC28FE" w:rsidRPr="00C56E56" w:rsidRDefault="00AC28FE">
      <w:pPr>
        <w:pStyle w:val="TDC3"/>
        <w:tabs>
          <w:tab w:val="left" w:pos="1320"/>
          <w:tab w:val="right" w:leader="dot" w:pos="8298"/>
        </w:tabs>
        <w:rPr>
          <w:rFonts w:ascii="Calibri" w:hAnsi="Calibri" w:cs="Times New Roman"/>
          <w:noProof/>
        </w:rPr>
      </w:pPr>
      <w:hyperlink w:anchor="_Toc99016699" w:history="1">
        <w:r w:rsidRPr="0032109D">
          <w:rPr>
            <w:rStyle w:val="Hipervnculo"/>
            <w:noProof/>
          </w:rPr>
          <w:t>3.3.1</w:t>
        </w:r>
        <w:r w:rsidRPr="00C56E56">
          <w:rPr>
            <w:rFonts w:ascii="Calibri" w:hAnsi="Calibri" w:cs="Times New Roman"/>
            <w:noProof/>
          </w:rPr>
          <w:tab/>
        </w:r>
        <w:r w:rsidRPr="0032109D">
          <w:rPr>
            <w:rStyle w:val="Hipervnculo"/>
            <w:noProof/>
          </w:rPr>
          <w:t>Descripción de los sistemas de información actuales</w:t>
        </w:r>
        <w:r>
          <w:rPr>
            <w:noProof/>
            <w:webHidden/>
          </w:rPr>
          <w:tab/>
        </w:r>
        <w:r>
          <w:rPr>
            <w:noProof/>
            <w:webHidden/>
          </w:rPr>
          <w:fldChar w:fldCharType="begin"/>
        </w:r>
        <w:r>
          <w:rPr>
            <w:noProof/>
            <w:webHidden/>
          </w:rPr>
          <w:instrText xml:space="preserve"> PAGEREF _Toc99016699 \h </w:instrText>
        </w:r>
        <w:r>
          <w:rPr>
            <w:noProof/>
            <w:webHidden/>
          </w:rPr>
        </w:r>
        <w:r>
          <w:rPr>
            <w:noProof/>
            <w:webHidden/>
          </w:rPr>
          <w:fldChar w:fldCharType="separate"/>
        </w:r>
        <w:r>
          <w:rPr>
            <w:noProof/>
            <w:webHidden/>
          </w:rPr>
          <w:t>13</w:t>
        </w:r>
        <w:r>
          <w:rPr>
            <w:noProof/>
            <w:webHidden/>
          </w:rPr>
          <w:fldChar w:fldCharType="end"/>
        </w:r>
      </w:hyperlink>
    </w:p>
    <w:p w14:paraId="6B90C30B" w14:textId="77777777" w:rsidR="00AC28FE" w:rsidRPr="00C56E56" w:rsidRDefault="00AC28FE">
      <w:pPr>
        <w:pStyle w:val="TDC3"/>
        <w:tabs>
          <w:tab w:val="left" w:pos="1320"/>
          <w:tab w:val="right" w:leader="dot" w:pos="8298"/>
        </w:tabs>
        <w:rPr>
          <w:rFonts w:ascii="Calibri" w:hAnsi="Calibri" w:cs="Times New Roman"/>
          <w:noProof/>
        </w:rPr>
      </w:pPr>
      <w:hyperlink w:anchor="_Toc99016700" w:history="1">
        <w:r w:rsidRPr="0032109D">
          <w:rPr>
            <w:rStyle w:val="Hipervnculo"/>
            <w:noProof/>
          </w:rPr>
          <w:t>3.3.2</w:t>
        </w:r>
        <w:r w:rsidRPr="00C56E56">
          <w:rPr>
            <w:rFonts w:ascii="Calibri" w:hAnsi="Calibri" w:cs="Times New Roman"/>
            <w:noProof/>
          </w:rPr>
          <w:tab/>
        </w:r>
        <w:r w:rsidRPr="0032109D">
          <w:rPr>
            <w:rStyle w:val="Hipervnculo"/>
            <w:noProof/>
          </w:rPr>
          <w:t>Descripción de la plataforma tecnológica actual</w:t>
        </w:r>
        <w:r>
          <w:rPr>
            <w:noProof/>
            <w:webHidden/>
          </w:rPr>
          <w:tab/>
        </w:r>
        <w:r>
          <w:rPr>
            <w:noProof/>
            <w:webHidden/>
          </w:rPr>
          <w:fldChar w:fldCharType="begin"/>
        </w:r>
        <w:r>
          <w:rPr>
            <w:noProof/>
            <w:webHidden/>
          </w:rPr>
          <w:instrText xml:space="preserve"> PAGEREF _Toc99016700 \h </w:instrText>
        </w:r>
        <w:r>
          <w:rPr>
            <w:noProof/>
            <w:webHidden/>
          </w:rPr>
        </w:r>
        <w:r>
          <w:rPr>
            <w:noProof/>
            <w:webHidden/>
          </w:rPr>
          <w:fldChar w:fldCharType="separate"/>
        </w:r>
        <w:r>
          <w:rPr>
            <w:noProof/>
            <w:webHidden/>
          </w:rPr>
          <w:t>14</w:t>
        </w:r>
        <w:r>
          <w:rPr>
            <w:noProof/>
            <w:webHidden/>
          </w:rPr>
          <w:fldChar w:fldCharType="end"/>
        </w:r>
      </w:hyperlink>
    </w:p>
    <w:p w14:paraId="2B977149" w14:textId="77777777" w:rsidR="00AC28FE" w:rsidRPr="00C56E56" w:rsidRDefault="00AC28FE">
      <w:pPr>
        <w:pStyle w:val="TDC3"/>
        <w:tabs>
          <w:tab w:val="left" w:pos="1320"/>
          <w:tab w:val="right" w:leader="dot" w:pos="8298"/>
        </w:tabs>
        <w:rPr>
          <w:rFonts w:ascii="Calibri" w:hAnsi="Calibri" w:cs="Times New Roman"/>
          <w:noProof/>
        </w:rPr>
      </w:pPr>
      <w:hyperlink w:anchor="_Toc99016701" w:history="1">
        <w:r w:rsidRPr="0032109D">
          <w:rPr>
            <w:rStyle w:val="Hipervnculo"/>
            <w:noProof/>
          </w:rPr>
          <w:t>3.3.3</w:t>
        </w:r>
        <w:r w:rsidRPr="00C56E56">
          <w:rPr>
            <w:rFonts w:ascii="Calibri" w:hAnsi="Calibri" w:cs="Times New Roman"/>
            <w:noProof/>
          </w:rPr>
          <w:tab/>
        </w:r>
        <w:r w:rsidRPr="0032109D">
          <w:rPr>
            <w:rStyle w:val="Hipervnculo"/>
            <w:noProof/>
          </w:rPr>
          <w:t>Evaluación de la situación actual</w:t>
        </w:r>
        <w:r>
          <w:rPr>
            <w:noProof/>
            <w:webHidden/>
          </w:rPr>
          <w:tab/>
        </w:r>
        <w:r>
          <w:rPr>
            <w:noProof/>
            <w:webHidden/>
          </w:rPr>
          <w:fldChar w:fldCharType="begin"/>
        </w:r>
        <w:r>
          <w:rPr>
            <w:noProof/>
            <w:webHidden/>
          </w:rPr>
          <w:instrText xml:space="preserve"> PAGEREF _Toc99016701 \h </w:instrText>
        </w:r>
        <w:r>
          <w:rPr>
            <w:noProof/>
            <w:webHidden/>
          </w:rPr>
        </w:r>
        <w:r>
          <w:rPr>
            <w:noProof/>
            <w:webHidden/>
          </w:rPr>
          <w:fldChar w:fldCharType="separate"/>
        </w:r>
        <w:r>
          <w:rPr>
            <w:noProof/>
            <w:webHidden/>
          </w:rPr>
          <w:t>14</w:t>
        </w:r>
        <w:r>
          <w:rPr>
            <w:noProof/>
            <w:webHidden/>
          </w:rPr>
          <w:fldChar w:fldCharType="end"/>
        </w:r>
      </w:hyperlink>
    </w:p>
    <w:p w14:paraId="6BE1D3C2" w14:textId="77777777" w:rsidR="00AC28FE" w:rsidRPr="00C56E56" w:rsidRDefault="00AC28FE">
      <w:pPr>
        <w:pStyle w:val="TDC1"/>
        <w:tabs>
          <w:tab w:val="left" w:pos="400"/>
          <w:tab w:val="right" w:leader="dot" w:pos="8298"/>
        </w:tabs>
        <w:rPr>
          <w:rFonts w:ascii="Calibri" w:hAnsi="Calibri" w:cs="Times New Roman"/>
          <w:b w:val="0"/>
          <w:bCs w:val="0"/>
          <w:noProof/>
        </w:rPr>
      </w:pPr>
      <w:hyperlink w:anchor="_Toc99016702" w:history="1">
        <w:r w:rsidRPr="0032109D">
          <w:rPr>
            <w:rStyle w:val="Hipervnculo"/>
            <w:noProof/>
          </w:rPr>
          <w:t>4</w:t>
        </w:r>
        <w:r w:rsidRPr="00C56E56">
          <w:rPr>
            <w:rFonts w:ascii="Calibri" w:hAnsi="Calibri" w:cs="Times New Roman"/>
            <w:b w:val="0"/>
            <w:bCs w:val="0"/>
            <w:noProof/>
          </w:rPr>
          <w:tab/>
        </w:r>
        <w:r w:rsidRPr="0032109D">
          <w:rPr>
            <w:rStyle w:val="Hipervnculo"/>
            <w:noProof/>
          </w:rPr>
          <w:t>Descripción del sistema de información propuesto</w:t>
        </w:r>
        <w:r>
          <w:rPr>
            <w:noProof/>
            <w:webHidden/>
          </w:rPr>
          <w:tab/>
        </w:r>
        <w:r>
          <w:rPr>
            <w:noProof/>
            <w:webHidden/>
          </w:rPr>
          <w:fldChar w:fldCharType="begin"/>
        </w:r>
        <w:r>
          <w:rPr>
            <w:noProof/>
            <w:webHidden/>
          </w:rPr>
          <w:instrText xml:space="preserve"> PAGEREF _Toc99016702 \h </w:instrText>
        </w:r>
        <w:r>
          <w:rPr>
            <w:noProof/>
            <w:webHidden/>
          </w:rPr>
        </w:r>
        <w:r>
          <w:rPr>
            <w:noProof/>
            <w:webHidden/>
          </w:rPr>
          <w:fldChar w:fldCharType="separate"/>
        </w:r>
        <w:r>
          <w:rPr>
            <w:noProof/>
            <w:webHidden/>
          </w:rPr>
          <w:t>14</w:t>
        </w:r>
        <w:r>
          <w:rPr>
            <w:noProof/>
            <w:webHidden/>
          </w:rPr>
          <w:fldChar w:fldCharType="end"/>
        </w:r>
      </w:hyperlink>
    </w:p>
    <w:p w14:paraId="5185BC4D" w14:textId="77777777" w:rsidR="00AC28FE" w:rsidRPr="00C56E56" w:rsidRDefault="00AC28FE">
      <w:pPr>
        <w:pStyle w:val="TDC2"/>
        <w:tabs>
          <w:tab w:val="left" w:pos="880"/>
          <w:tab w:val="right" w:leader="dot" w:pos="8298"/>
        </w:tabs>
        <w:rPr>
          <w:rFonts w:ascii="Calibri" w:hAnsi="Calibri" w:cs="Times New Roman"/>
          <w:noProof/>
        </w:rPr>
      </w:pPr>
      <w:hyperlink w:anchor="_Toc99016703" w:history="1">
        <w:r w:rsidRPr="0032109D">
          <w:rPr>
            <w:rStyle w:val="Hipervnculo"/>
            <w:noProof/>
            <w:highlight w:val="white"/>
          </w:rPr>
          <w:t>4.1</w:t>
        </w:r>
        <w:r w:rsidRPr="00C56E56">
          <w:rPr>
            <w:rFonts w:ascii="Calibri" w:hAnsi="Calibri" w:cs="Times New Roman"/>
            <w:noProof/>
          </w:rPr>
          <w:tab/>
        </w:r>
        <w:r w:rsidRPr="0032109D">
          <w:rPr>
            <w:rStyle w:val="Hipervnculo"/>
            <w:noProof/>
            <w:highlight w:val="white"/>
          </w:rPr>
          <w:t xml:space="preserve">Fase 1: </w:t>
        </w:r>
        <w:r w:rsidRPr="0032109D">
          <w:rPr>
            <w:rStyle w:val="Hipervnculo"/>
            <w:noProof/>
          </w:rPr>
          <w:t>Migración del actual RIA al nuevo programa y herramienta de mantenimiento</w:t>
        </w:r>
        <w:r>
          <w:rPr>
            <w:noProof/>
            <w:webHidden/>
          </w:rPr>
          <w:tab/>
        </w:r>
        <w:r>
          <w:rPr>
            <w:noProof/>
            <w:webHidden/>
          </w:rPr>
          <w:fldChar w:fldCharType="begin"/>
        </w:r>
        <w:r>
          <w:rPr>
            <w:noProof/>
            <w:webHidden/>
          </w:rPr>
          <w:instrText xml:space="preserve"> PAGEREF _Toc99016703 \h </w:instrText>
        </w:r>
        <w:r>
          <w:rPr>
            <w:noProof/>
            <w:webHidden/>
          </w:rPr>
        </w:r>
        <w:r>
          <w:rPr>
            <w:noProof/>
            <w:webHidden/>
          </w:rPr>
          <w:fldChar w:fldCharType="separate"/>
        </w:r>
        <w:r>
          <w:rPr>
            <w:noProof/>
            <w:webHidden/>
          </w:rPr>
          <w:t>14</w:t>
        </w:r>
        <w:r>
          <w:rPr>
            <w:noProof/>
            <w:webHidden/>
          </w:rPr>
          <w:fldChar w:fldCharType="end"/>
        </w:r>
      </w:hyperlink>
    </w:p>
    <w:p w14:paraId="1295B582" w14:textId="77777777" w:rsidR="00AC28FE" w:rsidRPr="00C56E56" w:rsidRDefault="00AC28FE">
      <w:pPr>
        <w:pStyle w:val="TDC2"/>
        <w:tabs>
          <w:tab w:val="left" w:pos="880"/>
          <w:tab w:val="right" w:leader="dot" w:pos="8298"/>
        </w:tabs>
        <w:rPr>
          <w:rFonts w:ascii="Calibri" w:hAnsi="Calibri" w:cs="Times New Roman"/>
          <w:noProof/>
        </w:rPr>
      </w:pPr>
      <w:hyperlink w:anchor="_Toc99016704" w:history="1">
        <w:r w:rsidRPr="0032109D">
          <w:rPr>
            <w:rStyle w:val="Hipervnculo"/>
            <w:noProof/>
            <w:highlight w:val="white"/>
          </w:rPr>
          <w:t>4.2</w:t>
        </w:r>
        <w:r w:rsidRPr="00C56E56">
          <w:rPr>
            <w:rFonts w:ascii="Calibri" w:hAnsi="Calibri" w:cs="Times New Roman"/>
            <w:noProof/>
          </w:rPr>
          <w:tab/>
        </w:r>
        <w:r w:rsidRPr="0032109D">
          <w:rPr>
            <w:rStyle w:val="Hipervnculo"/>
            <w:noProof/>
            <w:highlight w:val="white"/>
          </w:rPr>
          <w:t>Fase 3: Integración del registro de embotelladores</w:t>
        </w:r>
        <w:r>
          <w:rPr>
            <w:noProof/>
            <w:webHidden/>
          </w:rPr>
          <w:tab/>
        </w:r>
        <w:r>
          <w:rPr>
            <w:noProof/>
            <w:webHidden/>
          </w:rPr>
          <w:fldChar w:fldCharType="begin"/>
        </w:r>
        <w:r>
          <w:rPr>
            <w:noProof/>
            <w:webHidden/>
          </w:rPr>
          <w:instrText xml:space="preserve"> PAGEREF _Toc99016704 \h </w:instrText>
        </w:r>
        <w:r>
          <w:rPr>
            <w:noProof/>
            <w:webHidden/>
          </w:rPr>
        </w:r>
        <w:r>
          <w:rPr>
            <w:noProof/>
            <w:webHidden/>
          </w:rPr>
          <w:fldChar w:fldCharType="separate"/>
        </w:r>
        <w:r>
          <w:rPr>
            <w:noProof/>
            <w:webHidden/>
          </w:rPr>
          <w:t>16</w:t>
        </w:r>
        <w:r>
          <w:rPr>
            <w:noProof/>
            <w:webHidden/>
          </w:rPr>
          <w:fldChar w:fldCharType="end"/>
        </w:r>
      </w:hyperlink>
    </w:p>
    <w:p w14:paraId="14610669" w14:textId="77777777" w:rsidR="00AC28FE" w:rsidRPr="00C56E56" w:rsidRDefault="00AC28FE">
      <w:pPr>
        <w:pStyle w:val="TDC2"/>
        <w:tabs>
          <w:tab w:val="left" w:pos="880"/>
          <w:tab w:val="right" w:leader="dot" w:pos="8298"/>
        </w:tabs>
        <w:rPr>
          <w:rFonts w:ascii="Calibri" w:hAnsi="Calibri" w:cs="Times New Roman"/>
          <w:noProof/>
        </w:rPr>
      </w:pPr>
      <w:hyperlink w:anchor="_Toc99016705" w:history="1">
        <w:r w:rsidRPr="0032109D">
          <w:rPr>
            <w:rStyle w:val="Hipervnculo"/>
            <w:noProof/>
            <w:highlight w:val="white"/>
          </w:rPr>
          <w:t>4.3</w:t>
        </w:r>
        <w:r w:rsidRPr="00C56E56">
          <w:rPr>
            <w:rFonts w:ascii="Calibri" w:hAnsi="Calibri" w:cs="Times New Roman"/>
            <w:noProof/>
          </w:rPr>
          <w:tab/>
        </w:r>
        <w:r w:rsidRPr="0032109D">
          <w:rPr>
            <w:rStyle w:val="Hipervnculo"/>
            <w:noProof/>
            <w:highlight w:val="white"/>
          </w:rPr>
          <w:t>Fase 4: Integración del registro de productores y bodegas (antiguo ASEVI)</w:t>
        </w:r>
        <w:r>
          <w:rPr>
            <w:noProof/>
            <w:webHidden/>
          </w:rPr>
          <w:tab/>
        </w:r>
        <w:r>
          <w:rPr>
            <w:noProof/>
            <w:webHidden/>
          </w:rPr>
          <w:fldChar w:fldCharType="begin"/>
        </w:r>
        <w:r>
          <w:rPr>
            <w:noProof/>
            <w:webHidden/>
          </w:rPr>
          <w:instrText xml:space="preserve"> PAGEREF _Toc99016705 \h </w:instrText>
        </w:r>
        <w:r>
          <w:rPr>
            <w:noProof/>
            <w:webHidden/>
          </w:rPr>
        </w:r>
        <w:r>
          <w:rPr>
            <w:noProof/>
            <w:webHidden/>
          </w:rPr>
          <w:fldChar w:fldCharType="separate"/>
        </w:r>
        <w:r>
          <w:rPr>
            <w:noProof/>
            <w:webHidden/>
          </w:rPr>
          <w:t>17</w:t>
        </w:r>
        <w:r>
          <w:rPr>
            <w:noProof/>
            <w:webHidden/>
          </w:rPr>
          <w:fldChar w:fldCharType="end"/>
        </w:r>
      </w:hyperlink>
    </w:p>
    <w:p w14:paraId="693F96E0" w14:textId="77777777" w:rsidR="00AC28FE" w:rsidRPr="00C56E56" w:rsidRDefault="00AC28FE">
      <w:pPr>
        <w:pStyle w:val="TDC2"/>
        <w:tabs>
          <w:tab w:val="left" w:pos="880"/>
          <w:tab w:val="right" w:leader="dot" w:pos="8298"/>
        </w:tabs>
        <w:rPr>
          <w:rFonts w:ascii="Calibri" w:hAnsi="Calibri" w:cs="Times New Roman"/>
          <w:noProof/>
        </w:rPr>
      </w:pPr>
      <w:hyperlink w:anchor="_Toc99016706" w:history="1">
        <w:r w:rsidRPr="0032109D">
          <w:rPr>
            <w:rStyle w:val="Hipervnculo"/>
            <w:noProof/>
          </w:rPr>
          <w:t>4.4</w:t>
        </w:r>
        <w:r w:rsidRPr="00C56E56">
          <w:rPr>
            <w:rFonts w:ascii="Calibri" w:hAnsi="Calibri" w:cs="Times New Roman"/>
            <w:noProof/>
          </w:rPr>
          <w:tab/>
        </w:r>
        <w:r w:rsidRPr="0032109D">
          <w:rPr>
            <w:rStyle w:val="Hipervnculo"/>
            <w:noProof/>
          </w:rPr>
          <w:t>Fase 5: Captura de solicitudes, gestión de expedientes y notificaciones</w:t>
        </w:r>
        <w:r>
          <w:rPr>
            <w:noProof/>
            <w:webHidden/>
          </w:rPr>
          <w:tab/>
        </w:r>
        <w:r>
          <w:rPr>
            <w:noProof/>
            <w:webHidden/>
          </w:rPr>
          <w:fldChar w:fldCharType="begin"/>
        </w:r>
        <w:r>
          <w:rPr>
            <w:noProof/>
            <w:webHidden/>
          </w:rPr>
          <w:instrText xml:space="preserve"> PAGEREF _Toc99016706 \h </w:instrText>
        </w:r>
        <w:r>
          <w:rPr>
            <w:noProof/>
            <w:webHidden/>
          </w:rPr>
        </w:r>
        <w:r>
          <w:rPr>
            <w:noProof/>
            <w:webHidden/>
          </w:rPr>
          <w:fldChar w:fldCharType="separate"/>
        </w:r>
        <w:r>
          <w:rPr>
            <w:noProof/>
            <w:webHidden/>
          </w:rPr>
          <w:t>17</w:t>
        </w:r>
        <w:r>
          <w:rPr>
            <w:noProof/>
            <w:webHidden/>
          </w:rPr>
          <w:fldChar w:fldCharType="end"/>
        </w:r>
      </w:hyperlink>
    </w:p>
    <w:p w14:paraId="478BFA13" w14:textId="77777777" w:rsidR="00AC28FE" w:rsidRPr="00C56E56" w:rsidRDefault="00AC28FE">
      <w:pPr>
        <w:pStyle w:val="TDC2"/>
        <w:tabs>
          <w:tab w:val="left" w:pos="880"/>
          <w:tab w:val="right" w:leader="dot" w:pos="8298"/>
        </w:tabs>
        <w:rPr>
          <w:rFonts w:ascii="Calibri" w:hAnsi="Calibri" w:cs="Times New Roman"/>
          <w:noProof/>
        </w:rPr>
      </w:pPr>
      <w:hyperlink w:anchor="_Toc99016707" w:history="1">
        <w:r w:rsidRPr="0032109D">
          <w:rPr>
            <w:rStyle w:val="Hipervnculo"/>
            <w:noProof/>
          </w:rPr>
          <w:t>4.5</w:t>
        </w:r>
        <w:r w:rsidRPr="00C56E56">
          <w:rPr>
            <w:rFonts w:ascii="Calibri" w:hAnsi="Calibri" w:cs="Times New Roman"/>
            <w:noProof/>
          </w:rPr>
          <w:tab/>
        </w:r>
        <w:r w:rsidRPr="0032109D">
          <w:rPr>
            <w:rStyle w:val="Hipervnculo"/>
            <w:noProof/>
          </w:rPr>
          <w:t>Fase 5: Publicación de los datos del RIA y otros registros asociados para el público en general. Ley de Transparencia y datos abiertos.</w:t>
        </w:r>
        <w:r>
          <w:rPr>
            <w:noProof/>
            <w:webHidden/>
          </w:rPr>
          <w:tab/>
        </w:r>
        <w:r>
          <w:rPr>
            <w:noProof/>
            <w:webHidden/>
          </w:rPr>
          <w:fldChar w:fldCharType="begin"/>
        </w:r>
        <w:r>
          <w:rPr>
            <w:noProof/>
            <w:webHidden/>
          </w:rPr>
          <w:instrText xml:space="preserve"> PAGEREF _Toc99016707 \h </w:instrText>
        </w:r>
        <w:r>
          <w:rPr>
            <w:noProof/>
            <w:webHidden/>
          </w:rPr>
        </w:r>
        <w:r>
          <w:rPr>
            <w:noProof/>
            <w:webHidden/>
          </w:rPr>
          <w:fldChar w:fldCharType="separate"/>
        </w:r>
        <w:r>
          <w:rPr>
            <w:noProof/>
            <w:webHidden/>
          </w:rPr>
          <w:t>18</w:t>
        </w:r>
        <w:r>
          <w:rPr>
            <w:noProof/>
            <w:webHidden/>
          </w:rPr>
          <w:fldChar w:fldCharType="end"/>
        </w:r>
      </w:hyperlink>
    </w:p>
    <w:p w14:paraId="6005778D" w14:textId="77777777" w:rsidR="00AC28FE" w:rsidRPr="00C56E56" w:rsidRDefault="00AC28FE">
      <w:pPr>
        <w:pStyle w:val="TDC2"/>
        <w:tabs>
          <w:tab w:val="left" w:pos="880"/>
          <w:tab w:val="right" w:leader="dot" w:pos="8298"/>
        </w:tabs>
        <w:rPr>
          <w:rFonts w:ascii="Calibri" w:hAnsi="Calibri" w:cs="Times New Roman"/>
          <w:noProof/>
        </w:rPr>
      </w:pPr>
      <w:hyperlink w:anchor="_Toc99016708" w:history="1">
        <w:r w:rsidRPr="0032109D">
          <w:rPr>
            <w:rStyle w:val="Hipervnculo"/>
            <w:noProof/>
          </w:rPr>
          <w:t>4.6</w:t>
        </w:r>
        <w:r w:rsidRPr="00C56E56">
          <w:rPr>
            <w:rFonts w:ascii="Calibri" w:hAnsi="Calibri" w:cs="Times New Roman"/>
            <w:noProof/>
          </w:rPr>
          <w:tab/>
        </w:r>
        <w:r w:rsidRPr="0032109D">
          <w:rPr>
            <w:rStyle w:val="Hipervnculo"/>
            <w:noProof/>
          </w:rPr>
          <w:t>Fase 6: Detección del fraude e inspecciones</w:t>
        </w:r>
        <w:r>
          <w:rPr>
            <w:noProof/>
            <w:webHidden/>
          </w:rPr>
          <w:tab/>
        </w:r>
        <w:r>
          <w:rPr>
            <w:noProof/>
            <w:webHidden/>
          </w:rPr>
          <w:fldChar w:fldCharType="begin"/>
        </w:r>
        <w:r>
          <w:rPr>
            <w:noProof/>
            <w:webHidden/>
          </w:rPr>
          <w:instrText xml:space="preserve"> PAGEREF _Toc99016708 \h </w:instrText>
        </w:r>
        <w:r>
          <w:rPr>
            <w:noProof/>
            <w:webHidden/>
          </w:rPr>
        </w:r>
        <w:r>
          <w:rPr>
            <w:noProof/>
            <w:webHidden/>
          </w:rPr>
          <w:fldChar w:fldCharType="separate"/>
        </w:r>
        <w:r>
          <w:rPr>
            <w:noProof/>
            <w:webHidden/>
          </w:rPr>
          <w:t>18</w:t>
        </w:r>
        <w:r>
          <w:rPr>
            <w:noProof/>
            <w:webHidden/>
          </w:rPr>
          <w:fldChar w:fldCharType="end"/>
        </w:r>
      </w:hyperlink>
    </w:p>
    <w:p w14:paraId="4CC85575" w14:textId="77777777" w:rsidR="00AC28FE" w:rsidRPr="00C56E56" w:rsidRDefault="00AC28FE">
      <w:pPr>
        <w:pStyle w:val="TDC2"/>
        <w:tabs>
          <w:tab w:val="left" w:pos="880"/>
          <w:tab w:val="right" w:leader="dot" w:pos="8298"/>
        </w:tabs>
        <w:rPr>
          <w:rFonts w:ascii="Calibri" w:hAnsi="Calibri" w:cs="Times New Roman"/>
          <w:noProof/>
        </w:rPr>
      </w:pPr>
      <w:hyperlink w:anchor="_Toc99016709" w:history="1">
        <w:r w:rsidRPr="0032109D">
          <w:rPr>
            <w:rStyle w:val="Hipervnculo"/>
            <w:noProof/>
          </w:rPr>
          <w:t>4.7</w:t>
        </w:r>
        <w:r w:rsidRPr="00C56E56">
          <w:rPr>
            <w:rFonts w:ascii="Calibri" w:hAnsi="Calibri" w:cs="Times New Roman"/>
            <w:noProof/>
          </w:rPr>
          <w:tab/>
        </w:r>
        <w:r w:rsidRPr="0032109D">
          <w:rPr>
            <w:rStyle w:val="Hipervnculo"/>
            <w:noProof/>
          </w:rPr>
          <w:t>Otras funcionalidades a abordar en un futuro</w:t>
        </w:r>
        <w:r>
          <w:rPr>
            <w:noProof/>
            <w:webHidden/>
          </w:rPr>
          <w:tab/>
        </w:r>
        <w:r>
          <w:rPr>
            <w:noProof/>
            <w:webHidden/>
          </w:rPr>
          <w:fldChar w:fldCharType="begin"/>
        </w:r>
        <w:r>
          <w:rPr>
            <w:noProof/>
            <w:webHidden/>
          </w:rPr>
          <w:instrText xml:space="preserve"> PAGEREF _Toc99016709 \h </w:instrText>
        </w:r>
        <w:r>
          <w:rPr>
            <w:noProof/>
            <w:webHidden/>
          </w:rPr>
        </w:r>
        <w:r>
          <w:rPr>
            <w:noProof/>
            <w:webHidden/>
          </w:rPr>
          <w:fldChar w:fldCharType="separate"/>
        </w:r>
        <w:r>
          <w:rPr>
            <w:noProof/>
            <w:webHidden/>
          </w:rPr>
          <w:t>19</w:t>
        </w:r>
        <w:r>
          <w:rPr>
            <w:noProof/>
            <w:webHidden/>
          </w:rPr>
          <w:fldChar w:fldCharType="end"/>
        </w:r>
      </w:hyperlink>
    </w:p>
    <w:p w14:paraId="3C833F4C" w14:textId="77777777" w:rsidR="00AC28FE" w:rsidRPr="00C56E56" w:rsidRDefault="00AC28FE">
      <w:pPr>
        <w:pStyle w:val="TDC2"/>
        <w:tabs>
          <w:tab w:val="left" w:pos="880"/>
          <w:tab w:val="right" w:leader="dot" w:pos="8298"/>
        </w:tabs>
        <w:rPr>
          <w:rFonts w:ascii="Calibri" w:hAnsi="Calibri" w:cs="Times New Roman"/>
          <w:noProof/>
        </w:rPr>
      </w:pPr>
      <w:hyperlink w:anchor="_Toc99016710" w:history="1">
        <w:r w:rsidRPr="0032109D">
          <w:rPr>
            <w:rStyle w:val="Hipervnculo"/>
            <w:noProof/>
          </w:rPr>
          <w:t>4.8</w:t>
        </w:r>
        <w:r w:rsidRPr="00C56E56">
          <w:rPr>
            <w:rFonts w:ascii="Calibri" w:hAnsi="Calibri" w:cs="Times New Roman"/>
            <w:noProof/>
          </w:rPr>
          <w:tab/>
        </w:r>
        <w:r w:rsidRPr="0032109D">
          <w:rPr>
            <w:rStyle w:val="Hipervnculo"/>
            <w:noProof/>
          </w:rPr>
          <w:t>Sistemas o aplicaciones relacionadas</w:t>
        </w:r>
        <w:r>
          <w:rPr>
            <w:noProof/>
            <w:webHidden/>
          </w:rPr>
          <w:tab/>
        </w:r>
        <w:r>
          <w:rPr>
            <w:noProof/>
            <w:webHidden/>
          </w:rPr>
          <w:fldChar w:fldCharType="begin"/>
        </w:r>
        <w:r>
          <w:rPr>
            <w:noProof/>
            <w:webHidden/>
          </w:rPr>
          <w:instrText xml:space="preserve"> PAGEREF _Toc99016710 \h </w:instrText>
        </w:r>
        <w:r>
          <w:rPr>
            <w:noProof/>
            <w:webHidden/>
          </w:rPr>
        </w:r>
        <w:r>
          <w:rPr>
            <w:noProof/>
            <w:webHidden/>
          </w:rPr>
          <w:fldChar w:fldCharType="separate"/>
        </w:r>
        <w:r>
          <w:rPr>
            <w:noProof/>
            <w:webHidden/>
          </w:rPr>
          <w:t>19</w:t>
        </w:r>
        <w:r>
          <w:rPr>
            <w:noProof/>
            <w:webHidden/>
          </w:rPr>
          <w:fldChar w:fldCharType="end"/>
        </w:r>
      </w:hyperlink>
    </w:p>
    <w:p w14:paraId="12201FA1" w14:textId="77777777" w:rsidR="00AC28FE" w:rsidRPr="00C56E56" w:rsidRDefault="00AC28FE">
      <w:pPr>
        <w:pStyle w:val="TDC3"/>
        <w:tabs>
          <w:tab w:val="left" w:pos="1320"/>
          <w:tab w:val="right" w:leader="dot" w:pos="8298"/>
        </w:tabs>
        <w:rPr>
          <w:rFonts w:ascii="Calibri" w:hAnsi="Calibri" w:cs="Times New Roman"/>
          <w:noProof/>
        </w:rPr>
      </w:pPr>
      <w:hyperlink w:anchor="_Toc99016711" w:history="1">
        <w:r w:rsidRPr="0032109D">
          <w:rPr>
            <w:rStyle w:val="Hipervnculo"/>
            <w:noProof/>
            <w:highlight w:val="white"/>
          </w:rPr>
          <w:t>4.8.1</w:t>
        </w:r>
        <w:r w:rsidRPr="00C56E56">
          <w:rPr>
            <w:rFonts w:ascii="Calibri" w:hAnsi="Calibri" w:cs="Times New Roman"/>
            <w:noProof/>
          </w:rPr>
          <w:tab/>
        </w:r>
        <w:r w:rsidRPr="0032109D">
          <w:rPr>
            <w:rStyle w:val="Hipervnculo"/>
            <w:noProof/>
            <w:highlight w:val="white"/>
          </w:rPr>
          <w:t>Decovi</w:t>
        </w:r>
        <w:r>
          <w:rPr>
            <w:noProof/>
            <w:webHidden/>
          </w:rPr>
          <w:tab/>
        </w:r>
        <w:r>
          <w:rPr>
            <w:noProof/>
            <w:webHidden/>
          </w:rPr>
          <w:fldChar w:fldCharType="begin"/>
        </w:r>
        <w:r>
          <w:rPr>
            <w:noProof/>
            <w:webHidden/>
          </w:rPr>
          <w:instrText xml:space="preserve"> PAGEREF _Toc99016711 \h </w:instrText>
        </w:r>
        <w:r>
          <w:rPr>
            <w:noProof/>
            <w:webHidden/>
          </w:rPr>
        </w:r>
        <w:r>
          <w:rPr>
            <w:noProof/>
            <w:webHidden/>
          </w:rPr>
          <w:fldChar w:fldCharType="separate"/>
        </w:r>
        <w:r>
          <w:rPr>
            <w:noProof/>
            <w:webHidden/>
          </w:rPr>
          <w:t>19</w:t>
        </w:r>
        <w:r>
          <w:rPr>
            <w:noProof/>
            <w:webHidden/>
          </w:rPr>
          <w:fldChar w:fldCharType="end"/>
        </w:r>
      </w:hyperlink>
    </w:p>
    <w:p w14:paraId="756A0EDE" w14:textId="77777777" w:rsidR="00AC28FE" w:rsidRPr="00C56E56" w:rsidRDefault="00AC28FE">
      <w:pPr>
        <w:pStyle w:val="TDC3"/>
        <w:tabs>
          <w:tab w:val="left" w:pos="1320"/>
          <w:tab w:val="right" w:leader="dot" w:pos="8298"/>
        </w:tabs>
        <w:rPr>
          <w:rFonts w:ascii="Calibri" w:hAnsi="Calibri" w:cs="Times New Roman"/>
          <w:noProof/>
        </w:rPr>
      </w:pPr>
      <w:hyperlink w:anchor="_Toc99016712" w:history="1">
        <w:r w:rsidRPr="0032109D">
          <w:rPr>
            <w:rStyle w:val="Hipervnculo"/>
            <w:noProof/>
            <w:highlight w:val="white"/>
          </w:rPr>
          <w:t>4.8.2</w:t>
        </w:r>
        <w:r w:rsidRPr="00C56E56">
          <w:rPr>
            <w:rFonts w:ascii="Calibri" w:hAnsi="Calibri" w:cs="Times New Roman"/>
            <w:noProof/>
          </w:rPr>
          <w:tab/>
        </w:r>
        <w:r w:rsidRPr="0032109D">
          <w:rPr>
            <w:rStyle w:val="Hipervnculo"/>
            <w:noProof/>
            <w:highlight w:val="white"/>
          </w:rPr>
          <w:t>ASEVI</w:t>
        </w:r>
        <w:r>
          <w:rPr>
            <w:noProof/>
            <w:webHidden/>
          </w:rPr>
          <w:tab/>
        </w:r>
        <w:r>
          <w:rPr>
            <w:noProof/>
            <w:webHidden/>
          </w:rPr>
          <w:fldChar w:fldCharType="begin"/>
        </w:r>
        <w:r>
          <w:rPr>
            <w:noProof/>
            <w:webHidden/>
          </w:rPr>
          <w:instrText xml:space="preserve"> PAGEREF _Toc99016712 \h </w:instrText>
        </w:r>
        <w:r>
          <w:rPr>
            <w:noProof/>
            <w:webHidden/>
          </w:rPr>
        </w:r>
        <w:r>
          <w:rPr>
            <w:noProof/>
            <w:webHidden/>
          </w:rPr>
          <w:fldChar w:fldCharType="separate"/>
        </w:r>
        <w:r>
          <w:rPr>
            <w:noProof/>
            <w:webHidden/>
          </w:rPr>
          <w:t>19</w:t>
        </w:r>
        <w:r>
          <w:rPr>
            <w:noProof/>
            <w:webHidden/>
          </w:rPr>
          <w:fldChar w:fldCharType="end"/>
        </w:r>
      </w:hyperlink>
    </w:p>
    <w:p w14:paraId="00C96160" w14:textId="77777777" w:rsidR="00AC28FE" w:rsidRPr="00C56E56" w:rsidRDefault="00AC28FE">
      <w:pPr>
        <w:pStyle w:val="TDC3"/>
        <w:tabs>
          <w:tab w:val="left" w:pos="1320"/>
          <w:tab w:val="right" w:leader="dot" w:pos="8298"/>
        </w:tabs>
        <w:rPr>
          <w:rFonts w:ascii="Calibri" w:hAnsi="Calibri" w:cs="Times New Roman"/>
          <w:noProof/>
        </w:rPr>
      </w:pPr>
      <w:hyperlink w:anchor="_Toc99016713" w:history="1">
        <w:r w:rsidRPr="0032109D">
          <w:rPr>
            <w:rStyle w:val="Hipervnculo"/>
            <w:noProof/>
            <w:highlight w:val="white"/>
          </w:rPr>
          <w:t>4.8.3</w:t>
        </w:r>
        <w:r w:rsidRPr="00C56E56">
          <w:rPr>
            <w:rFonts w:ascii="Calibri" w:hAnsi="Calibri" w:cs="Times New Roman"/>
            <w:noProof/>
          </w:rPr>
          <w:tab/>
        </w:r>
        <w:r w:rsidRPr="0032109D">
          <w:rPr>
            <w:rStyle w:val="Hipervnculo"/>
            <w:noProof/>
            <w:highlight w:val="white"/>
          </w:rPr>
          <w:t>REOVI (AICA)</w:t>
        </w:r>
        <w:r>
          <w:rPr>
            <w:noProof/>
            <w:webHidden/>
          </w:rPr>
          <w:tab/>
        </w:r>
        <w:r>
          <w:rPr>
            <w:noProof/>
            <w:webHidden/>
          </w:rPr>
          <w:fldChar w:fldCharType="begin"/>
        </w:r>
        <w:r>
          <w:rPr>
            <w:noProof/>
            <w:webHidden/>
          </w:rPr>
          <w:instrText xml:space="preserve"> PAGEREF _Toc99016713 \h </w:instrText>
        </w:r>
        <w:r>
          <w:rPr>
            <w:noProof/>
            <w:webHidden/>
          </w:rPr>
        </w:r>
        <w:r>
          <w:rPr>
            <w:noProof/>
            <w:webHidden/>
          </w:rPr>
          <w:fldChar w:fldCharType="separate"/>
        </w:r>
        <w:r>
          <w:rPr>
            <w:noProof/>
            <w:webHidden/>
          </w:rPr>
          <w:t>19</w:t>
        </w:r>
        <w:r>
          <w:rPr>
            <w:noProof/>
            <w:webHidden/>
          </w:rPr>
          <w:fldChar w:fldCharType="end"/>
        </w:r>
      </w:hyperlink>
    </w:p>
    <w:p w14:paraId="48A943C4" w14:textId="77777777" w:rsidR="00AC28FE" w:rsidRPr="00C56E56" w:rsidRDefault="00AC28FE">
      <w:pPr>
        <w:pStyle w:val="TDC1"/>
        <w:tabs>
          <w:tab w:val="left" w:pos="400"/>
          <w:tab w:val="right" w:leader="dot" w:pos="8298"/>
        </w:tabs>
        <w:rPr>
          <w:rFonts w:ascii="Calibri" w:hAnsi="Calibri" w:cs="Times New Roman"/>
          <w:b w:val="0"/>
          <w:bCs w:val="0"/>
          <w:noProof/>
        </w:rPr>
      </w:pPr>
      <w:hyperlink w:anchor="_Toc99016714" w:history="1">
        <w:r w:rsidRPr="0032109D">
          <w:rPr>
            <w:rStyle w:val="Hipervnculo"/>
            <w:noProof/>
          </w:rPr>
          <w:t>5</w:t>
        </w:r>
        <w:r w:rsidRPr="00C56E56">
          <w:rPr>
            <w:rFonts w:ascii="Calibri" w:hAnsi="Calibri" w:cs="Times New Roman"/>
            <w:b w:val="0"/>
            <w:bCs w:val="0"/>
            <w:noProof/>
          </w:rPr>
          <w:tab/>
        </w:r>
        <w:r w:rsidRPr="0032109D">
          <w:rPr>
            <w:rStyle w:val="Hipervnculo"/>
            <w:noProof/>
          </w:rPr>
          <w:t>Propuesta tecnológica</w:t>
        </w:r>
        <w:r>
          <w:rPr>
            <w:noProof/>
            <w:webHidden/>
          </w:rPr>
          <w:tab/>
        </w:r>
        <w:r>
          <w:rPr>
            <w:noProof/>
            <w:webHidden/>
          </w:rPr>
          <w:fldChar w:fldCharType="begin"/>
        </w:r>
        <w:r>
          <w:rPr>
            <w:noProof/>
            <w:webHidden/>
          </w:rPr>
          <w:instrText xml:space="preserve"> PAGEREF _Toc99016714 \h </w:instrText>
        </w:r>
        <w:r>
          <w:rPr>
            <w:noProof/>
            <w:webHidden/>
          </w:rPr>
        </w:r>
        <w:r>
          <w:rPr>
            <w:noProof/>
            <w:webHidden/>
          </w:rPr>
          <w:fldChar w:fldCharType="separate"/>
        </w:r>
        <w:r>
          <w:rPr>
            <w:noProof/>
            <w:webHidden/>
          </w:rPr>
          <w:t>19</w:t>
        </w:r>
        <w:r>
          <w:rPr>
            <w:noProof/>
            <w:webHidden/>
          </w:rPr>
          <w:fldChar w:fldCharType="end"/>
        </w:r>
      </w:hyperlink>
    </w:p>
    <w:p w14:paraId="20999045" w14:textId="77777777" w:rsidR="00AC28FE" w:rsidRPr="00C56E56" w:rsidRDefault="00AC28FE">
      <w:pPr>
        <w:pStyle w:val="TDC2"/>
        <w:tabs>
          <w:tab w:val="left" w:pos="880"/>
          <w:tab w:val="right" w:leader="dot" w:pos="8298"/>
        </w:tabs>
        <w:rPr>
          <w:rFonts w:ascii="Calibri" w:hAnsi="Calibri" w:cs="Times New Roman"/>
          <w:noProof/>
        </w:rPr>
      </w:pPr>
      <w:hyperlink w:anchor="_Toc99016715" w:history="1">
        <w:r w:rsidRPr="0032109D">
          <w:rPr>
            <w:rStyle w:val="Hipervnculo"/>
            <w:noProof/>
          </w:rPr>
          <w:t>5.1</w:t>
        </w:r>
        <w:r w:rsidRPr="00C56E56">
          <w:rPr>
            <w:rFonts w:ascii="Calibri" w:hAnsi="Calibri" w:cs="Times New Roman"/>
            <w:noProof/>
          </w:rPr>
          <w:tab/>
        </w:r>
        <w:r w:rsidRPr="0032109D">
          <w:rPr>
            <w:rStyle w:val="Hipervnculo"/>
            <w:noProof/>
          </w:rPr>
          <w:t>Propuesta</w:t>
        </w:r>
        <w:r>
          <w:rPr>
            <w:noProof/>
            <w:webHidden/>
          </w:rPr>
          <w:tab/>
        </w:r>
        <w:r>
          <w:rPr>
            <w:noProof/>
            <w:webHidden/>
          </w:rPr>
          <w:fldChar w:fldCharType="begin"/>
        </w:r>
        <w:r>
          <w:rPr>
            <w:noProof/>
            <w:webHidden/>
          </w:rPr>
          <w:instrText xml:space="preserve"> PAGEREF _Toc99016715 \h </w:instrText>
        </w:r>
        <w:r>
          <w:rPr>
            <w:noProof/>
            <w:webHidden/>
          </w:rPr>
        </w:r>
        <w:r>
          <w:rPr>
            <w:noProof/>
            <w:webHidden/>
          </w:rPr>
          <w:fldChar w:fldCharType="separate"/>
        </w:r>
        <w:r>
          <w:rPr>
            <w:noProof/>
            <w:webHidden/>
          </w:rPr>
          <w:t>19</w:t>
        </w:r>
        <w:r>
          <w:rPr>
            <w:noProof/>
            <w:webHidden/>
          </w:rPr>
          <w:fldChar w:fldCharType="end"/>
        </w:r>
      </w:hyperlink>
    </w:p>
    <w:p w14:paraId="3E4072BF" w14:textId="77777777" w:rsidR="00AC28FE" w:rsidRPr="00C56E56" w:rsidRDefault="00AC28FE">
      <w:pPr>
        <w:pStyle w:val="TDC3"/>
        <w:tabs>
          <w:tab w:val="left" w:pos="1320"/>
          <w:tab w:val="right" w:leader="dot" w:pos="8298"/>
        </w:tabs>
        <w:rPr>
          <w:rFonts w:ascii="Calibri" w:hAnsi="Calibri" w:cs="Times New Roman"/>
          <w:noProof/>
        </w:rPr>
      </w:pPr>
      <w:hyperlink w:anchor="_Toc99016716" w:history="1">
        <w:r w:rsidRPr="0032109D">
          <w:rPr>
            <w:rStyle w:val="Hipervnculo"/>
            <w:noProof/>
            <w:highlight w:val="white"/>
          </w:rPr>
          <w:t>5.1.1</w:t>
        </w:r>
        <w:r w:rsidRPr="00C56E56">
          <w:rPr>
            <w:rFonts w:ascii="Calibri" w:hAnsi="Calibri" w:cs="Times New Roman"/>
            <w:noProof/>
          </w:rPr>
          <w:tab/>
        </w:r>
        <w:r w:rsidRPr="0032109D">
          <w:rPr>
            <w:rStyle w:val="Hipervnculo"/>
            <w:noProof/>
            <w:highlight w:val="white"/>
          </w:rPr>
          <w:t>Arquitectura y servidor de aplicaciones</w:t>
        </w:r>
        <w:r>
          <w:rPr>
            <w:noProof/>
            <w:webHidden/>
          </w:rPr>
          <w:tab/>
        </w:r>
        <w:r>
          <w:rPr>
            <w:noProof/>
            <w:webHidden/>
          </w:rPr>
          <w:fldChar w:fldCharType="begin"/>
        </w:r>
        <w:r>
          <w:rPr>
            <w:noProof/>
            <w:webHidden/>
          </w:rPr>
          <w:instrText xml:space="preserve"> PAGEREF _Toc99016716 \h </w:instrText>
        </w:r>
        <w:r>
          <w:rPr>
            <w:noProof/>
            <w:webHidden/>
          </w:rPr>
        </w:r>
        <w:r>
          <w:rPr>
            <w:noProof/>
            <w:webHidden/>
          </w:rPr>
          <w:fldChar w:fldCharType="separate"/>
        </w:r>
        <w:r>
          <w:rPr>
            <w:noProof/>
            <w:webHidden/>
          </w:rPr>
          <w:t>20</w:t>
        </w:r>
        <w:r>
          <w:rPr>
            <w:noProof/>
            <w:webHidden/>
          </w:rPr>
          <w:fldChar w:fldCharType="end"/>
        </w:r>
      </w:hyperlink>
    </w:p>
    <w:p w14:paraId="497ECE65" w14:textId="77777777" w:rsidR="00AC28FE" w:rsidRPr="00C56E56" w:rsidRDefault="00AC28FE">
      <w:pPr>
        <w:pStyle w:val="TDC3"/>
        <w:tabs>
          <w:tab w:val="left" w:pos="1320"/>
          <w:tab w:val="right" w:leader="dot" w:pos="8298"/>
        </w:tabs>
        <w:rPr>
          <w:rFonts w:ascii="Calibri" w:hAnsi="Calibri" w:cs="Times New Roman"/>
          <w:noProof/>
        </w:rPr>
      </w:pPr>
      <w:hyperlink w:anchor="_Toc99016717" w:history="1">
        <w:r w:rsidRPr="0032109D">
          <w:rPr>
            <w:rStyle w:val="Hipervnculo"/>
            <w:noProof/>
          </w:rPr>
          <w:t>5.1.2</w:t>
        </w:r>
        <w:r w:rsidRPr="00C56E56">
          <w:rPr>
            <w:rFonts w:ascii="Calibri" w:hAnsi="Calibri" w:cs="Times New Roman"/>
            <w:noProof/>
          </w:rPr>
          <w:tab/>
        </w:r>
        <w:r w:rsidRPr="0032109D">
          <w:rPr>
            <w:rStyle w:val="Hipervnculo"/>
            <w:noProof/>
          </w:rPr>
          <w:t>Gestor de base de datos</w:t>
        </w:r>
        <w:r>
          <w:rPr>
            <w:noProof/>
            <w:webHidden/>
          </w:rPr>
          <w:tab/>
        </w:r>
        <w:r>
          <w:rPr>
            <w:noProof/>
            <w:webHidden/>
          </w:rPr>
          <w:fldChar w:fldCharType="begin"/>
        </w:r>
        <w:r>
          <w:rPr>
            <w:noProof/>
            <w:webHidden/>
          </w:rPr>
          <w:instrText xml:space="preserve"> PAGEREF _Toc99016717 \h </w:instrText>
        </w:r>
        <w:r>
          <w:rPr>
            <w:noProof/>
            <w:webHidden/>
          </w:rPr>
        </w:r>
        <w:r>
          <w:rPr>
            <w:noProof/>
            <w:webHidden/>
          </w:rPr>
          <w:fldChar w:fldCharType="separate"/>
        </w:r>
        <w:r>
          <w:rPr>
            <w:noProof/>
            <w:webHidden/>
          </w:rPr>
          <w:t>20</w:t>
        </w:r>
        <w:r>
          <w:rPr>
            <w:noProof/>
            <w:webHidden/>
          </w:rPr>
          <w:fldChar w:fldCharType="end"/>
        </w:r>
      </w:hyperlink>
    </w:p>
    <w:p w14:paraId="20C0DDB2" w14:textId="77777777" w:rsidR="00AC28FE" w:rsidRPr="00C56E56" w:rsidRDefault="00AC28FE">
      <w:pPr>
        <w:pStyle w:val="TDC3"/>
        <w:tabs>
          <w:tab w:val="left" w:pos="1320"/>
          <w:tab w:val="right" w:leader="dot" w:pos="8298"/>
        </w:tabs>
        <w:rPr>
          <w:rFonts w:ascii="Calibri" w:hAnsi="Calibri" w:cs="Times New Roman"/>
          <w:noProof/>
        </w:rPr>
      </w:pPr>
      <w:hyperlink w:anchor="_Toc99016718" w:history="1">
        <w:r w:rsidRPr="0032109D">
          <w:rPr>
            <w:rStyle w:val="Hipervnculo"/>
            <w:noProof/>
            <w:highlight w:val="white"/>
          </w:rPr>
          <w:t>5.1.3</w:t>
        </w:r>
        <w:r w:rsidRPr="00C56E56">
          <w:rPr>
            <w:rFonts w:ascii="Calibri" w:hAnsi="Calibri" w:cs="Times New Roman"/>
            <w:noProof/>
          </w:rPr>
          <w:tab/>
        </w:r>
        <w:r w:rsidRPr="0032109D">
          <w:rPr>
            <w:rStyle w:val="Hipervnculo"/>
            <w:noProof/>
            <w:highlight w:val="white"/>
          </w:rPr>
          <w:t>Otros recursos necesarios</w:t>
        </w:r>
        <w:r>
          <w:rPr>
            <w:noProof/>
            <w:webHidden/>
          </w:rPr>
          <w:tab/>
        </w:r>
        <w:r>
          <w:rPr>
            <w:noProof/>
            <w:webHidden/>
          </w:rPr>
          <w:fldChar w:fldCharType="begin"/>
        </w:r>
        <w:r>
          <w:rPr>
            <w:noProof/>
            <w:webHidden/>
          </w:rPr>
          <w:instrText xml:space="preserve"> PAGEREF _Toc99016718 \h </w:instrText>
        </w:r>
        <w:r>
          <w:rPr>
            <w:noProof/>
            <w:webHidden/>
          </w:rPr>
        </w:r>
        <w:r>
          <w:rPr>
            <w:noProof/>
            <w:webHidden/>
          </w:rPr>
          <w:fldChar w:fldCharType="separate"/>
        </w:r>
        <w:r>
          <w:rPr>
            <w:noProof/>
            <w:webHidden/>
          </w:rPr>
          <w:t>20</w:t>
        </w:r>
        <w:r>
          <w:rPr>
            <w:noProof/>
            <w:webHidden/>
          </w:rPr>
          <w:fldChar w:fldCharType="end"/>
        </w:r>
      </w:hyperlink>
    </w:p>
    <w:p w14:paraId="2205C9D0" w14:textId="77777777" w:rsidR="00AC28FE" w:rsidRPr="00C56E56" w:rsidRDefault="00AC28FE">
      <w:pPr>
        <w:pStyle w:val="TDC2"/>
        <w:tabs>
          <w:tab w:val="left" w:pos="880"/>
          <w:tab w:val="right" w:leader="dot" w:pos="8298"/>
        </w:tabs>
        <w:rPr>
          <w:rFonts w:ascii="Calibri" w:hAnsi="Calibri" w:cs="Times New Roman"/>
          <w:noProof/>
        </w:rPr>
      </w:pPr>
      <w:hyperlink w:anchor="_Toc99016719" w:history="1">
        <w:r w:rsidRPr="0032109D">
          <w:rPr>
            <w:rStyle w:val="Hipervnculo"/>
            <w:noProof/>
          </w:rPr>
          <w:t>5.2</w:t>
        </w:r>
        <w:r w:rsidRPr="00C56E56">
          <w:rPr>
            <w:rFonts w:ascii="Calibri" w:hAnsi="Calibri" w:cs="Times New Roman"/>
            <w:noProof/>
          </w:rPr>
          <w:tab/>
        </w:r>
        <w:r w:rsidRPr="0032109D">
          <w:rPr>
            <w:rStyle w:val="Hipervnculo"/>
            <w:noProof/>
          </w:rPr>
          <w:t>Ventajas</w:t>
        </w:r>
        <w:r>
          <w:rPr>
            <w:noProof/>
            <w:webHidden/>
          </w:rPr>
          <w:tab/>
        </w:r>
        <w:r>
          <w:rPr>
            <w:noProof/>
            <w:webHidden/>
          </w:rPr>
          <w:fldChar w:fldCharType="begin"/>
        </w:r>
        <w:r>
          <w:rPr>
            <w:noProof/>
            <w:webHidden/>
          </w:rPr>
          <w:instrText xml:space="preserve"> PAGEREF _Toc99016719 \h </w:instrText>
        </w:r>
        <w:r>
          <w:rPr>
            <w:noProof/>
            <w:webHidden/>
          </w:rPr>
        </w:r>
        <w:r>
          <w:rPr>
            <w:noProof/>
            <w:webHidden/>
          </w:rPr>
          <w:fldChar w:fldCharType="separate"/>
        </w:r>
        <w:r>
          <w:rPr>
            <w:noProof/>
            <w:webHidden/>
          </w:rPr>
          <w:t>20</w:t>
        </w:r>
        <w:r>
          <w:rPr>
            <w:noProof/>
            <w:webHidden/>
          </w:rPr>
          <w:fldChar w:fldCharType="end"/>
        </w:r>
      </w:hyperlink>
    </w:p>
    <w:p w14:paraId="531BE35D" w14:textId="77777777" w:rsidR="00AC28FE" w:rsidRPr="00C56E56" w:rsidRDefault="00AC28FE">
      <w:pPr>
        <w:pStyle w:val="TDC2"/>
        <w:tabs>
          <w:tab w:val="left" w:pos="880"/>
          <w:tab w:val="right" w:leader="dot" w:pos="8298"/>
        </w:tabs>
        <w:rPr>
          <w:rFonts w:ascii="Calibri" w:hAnsi="Calibri" w:cs="Times New Roman"/>
          <w:noProof/>
        </w:rPr>
      </w:pPr>
      <w:hyperlink w:anchor="_Toc99016720" w:history="1">
        <w:r w:rsidRPr="0032109D">
          <w:rPr>
            <w:rStyle w:val="Hipervnculo"/>
            <w:noProof/>
          </w:rPr>
          <w:t>5.3</w:t>
        </w:r>
        <w:r w:rsidRPr="00C56E56">
          <w:rPr>
            <w:rFonts w:ascii="Calibri" w:hAnsi="Calibri" w:cs="Times New Roman"/>
            <w:noProof/>
          </w:rPr>
          <w:tab/>
        </w:r>
        <w:r w:rsidRPr="0032109D">
          <w:rPr>
            <w:rStyle w:val="Hipervnculo"/>
            <w:noProof/>
          </w:rPr>
          <w:t>Inconvenientes</w:t>
        </w:r>
        <w:r>
          <w:rPr>
            <w:noProof/>
            <w:webHidden/>
          </w:rPr>
          <w:tab/>
        </w:r>
        <w:r>
          <w:rPr>
            <w:noProof/>
            <w:webHidden/>
          </w:rPr>
          <w:fldChar w:fldCharType="begin"/>
        </w:r>
        <w:r>
          <w:rPr>
            <w:noProof/>
            <w:webHidden/>
          </w:rPr>
          <w:instrText xml:space="preserve"> PAGEREF _Toc99016720 \h </w:instrText>
        </w:r>
        <w:r>
          <w:rPr>
            <w:noProof/>
            <w:webHidden/>
          </w:rPr>
        </w:r>
        <w:r>
          <w:rPr>
            <w:noProof/>
            <w:webHidden/>
          </w:rPr>
          <w:fldChar w:fldCharType="separate"/>
        </w:r>
        <w:r>
          <w:rPr>
            <w:noProof/>
            <w:webHidden/>
          </w:rPr>
          <w:t>21</w:t>
        </w:r>
        <w:r>
          <w:rPr>
            <w:noProof/>
            <w:webHidden/>
          </w:rPr>
          <w:fldChar w:fldCharType="end"/>
        </w:r>
      </w:hyperlink>
    </w:p>
    <w:p w14:paraId="6FEE4677" w14:textId="77777777" w:rsidR="00AC28FE" w:rsidRPr="00C56E56" w:rsidRDefault="00AC28FE">
      <w:pPr>
        <w:pStyle w:val="TDC1"/>
        <w:tabs>
          <w:tab w:val="left" w:pos="400"/>
          <w:tab w:val="right" w:leader="dot" w:pos="8298"/>
        </w:tabs>
        <w:rPr>
          <w:rFonts w:ascii="Calibri" w:hAnsi="Calibri" w:cs="Times New Roman"/>
          <w:b w:val="0"/>
          <w:bCs w:val="0"/>
          <w:noProof/>
        </w:rPr>
      </w:pPr>
      <w:hyperlink w:anchor="_Toc99016721" w:history="1">
        <w:r w:rsidRPr="0032109D">
          <w:rPr>
            <w:rStyle w:val="Hipervnculo"/>
            <w:noProof/>
          </w:rPr>
          <w:t>6</w:t>
        </w:r>
        <w:r w:rsidRPr="00C56E56">
          <w:rPr>
            <w:rFonts w:ascii="Calibri" w:hAnsi="Calibri" w:cs="Times New Roman"/>
            <w:b w:val="0"/>
            <w:bCs w:val="0"/>
            <w:noProof/>
          </w:rPr>
          <w:tab/>
        </w:r>
        <w:r w:rsidRPr="0032109D">
          <w:rPr>
            <w:rStyle w:val="Hipervnculo"/>
            <w:noProof/>
          </w:rPr>
          <w:t>Organización y plan de implantación</w:t>
        </w:r>
        <w:r>
          <w:rPr>
            <w:noProof/>
            <w:webHidden/>
          </w:rPr>
          <w:tab/>
        </w:r>
        <w:r>
          <w:rPr>
            <w:noProof/>
            <w:webHidden/>
          </w:rPr>
          <w:fldChar w:fldCharType="begin"/>
        </w:r>
        <w:r>
          <w:rPr>
            <w:noProof/>
            <w:webHidden/>
          </w:rPr>
          <w:instrText xml:space="preserve"> PAGEREF _Toc99016721 \h </w:instrText>
        </w:r>
        <w:r>
          <w:rPr>
            <w:noProof/>
            <w:webHidden/>
          </w:rPr>
        </w:r>
        <w:r>
          <w:rPr>
            <w:noProof/>
            <w:webHidden/>
          </w:rPr>
          <w:fldChar w:fldCharType="separate"/>
        </w:r>
        <w:r>
          <w:rPr>
            <w:noProof/>
            <w:webHidden/>
          </w:rPr>
          <w:t>21</w:t>
        </w:r>
        <w:r>
          <w:rPr>
            <w:noProof/>
            <w:webHidden/>
          </w:rPr>
          <w:fldChar w:fldCharType="end"/>
        </w:r>
      </w:hyperlink>
    </w:p>
    <w:p w14:paraId="231241B6" w14:textId="77777777" w:rsidR="00AC28FE" w:rsidRPr="00C56E56" w:rsidRDefault="00AC28FE">
      <w:pPr>
        <w:pStyle w:val="TDC2"/>
        <w:tabs>
          <w:tab w:val="left" w:pos="880"/>
          <w:tab w:val="right" w:leader="dot" w:pos="8298"/>
        </w:tabs>
        <w:rPr>
          <w:rFonts w:ascii="Calibri" w:hAnsi="Calibri" w:cs="Times New Roman"/>
          <w:noProof/>
        </w:rPr>
      </w:pPr>
      <w:hyperlink w:anchor="_Toc99016722" w:history="1">
        <w:r w:rsidRPr="0032109D">
          <w:rPr>
            <w:rStyle w:val="Hipervnculo"/>
            <w:noProof/>
          </w:rPr>
          <w:t>6.1.</w:t>
        </w:r>
        <w:r w:rsidRPr="00C56E56">
          <w:rPr>
            <w:rFonts w:ascii="Calibri" w:hAnsi="Calibri" w:cs="Times New Roman"/>
            <w:noProof/>
          </w:rPr>
          <w:tab/>
        </w:r>
        <w:r w:rsidRPr="0032109D">
          <w:rPr>
            <w:rStyle w:val="Hipervnculo"/>
            <w:noProof/>
          </w:rPr>
          <w:t>Directrices generales</w:t>
        </w:r>
        <w:r>
          <w:rPr>
            <w:noProof/>
            <w:webHidden/>
          </w:rPr>
          <w:tab/>
        </w:r>
        <w:r>
          <w:rPr>
            <w:noProof/>
            <w:webHidden/>
          </w:rPr>
          <w:fldChar w:fldCharType="begin"/>
        </w:r>
        <w:r>
          <w:rPr>
            <w:noProof/>
            <w:webHidden/>
          </w:rPr>
          <w:instrText xml:space="preserve"> PAGEREF _Toc99016722 \h </w:instrText>
        </w:r>
        <w:r>
          <w:rPr>
            <w:noProof/>
            <w:webHidden/>
          </w:rPr>
        </w:r>
        <w:r>
          <w:rPr>
            <w:noProof/>
            <w:webHidden/>
          </w:rPr>
          <w:fldChar w:fldCharType="separate"/>
        </w:r>
        <w:r>
          <w:rPr>
            <w:noProof/>
            <w:webHidden/>
          </w:rPr>
          <w:t>21</w:t>
        </w:r>
        <w:r>
          <w:rPr>
            <w:noProof/>
            <w:webHidden/>
          </w:rPr>
          <w:fldChar w:fldCharType="end"/>
        </w:r>
      </w:hyperlink>
    </w:p>
    <w:p w14:paraId="0E6FADF9" w14:textId="77777777" w:rsidR="00AC28FE" w:rsidRPr="00C56E56" w:rsidRDefault="00AC28FE">
      <w:pPr>
        <w:pStyle w:val="TDC2"/>
        <w:tabs>
          <w:tab w:val="left" w:pos="880"/>
          <w:tab w:val="right" w:leader="dot" w:pos="8298"/>
        </w:tabs>
        <w:rPr>
          <w:rFonts w:ascii="Calibri" w:hAnsi="Calibri" w:cs="Times New Roman"/>
          <w:noProof/>
        </w:rPr>
      </w:pPr>
      <w:hyperlink w:anchor="_Toc99016723" w:history="1">
        <w:r w:rsidRPr="0032109D">
          <w:rPr>
            <w:rStyle w:val="Hipervnculo"/>
            <w:noProof/>
          </w:rPr>
          <w:t>6.2.</w:t>
        </w:r>
        <w:r w:rsidRPr="00C56E56">
          <w:rPr>
            <w:rFonts w:ascii="Calibri" w:hAnsi="Calibri" w:cs="Times New Roman"/>
            <w:noProof/>
          </w:rPr>
          <w:tab/>
        </w:r>
        <w:r w:rsidRPr="0032109D">
          <w:rPr>
            <w:rStyle w:val="Hipervnculo"/>
            <w:noProof/>
          </w:rPr>
          <w:t>Organización y equipo de trabajo</w:t>
        </w:r>
        <w:r>
          <w:rPr>
            <w:noProof/>
            <w:webHidden/>
          </w:rPr>
          <w:tab/>
        </w:r>
        <w:r>
          <w:rPr>
            <w:noProof/>
            <w:webHidden/>
          </w:rPr>
          <w:fldChar w:fldCharType="begin"/>
        </w:r>
        <w:r>
          <w:rPr>
            <w:noProof/>
            <w:webHidden/>
          </w:rPr>
          <w:instrText xml:space="preserve"> PAGEREF _Toc99016723 \h </w:instrText>
        </w:r>
        <w:r>
          <w:rPr>
            <w:noProof/>
            <w:webHidden/>
          </w:rPr>
        </w:r>
        <w:r>
          <w:rPr>
            <w:noProof/>
            <w:webHidden/>
          </w:rPr>
          <w:fldChar w:fldCharType="separate"/>
        </w:r>
        <w:r>
          <w:rPr>
            <w:noProof/>
            <w:webHidden/>
          </w:rPr>
          <w:t>21</w:t>
        </w:r>
        <w:r>
          <w:rPr>
            <w:noProof/>
            <w:webHidden/>
          </w:rPr>
          <w:fldChar w:fldCharType="end"/>
        </w:r>
      </w:hyperlink>
    </w:p>
    <w:p w14:paraId="6D71EE8A" w14:textId="77777777" w:rsidR="00AC28FE" w:rsidRPr="00C56E56" w:rsidRDefault="00AC28FE">
      <w:pPr>
        <w:pStyle w:val="TDC2"/>
        <w:tabs>
          <w:tab w:val="left" w:pos="880"/>
          <w:tab w:val="right" w:leader="dot" w:pos="8298"/>
        </w:tabs>
        <w:rPr>
          <w:rFonts w:ascii="Calibri" w:hAnsi="Calibri" w:cs="Times New Roman"/>
          <w:noProof/>
        </w:rPr>
      </w:pPr>
      <w:hyperlink w:anchor="_Toc99016724" w:history="1">
        <w:r w:rsidRPr="0032109D">
          <w:rPr>
            <w:rStyle w:val="Hipervnculo"/>
            <w:noProof/>
          </w:rPr>
          <w:t>6.3.</w:t>
        </w:r>
        <w:r w:rsidRPr="00C56E56">
          <w:rPr>
            <w:rFonts w:ascii="Calibri" w:hAnsi="Calibri" w:cs="Times New Roman"/>
            <w:noProof/>
          </w:rPr>
          <w:tab/>
        </w:r>
        <w:r w:rsidRPr="0032109D">
          <w:rPr>
            <w:rStyle w:val="Hipervnculo"/>
            <w:noProof/>
          </w:rPr>
          <w:t>Estimación del esfuerzo y costes</w:t>
        </w:r>
        <w:r>
          <w:rPr>
            <w:noProof/>
            <w:webHidden/>
          </w:rPr>
          <w:tab/>
        </w:r>
        <w:r>
          <w:rPr>
            <w:noProof/>
            <w:webHidden/>
          </w:rPr>
          <w:fldChar w:fldCharType="begin"/>
        </w:r>
        <w:r>
          <w:rPr>
            <w:noProof/>
            <w:webHidden/>
          </w:rPr>
          <w:instrText xml:space="preserve"> PAGEREF _Toc99016724 \h </w:instrText>
        </w:r>
        <w:r>
          <w:rPr>
            <w:noProof/>
            <w:webHidden/>
          </w:rPr>
        </w:r>
        <w:r>
          <w:rPr>
            <w:noProof/>
            <w:webHidden/>
          </w:rPr>
          <w:fldChar w:fldCharType="separate"/>
        </w:r>
        <w:r>
          <w:rPr>
            <w:noProof/>
            <w:webHidden/>
          </w:rPr>
          <w:t>22</w:t>
        </w:r>
        <w:r>
          <w:rPr>
            <w:noProof/>
            <w:webHidden/>
          </w:rPr>
          <w:fldChar w:fldCharType="end"/>
        </w:r>
      </w:hyperlink>
    </w:p>
    <w:p w14:paraId="46D9101B" w14:textId="77777777" w:rsidR="00AC28FE" w:rsidRPr="00C56E56" w:rsidRDefault="00AC28FE">
      <w:pPr>
        <w:pStyle w:val="TDC3"/>
        <w:tabs>
          <w:tab w:val="left" w:pos="1320"/>
          <w:tab w:val="right" w:leader="dot" w:pos="8298"/>
        </w:tabs>
        <w:rPr>
          <w:rFonts w:ascii="Calibri" w:hAnsi="Calibri" w:cs="Times New Roman"/>
          <w:noProof/>
        </w:rPr>
      </w:pPr>
      <w:hyperlink w:anchor="_Toc99016725" w:history="1">
        <w:r w:rsidRPr="0032109D">
          <w:rPr>
            <w:rStyle w:val="Hipervnculo"/>
            <w:noProof/>
            <w:highlight w:val="white"/>
          </w:rPr>
          <w:t>6.3.1.</w:t>
        </w:r>
        <w:r w:rsidRPr="00C56E56">
          <w:rPr>
            <w:rFonts w:ascii="Calibri" w:hAnsi="Calibri" w:cs="Times New Roman"/>
            <w:noProof/>
          </w:rPr>
          <w:tab/>
        </w:r>
        <w:r w:rsidRPr="0032109D">
          <w:rPr>
            <w:rStyle w:val="Hipervnculo"/>
            <w:noProof/>
            <w:highlight w:val="white"/>
          </w:rPr>
          <w:t>Estimación del esfuerzo</w:t>
        </w:r>
        <w:r>
          <w:rPr>
            <w:noProof/>
            <w:webHidden/>
          </w:rPr>
          <w:tab/>
        </w:r>
        <w:r>
          <w:rPr>
            <w:noProof/>
            <w:webHidden/>
          </w:rPr>
          <w:fldChar w:fldCharType="begin"/>
        </w:r>
        <w:r>
          <w:rPr>
            <w:noProof/>
            <w:webHidden/>
          </w:rPr>
          <w:instrText xml:space="preserve"> PAGEREF _Toc99016725 \h </w:instrText>
        </w:r>
        <w:r>
          <w:rPr>
            <w:noProof/>
            <w:webHidden/>
          </w:rPr>
        </w:r>
        <w:r>
          <w:rPr>
            <w:noProof/>
            <w:webHidden/>
          </w:rPr>
          <w:fldChar w:fldCharType="separate"/>
        </w:r>
        <w:r>
          <w:rPr>
            <w:noProof/>
            <w:webHidden/>
          </w:rPr>
          <w:t>22</w:t>
        </w:r>
        <w:r>
          <w:rPr>
            <w:noProof/>
            <w:webHidden/>
          </w:rPr>
          <w:fldChar w:fldCharType="end"/>
        </w:r>
      </w:hyperlink>
    </w:p>
    <w:p w14:paraId="104BABE9" w14:textId="77777777" w:rsidR="00AC28FE" w:rsidRPr="00C56E56" w:rsidRDefault="00AC28FE">
      <w:pPr>
        <w:pStyle w:val="TDC3"/>
        <w:tabs>
          <w:tab w:val="left" w:pos="1320"/>
          <w:tab w:val="right" w:leader="dot" w:pos="8298"/>
        </w:tabs>
        <w:rPr>
          <w:rFonts w:ascii="Calibri" w:hAnsi="Calibri" w:cs="Times New Roman"/>
          <w:noProof/>
        </w:rPr>
      </w:pPr>
      <w:hyperlink w:anchor="_Toc99016726" w:history="1">
        <w:r w:rsidRPr="0032109D">
          <w:rPr>
            <w:rStyle w:val="Hipervnculo"/>
            <w:noProof/>
            <w:highlight w:val="white"/>
          </w:rPr>
          <w:t>6.3.2.</w:t>
        </w:r>
        <w:r w:rsidRPr="00C56E56">
          <w:rPr>
            <w:rFonts w:ascii="Calibri" w:hAnsi="Calibri" w:cs="Times New Roman"/>
            <w:noProof/>
          </w:rPr>
          <w:tab/>
        </w:r>
        <w:r w:rsidRPr="0032109D">
          <w:rPr>
            <w:rStyle w:val="Hipervnculo"/>
            <w:noProof/>
            <w:highlight w:val="white"/>
          </w:rPr>
          <w:t>Costes</w:t>
        </w:r>
        <w:r>
          <w:rPr>
            <w:noProof/>
            <w:webHidden/>
          </w:rPr>
          <w:tab/>
        </w:r>
        <w:r>
          <w:rPr>
            <w:noProof/>
            <w:webHidden/>
          </w:rPr>
          <w:fldChar w:fldCharType="begin"/>
        </w:r>
        <w:r>
          <w:rPr>
            <w:noProof/>
            <w:webHidden/>
          </w:rPr>
          <w:instrText xml:space="preserve"> PAGEREF _Toc99016726 \h </w:instrText>
        </w:r>
        <w:r>
          <w:rPr>
            <w:noProof/>
            <w:webHidden/>
          </w:rPr>
        </w:r>
        <w:r>
          <w:rPr>
            <w:noProof/>
            <w:webHidden/>
          </w:rPr>
          <w:fldChar w:fldCharType="separate"/>
        </w:r>
        <w:r>
          <w:rPr>
            <w:noProof/>
            <w:webHidden/>
          </w:rPr>
          <w:t>22</w:t>
        </w:r>
        <w:r>
          <w:rPr>
            <w:noProof/>
            <w:webHidden/>
          </w:rPr>
          <w:fldChar w:fldCharType="end"/>
        </w:r>
      </w:hyperlink>
    </w:p>
    <w:p w14:paraId="420EC3CA" w14:textId="77777777" w:rsidR="00AC28FE" w:rsidRPr="00C56E56" w:rsidRDefault="00AC28FE">
      <w:pPr>
        <w:pStyle w:val="TDC2"/>
        <w:tabs>
          <w:tab w:val="left" w:pos="880"/>
          <w:tab w:val="right" w:leader="dot" w:pos="8298"/>
        </w:tabs>
        <w:rPr>
          <w:rFonts w:ascii="Calibri" w:hAnsi="Calibri" w:cs="Times New Roman"/>
          <w:noProof/>
        </w:rPr>
      </w:pPr>
      <w:hyperlink w:anchor="_Toc99016727" w:history="1">
        <w:r w:rsidRPr="0032109D">
          <w:rPr>
            <w:rStyle w:val="Hipervnculo"/>
            <w:noProof/>
          </w:rPr>
          <w:t>6.4.</w:t>
        </w:r>
        <w:r w:rsidRPr="00C56E56">
          <w:rPr>
            <w:rFonts w:ascii="Calibri" w:hAnsi="Calibri" w:cs="Times New Roman"/>
            <w:noProof/>
          </w:rPr>
          <w:tab/>
        </w:r>
        <w:r w:rsidRPr="0032109D">
          <w:rPr>
            <w:rStyle w:val="Hipervnculo"/>
            <w:noProof/>
          </w:rPr>
          <w:t>Planificación del proyecto</w:t>
        </w:r>
        <w:r>
          <w:rPr>
            <w:noProof/>
            <w:webHidden/>
          </w:rPr>
          <w:tab/>
        </w:r>
        <w:r>
          <w:rPr>
            <w:noProof/>
            <w:webHidden/>
          </w:rPr>
          <w:fldChar w:fldCharType="begin"/>
        </w:r>
        <w:r>
          <w:rPr>
            <w:noProof/>
            <w:webHidden/>
          </w:rPr>
          <w:instrText xml:space="preserve"> PAGEREF _Toc99016727 \h </w:instrText>
        </w:r>
        <w:r>
          <w:rPr>
            <w:noProof/>
            <w:webHidden/>
          </w:rPr>
        </w:r>
        <w:r>
          <w:rPr>
            <w:noProof/>
            <w:webHidden/>
          </w:rPr>
          <w:fldChar w:fldCharType="separate"/>
        </w:r>
        <w:r>
          <w:rPr>
            <w:noProof/>
            <w:webHidden/>
          </w:rPr>
          <w:t>22</w:t>
        </w:r>
        <w:r>
          <w:rPr>
            <w:noProof/>
            <w:webHidden/>
          </w:rPr>
          <w:fldChar w:fldCharType="end"/>
        </w:r>
      </w:hyperlink>
    </w:p>
    <w:p w14:paraId="4B79F46C" w14:textId="77777777" w:rsidR="00AC28FE" w:rsidRPr="00C56E56" w:rsidRDefault="00AC28FE">
      <w:pPr>
        <w:pStyle w:val="TDC1"/>
        <w:tabs>
          <w:tab w:val="left" w:pos="400"/>
          <w:tab w:val="right" w:leader="dot" w:pos="8298"/>
        </w:tabs>
        <w:rPr>
          <w:rFonts w:ascii="Calibri" w:hAnsi="Calibri" w:cs="Times New Roman"/>
          <w:b w:val="0"/>
          <w:bCs w:val="0"/>
          <w:noProof/>
        </w:rPr>
      </w:pPr>
      <w:hyperlink w:anchor="_Toc99016728" w:history="1">
        <w:r w:rsidRPr="0032109D">
          <w:rPr>
            <w:rStyle w:val="Hipervnculo"/>
            <w:noProof/>
          </w:rPr>
          <w:t>7</w:t>
        </w:r>
        <w:r w:rsidRPr="00C56E56">
          <w:rPr>
            <w:rFonts w:ascii="Calibri" w:hAnsi="Calibri" w:cs="Times New Roman"/>
            <w:b w:val="0"/>
            <w:bCs w:val="0"/>
            <w:noProof/>
          </w:rPr>
          <w:tab/>
        </w:r>
        <w:r w:rsidRPr="0032109D">
          <w:rPr>
            <w:rStyle w:val="Hipervnculo"/>
            <w:noProof/>
          </w:rPr>
          <w:t>Datos sobre seguridad de la información</w:t>
        </w:r>
        <w:r>
          <w:rPr>
            <w:noProof/>
            <w:webHidden/>
          </w:rPr>
          <w:tab/>
        </w:r>
        <w:r>
          <w:rPr>
            <w:noProof/>
            <w:webHidden/>
          </w:rPr>
          <w:fldChar w:fldCharType="begin"/>
        </w:r>
        <w:r>
          <w:rPr>
            <w:noProof/>
            <w:webHidden/>
          </w:rPr>
          <w:instrText xml:space="preserve"> PAGEREF _Toc99016728 \h </w:instrText>
        </w:r>
        <w:r>
          <w:rPr>
            <w:noProof/>
            <w:webHidden/>
          </w:rPr>
        </w:r>
        <w:r>
          <w:rPr>
            <w:noProof/>
            <w:webHidden/>
          </w:rPr>
          <w:fldChar w:fldCharType="separate"/>
        </w:r>
        <w:r>
          <w:rPr>
            <w:noProof/>
            <w:webHidden/>
          </w:rPr>
          <w:t>23</w:t>
        </w:r>
        <w:r>
          <w:rPr>
            <w:noProof/>
            <w:webHidden/>
          </w:rPr>
          <w:fldChar w:fldCharType="end"/>
        </w:r>
      </w:hyperlink>
    </w:p>
    <w:p w14:paraId="20A2BD7C" w14:textId="77777777" w:rsidR="00AC28FE" w:rsidRPr="00C56E56" w:rsidRDefault="00AC28FE">
      <w:pPr>
        <w:pStyle w:val="TDC2"/>
        <w:tabs>
          <w:tab w:val="left" w:pos="880"/>
          <w:tab w:val="right" w:leader="dot" w:pos="8298"/>
        </w:tabs>
        <w:rPr>
          <w:rFonts w:ascii="Calibri" w:hAnsi="Calibri" w:cs="Times New Roman"/>
          <w:noProof/>
        </w:rPr>
      </w:pPr>
      <w:hyperlink w:anchor="_Toc99016729" w:history="1">
        <w:r w:rsidRPr="0032109D">
          <w:rPr>
            <w:rStyle w:val="Hipervnculo"/>
            <w:noProof/>
          </w:rPr>
          <w:t>7.1.</w:t>
        </w:r>
        <w:r w:rsidRPr="00C56E56">
          <w:rPr>
            <w:rFonts w:ascii="Calibri" w:hAnsi="Calibri" w:cs="Times New Roman"/>
            <w:noProof/>
          </w:rPr>
          <w:tab/>
        </w:r>
        <w:r w:rsidRPr="0032109D">
          <w:rPr>
            <w:rStyle w:val="Hipervnculo"/>
            <w:noProof/>
          </w:rPr>
          <w:t>Información que maneja</w:t>
        </w:r>
        <w:r>
          <w:rPr>
            <w:noProof/>
            <w:webHidden/>
          </w:rPr>
          <w:tab/>
        </w:r>
        <w:r>
          <w:rPr>
            <w:noProof/>
            <w:webHidden/>
          </w:rPr>
          <w:fldChar w:fldCharType="begin"/>
        </w:r>
        <w:r>
          <w:rPr>
            <w:noProof/>
            <w:webHidden/>
          </w:rPr>
          <w:instrText xml:space="preserve"> PAGEREF _Toc99016729 \h </w:instrText>
        </w:r>
        <w:r>
          <w:rPr>
            <w:noProof/>
            <w:webHidden/>
          </w:rPr>
        </w:r>
        <w:r>
          <w:rPr>
            <w:noProof/>
            <w:webHidden/>
          </w:rPr>
          <w:fldChar w:fldCharType="separate"/>
        </w:r>
        <w:r>
          <w:rPr>
            <w:noProof/>
            <w:webHidden/>
          </w:rPr>
          <w:t>23</w:t>
        </w:r>
        <w:r>
          <w:rPr>
            <w:noProof/>
            <w:webHidden/>
          </w:rPr>
          <w:fldChar w:fldCharType="end"/>
        </w:r>
      </w:hyperlink>
    </w:p>
    <w:p w14:paraId="1E4C0741" w14:textId="77777777" w:rsidR="00AC28FE" w:rsidRPr="00C56E56" w:rsidRDefault="00AC28FE">
      <w:pPr>
        <w:pStyle w:val="TDC2"/>
        <w:tabs>
          <w:tab w:val="left" w:pos="880"/>
          <w:tab w:val="right" w:leader="dot" w:pos="8298"/>
        </w:tabs>
        <w:rPr>
          <w:rFonts w:ascii="Calibri" w:hAnsi="Calibri" w:cs="Times New Roman"/>
          <w:noProof/>
        </w:rPr>
      </w:pPr>
      <w:hyperlink w:anchor="_Toc99016730" w:history="1">
        <w:r w:rsidRPr="0032109D">
          <w:rPr>
            <w:rStyle w:val="Hipervnculo"/>
            <w:noProof/>
          </w:rPr>
          <w:t>7.2.</w:t>
        </w:r>
        <w:r w:rsidRPr="00C56E56">
          <w:rPr>
            <w:rFonts w:ascii="Calibri" w:hAnsi="Calibri" w:cs="Times New Roman"/>
            <w:noProof/>
          </w:rPr>
          <w:tab/>
        </w:r>
        <w:r w:rsidRPr="0032109D">
          <w:rPr>
            <w:rStyle w:val="Hipervnculo"/>
            <w:noProof/>
          </w:rPr>
          <w:t>Servicios que ofrece</w:t>
        </w:r>
        <w:r>
          <w:rPr>
            <w:noProof/>
            <w:webHidden/>
          </w:rPr>
          <w:tab/>
        </w:r>
        <w:r>
          <w:rPr>
            <w:noProof/>
            <w:webHidden/>
          </w:rPr>
          <w:fldChar w:fldCharType="begin"/>
        </w:r>
        <w:r>
          <w:rPr>
            <w:noProof/>
            <w:webHidden/>
          </w:rPr>
          <w:instrText xml:space="preserve"> PAGEREF _Toc99016730 \h </w:instrText>
        </w:r>
        <w:r>
          <w:rPr>
            <w:noProof/>
            <w:webHidden/>
          </w:rPr>
        </w:r>
        <w:r>
          <w:rPr>
            <w:noProof/>
            <w:webHidden/>
          </w:rPr>
          <w:fldChar w:fldCharType="separate"/>
        </w:r>
        <w:r>
          <w:rPr>
            <w:noProof/>
            <w:webHidden/>
          </w:rPr>
          <w:t>23</w:t>
        </w:r>
        <w:r>
          <w:rPr>
            <w:noProof/>
            <w:webHidden/>
          </w:rPr>
          <w:fldChar w:fldCharType="end"/>
        </w:r>
      </w:hyperlink>
    </w:p>
    <w:p w14:paraId="65BF0DD8" w14:textId="77777777" w:rsidR="00AC28FE" w:rsidRPr="00C56E56" w:rsidRDefault="00AC28FE">
      <w:pPr>
        <w:pStyle w:val="TDC2"/>
        <w:tabs>
          <w:tab w:val="right" w:leader="dot" w:pos="8298"/>
        </w:tabs>
        <w:rPr>
          <w:rFonts w:ascii="Calibri" w:hAnsi="Calibri" w:cs="Times New Roman"/>
          <w:noProof/>
        </w:rPr>
      </w:pPr>
      <w:hyperlink w:anchor="_Toc99016731" w:history="1">
        <w:r w:rsidRPr="0032109D">
          <w:rPr>
            <w:rStyle w:val="Hipervnculo"/>
            <w:noProof/>
          </w:rPr>
          <w:t>7.1</w:t>
        </w:r>
        <w:r>
          <w:rPr>
            <w:noProof/>
            <w:webHidden/>
          </w:rPr>
          <w:tab/>
        </w:r>
        <w:r>
          <w:rPr>
            <w:noProof/>
            <w:webHidden/>
          </w:rPr>
          <w:fldChar w:fldCharType="begin"/>
        </w:r>
        <w:r>
          <w:rPr>
            <w:noProof/>
            <w:webHidden/>
          </w:rPr>
          <w:instrText xml:space="preserve"> PAGEREF _Toc99016731 \h </w:instrText>
        </w:r>
        <w:r>
          <w:rPr>
            <w:noProof/>
            <w:webHidden/>
          </w:rPr>
        </w:r>
        <w:r>
          <w:rPr>
            <w:noProof/>
            <w:webHidden/>
          </w:rPr>
          <w:fldChar w:fldCharType="separate"/>
        </w:r>
        <w:r>
          <w:rPr>
            <w:noProof/>
            <w:webHidden/>
          </w:rPr>
          <w:t>24</w:t>
        </w:r>
        <w:r>
          <w:rPr>
            <w:noProof/>
            <w:webHidden/>
          </w:rPr>
          <w:fldChar w:fldCharType="end"/>
        </w:r>
      </w:hyperlink>
    </w:p>
    <w:p w14:paraId="6D831160" w14:textId="77777777" w:rsidR="00AC28FE" w:rsidRPr="00C56E56" w:rsidRDefault="00AC28FE">
      <w:pPr>
        <w:pStyle w:val="TDC2"/>
        <w:tabs>
          <w:tab w:val="left" w:pos="880"/>
          <w:tab w:val="right" w:leader="dot" w:pos="8298"/>
        </w:tabs>
        <w:rPr>
          <w:rFonts w:ascii="Calibri" w:hAnsi="Calibri" w:cs="Times New Roman"/>
          <w:noProof/>
        </w:rPr>
      </w:pPr>
      <w:hyperlink w:anchor="_Toc99016732" w:history="1">
        <w:r w:rsidRPr="0032109D">
          <w:rPr>
            <w:rStyle w:val="Hipervnculo"/>
            <w:noProof/>
          </w:rPr>
          <w:t>7.3.</w:t>
        </w:r>
        <w:r w:rsidRPr="00C56E56">
          <w:rPr>
            <w:rFonts w:ascii="Calibri" w:hAnsi="Calibri" w:cs="Times New Roman"/>
            <w:noProof/>
          </w:rPr>
          <w:tab/>
        </w:r>
        <w:r w:rsidRPr="0032109D">
          <w:rPr>
            <w:rStyle w:val="Hipervnculo"/>
            <w:noProof/>
          </w:rPr>
          <w:t>Clasificación del sistema</w:t>
        </w:r>
        <w:r>
          <w:rPr>
            <w:noProof/>
            <w:webHidden/>
          </w:rPr>
          <w:tab/>
        </w:r>
        <w:r>
          <w:rPr>
            <w:noProof/>
            <w:webHidden/>
          </w:rPr>
          <w:fldChar w:fldCharType="begin"/>
        </w:r>
        <w:r>
          <w:rPr>
            <w:noProof/>
            <w:webHidden/>
          </w:rPr>
          <w:instrText xml:space="preserve"> PAGEREF _Toc99016732 \h </w:instrText>
        </w:r>
        <w:r>
          <w:rPr>
            <w:noProof/>
            <w:webHidden/>
          </w:rPr>
        </w:r>
        <w:r>
          <w:rPr>
            <w:noProof/>
            <w:webHidden/>
          </w:rPr>
          <w:fldChar w:fldCharType="separate"/>
        </w:r>
        <w:r>
          <w:rPr>
            <w:noProof/>
            <w:webHidden/>
          </w:rPr>
          <w:t>24</w:t>
        </w:r>
        <w:r>
          <w:rPr>
            <w:noProof/>
            <w:webHidden/>
          </w:rPr>
          <w:fldChar w:fldCharType="end"/>
        </w:r>
      </w:hyperlink>
    </w:p>
    <w:p w14:paraId="583E7E05" w14:textId="77777777" w:rsidR="00AC28FE" w:rsidRPr="00C56E56" w:rsidRDefault="00AC28FE">
      <w:pPr>
        <w:pStyle w:val="TDC2"/>
        <w:tabs>
          <w:tab w:val="left" w:pos="880"/>
          <w:tab w:val="right" w:leader="dot" w:pos="8298"/>
        </w:tabs>
        <w:rPr>
          <w:rFonts w:ascii="Calibri" w:hAnsi="Calibri" w:cs="Times New Roman"/>
          <w:noProof/>
        </w:rPr>
      </w:pPr>
      <w:hyperlink w:anchor="_Toc99016733" w:history="1">
        <w:r w:rsidRPr="0032109D">
          <w:rPr>
            <w:rStyle w:val="Hipervnculo"/>
            <w:noProof/>
          </w:rPr>
          <w:t>7.4.</w:t>
        </w:r>
        <w:r w:rsidRPr="00C56E56">
          <w:rPr>
            <w:rFonts w:ascii="Calibri" w:hAnsi="Calibri" w:cs="Times New Roman"/>
            <w:noProof/>
          </w:rPr>
          <w:tab/>
        </w:r>
        <w:r w:rsidRPr="0032109D">
          <w:rPr>
            <w:rStyle w:val="Hipervnculo"/>
            <w:noProof/>
          </w:rPr>
          <w:t>Implicaciones en protección de datos personales</w:t>
        </w:r>
        <w:r>
          <w:rPr>
            <w:noProof/>
            <w:webHidden/>
          </w:rPr>
          <w:tab/>
        </w:r>
        <w:r>
          <w:rPr>
            <w:noProof/>
            <w:webHidden/>
          </w:rPr>
          <w:fldChar w:fldCharType="begin"/>
        </w:r>
        <w:r>
          <w:rPr>
            <w:noProof/>
            <w:webHidden/>
          </w:rPr>
          <w:instrText xml:space="preserve"> PAGEREF _Toc99016733 \h </w:instrText>
        </w:r>
        <w:r>
          <w:rPr>
            <w:noProof/>
            <w:webHidden/>
          </w:rPr>
        </w:r>
        <w:r>
          <w:rPr>
            <w:noProof/>
            <w:webHidden/>
          </w:rPr>
          <w:fldChar w:fldCharType="separate"/>
        </w:r>
        <w:r>
          <w:rPr>
            <w:noProof/>
            <w:webHidden/>
          </w:rPr>
          <w:t>25</w:t>
        </w:r>
        <w:r>
          <w:rPr>
            <w:noProof/>
            <w:webHidden/>
          </w:rPr>
          <w:fldChar w:fldCharType="end"/>
        </w:r>
      </w:hyperlink>
    </w:p>
    <w:p w14:paraId="70756041" w14:textId="77777777" w:rsidR="00082FAE" w:rsidRPr="00517608" w:rsidRDefault="00C639AA" w:rsidP="0079688B">
      <w:pPr>
        <w:rPr>
          <w:rFonts w:ascii="Verdana" w:hAnsi="Verdana" w:cs="Verdana"/>
          <w:highlight w:val="white"/>
        </w:rPr>
      </w:pPr>
      <w:r>
        <w:rPr>
          <w:noProof/>
        </w:rPr>
        <w:fldChar w:fldCharType="end"/>
      </w:r>
      <w:r w:rsidR="00082FAE" w:rsidRPr="00517608">
        <w:rPr>
          <w:highlight w:val="white"/>
        </w:rPr>
        <w:br w:type="page"/>
      </w:r>
    </w:p>
    <w:p w14:paraId="61FA80AB" w14:textId="77777777" w:rsidR="00A151A9" w:rsidRDefault="00A151A9" w:rsidP="0079688B">
      <w:pPr>
        <w:pStyle w:val="Ttulo1"/>
        <w:numPr>
          <w:ilvl w:val="0"/>
          <w:numId w:val="31"/>
        </w:numPr>
      </w:pPr>
      <w:bookmarkStart w:id="4" w:name="Estudio_de_Viabilidad_del_Sistema"/>
      <w:bookmarkStart w:id="5" w:name="BKM_B317A07B_4C60_469d_A43E_11DF705D5CCB"/>
      <w:bookmarkStart w:id="6" w:name="Introducción"/>
      <w:bookmarkStart w:id="7" w:name="BKM_7992A53A_8C87_4346_B555_1D3BD755B603"/>
      <w:bookmarkStart w:id="8" w:name="_Toc411940599"/>
      <w:bookmarkStart w:id="9" w:name="_Toc99016671"/>
      <w:r>
        <w:t>Resumen del estudio</w:t>
      </w:r>
      <w:bookmarkEnd w:id="9"/>
    </w:p>
    <w:p w14:paraId="6226FF0E" w14:textId="77777777" w:rsidR="00A151A9" w:rsidRPr="002A6CBF" w:rsidRDefault="00A151A9" w:rsidP="0079688B">
      <w:pPr>
        <w:rPr>
          <w:highlight w:val="white"/>
        </w:rPr>
      </w:pPr>
      <w:r w:rsidRPr="002A6CBF">
        <w:rPr>
          <w:highlight w:val="white"/>
        </w:rPr>
        <w:t>Muy brevemente se explica el objetivo del proyecto y se describen los siguientes puntos:</w:t>
      </w:r>
    </w:p>
    <w:p w14:paraId="0D139B40" w14:textId="77777777" w:rsidR="00A151A9" w:rsidRPr="002A6CBF" w:rsidRDefault="00A151A9" w:rsidP="0079688B">
      <w:pPr>
        <w:numPr>
          <w:ilvl w:val="0"/>
          <w:numId w:val="11"/>
        </w:numPr>
        <w:rPr>
          <w:highlight w:val="white"/>
        </w:rPr>
      </w:pPr>
      <w:r w:rsidRPr="002A6CBF">
        <w:rPr>
          <w:highlight w:val="white"/>
        </w:rPr>
        <w:t>Organización del proyecto.</w:t>
      </w:r>
    </w:p>
    <w:p w14:paraId="44378D96" w14:textId="77777777" w:rsidR="00A151A9" w:rsidRPr="002A6CBF" w:rsidRDefault="00A151A9" w:rsidP="0079688B">
      <w:pPr>
        <w:numPr>
          <w:ilvl w:val="0"/>
          <w:numId w:val="11"/>
        </w:numPr>
        <w:rPr>
          <w:highlight w:val="white"/>
        </w:rPr>
      </w:pPr>
      <w:r w:rsidRPr="002A6CBF">
        <w:rPr>
          <w:highlight w:val="white"/>
        </w:rPr>
        <w:t>Tiempo estimado de desarrollo</w:t>
      </w:r>
      <w:r w:rsidR="004E3A1E" w:rsidRPr="002A6CBF">
        <w:rPr>
          <w:highlight w:val="white"/>
        </w:rPr>
        <w:t xml:space="preserve"> del proyecto</w:t>
      </w:r>
      <w:r w:rsidRPr="002A6CBF">
        <w:rPr>
          <w:highlight w:val="white"/>
        </w:rPr>
        <w:t>.</w:t>
      </w:r>
    </w:p>
    <w:p w14:paraId="223F9B32" w14:textId="77777777" w:rsidR="00A151A9" w:rsidRPr="002A6CBF" w:rsidRDefault="004E3A1E" w:rsidP="0079688B">
      <w:pPr>
        <w:numPr>
          <w:ilvl w:val="0"/>
          <w:numId w:val="11"/>
        </w:numPr>
        <w:rPr>
          <w:highlight w:val="white"/>
        </w:rPr>
      </w:pPr>
      <w:r w:rsidRPr="002A6CBF">
        <w:rPr>
          <w:highlight w:val="white"/>
        </w:rPr>
        <w:t>Coste estimado del proyecto.</w:t>
      </w:r>
      <w:r w:rsidR="00A151A9" w:rsidRPr="002A6CBF">
        <w:rPr>
          <w:highlight w:val="white"/>
        </w:rPr>
        <w:br/>
      </w:r>
    </w:p>
    <w:p w14:paraId="7D318F9F" w14:textId="77777777" w:rsidR="00A151A9" w:rsidRPr="002A6CBF" w:rsidRDefault="00FD3489" w:rsidP="0079688B">
      <w:pPr>
        <w:rPr>
          <w:highlight w:val="white"/>
        </w:rPr>
      </w:pPr>
      <w:r w:rsidRPr="002A6CBF">
        <w:rPr>
          <w:highlight w:val="white"/>
        </w:rPr>
        <w:t>Este</w:t>
      </w:r>
      <w:r w:rsidR="00A151A9" w:rsidRPr="002A6CBF">
        <w:rPr>
          <w:highlight w:val="white"/>
        </w:rPr>
        <w:t xml:space="preserve"> punto no </w:t>
      </w:r>
      <w:r w:rsidR="00B75299" w:rsidRPr="002A6CBF">
        <w:rPr>
          <w:highlight w:val="white"/>
        </w:rPr>
        <w:t xml:space="preserve">debe </w:t>
      </w:r>
      <w:r w:rsidR="00A151A9" w:rsidRPr="002A6CBF">
        <w:rPr>
          <w:highlight w:val="white"/>
        </w:rPr>
        <w:t>ocup</w:t>
      </w:r>
      <w:r w:rsidR="00B75299" w:rsidRPr="002A6CBF">
        <w:rPr>
          <w:highlight w:val="white"/>
        </w:rPr>
        <w:t>ar</w:t>
      </w:r>
      <w:r w:rsidR="00A151A9" w:rsidRPr="002A6CBF">
        <w:rPr>
          <w:highlight w:val="white"/>
        </w:rPr>
        <w:t xml:space="preserve"> más de una página.</w:t>
      </w:r>
    </w:p>
    <w:p w14:paraId="715FCB62" w14:textId="77777777" w:rsidR="00AE3671" w:rsidRDefault="00AE3671" w:rsidP="0079688B">
      <w:pPr>
        <w:rPr>
          <w:highlight w:val="white"/>
        </w:rPr>
      </w:pPr>
    </w:p>
    <w:p w14:paraId="030A5BED" w14:textId="77777777" w:rsidR="00AE3671" w:rsidRDefault="002A6CBF" w:rsidP="0079688B">
      <w:r>
        <w:rPr>
          <w:highlight w:val="white"/>
        </w:rPr>
        <w:t xml:space="preserve">Este proyecto </w:t>
      </w:r>
      <w:r w:rsidR="0084426B">
        <w:rPr>
          <w:highlight w:val="white"/>
        </w:rPr>
        <w:t xml:space="preserve">tiene como objetivo implementar </w:t>
      </w:r>
      <w:r w:rsidR="00157264" w:rsidRPr="00157264">
        <w:t xml:space="preserve">un programa integrado de gestión del Registro de Industrias </w:t>
      </w:r>
      <w:commentRangeStart w:id="10"/>
      <w:r w:rsidR="00157264" w:rsidRPr="00157264">
        <w:t>Agrarias</w:t>
      </w:r>
      <w:commentRangeEnd w:id="10"/>
      <w:r w:rsidR="00A63A39">
        <w:rPr>
          <w:rStyle w:val="Refdecomentario"/>
        </w:rPr>
        <w:commentReference w:id="10"/>
      </w:r>
      <w:r w:rsidR="00157264" w:rsidRPr="00157264">
        <w:t xml:space="preserve"> (RIA).</w:t>
      </w:r>
      <w:r w:rsidR="004D3519">
        <w:t xml:space="preserve"> </w:t>
      </w:r>
    </w:p>
    <w:p w14:paraId="3F75472C" w14:textId="77777777" w:rsidR="00B52BA5" w:rsidRDefault="00B52BA5" w:rsidP="0079688B"/>
    <w:p w14:paraId="1138460C" w14:textId="77777777" w:rsidR="00B52BA5" w:rsidRDefault="00B52BA5" w:rsidP="0079688B">
      <w:r w:rsidRPr="00B52BA5">
        <w:t>El RIA debe servir de</w:t>
      </w:r>
      <w:r>
        <w:t xml:space="preserve"> base para el resto de gestiones</w:t>
      </w:r>
      <w:r w:rsidRPr="00B52BA5">
        <w:t xml:space="preserve"> relacionadas con las industrias que se llevan en la DG (fraudes, ASEVI) y con otros registros que existen y que se llevan de forma autónoma (Registro de Embotelladores).</w:t>
      </w:r>
    </w:p>
    <w:p w14:paraId="36E3E36C" w14:textId="77777777" w:rsidR="00157264" w:rsidRDefault="00157264" w:rsidP="0079688B"/>
    <w:p w14:paraId="5F986E64" w14:textId="77777777" w:rsidR="00157264" w:rsidRDefault="00157264" w:rsidP="0079688B">
      <w:r>
        <w:t>El proyecto se abordará en varias fases incrementales, co</w:t>
      </w:r>
      <w:r w:rsidR="00B52BA5">
        <w:t>n el objetivo de ir implantándolos de forma progresiva</w:t>
      </w:r>
      <w:r>
        <w:t>.</w:t>
      </w:r>
    </w:p>
    <w:p w14:paraId="75CFC918" w14:textId="77777777" w:rsidR="00157264" w:rsidRDefault="00157264" w:rsidP="0079688B">
      <w:pPr>
        <w:rPr>
          <w:highlight w:val="white"/>
        </w:rPr>
      </w:pPr>
    </w:p>
    <w:p w14:paraId="3F628498" w14:textId="77777777" w:rsidR="00931F29" w:rsidRDefault="001216CF" w:rsidP="0079688B">
      <w:pPr>
        <w:rPr>
          <w:highlight w:val="white"/>
        </w:rPr>
      </w:pPr>
      <w:r>
        <w:rPr>
          <w:highlight w:val="white"/>
        </w:rPr>
        <w:t>Las distintas fases serán realizadas</w:t>
      </w:r>
      <w:r w:rsidR="00931F29">
        <w:rPr>
          <w:highlight w:val="white"/>
        </w:rPr>
        <w:t xml:space="preserve"> en el marco del “</w:t>
      </w:r>
      <w:r w:rsidR="00931F29" w:rsidRPr="00931F29">
        <w:t>Programa de Ampliación de la administración electrónica en la producción agropecuaria y el sector agroalimentario</w:t>
      </w:r>
      <w:r w:rsidR="00931F29">
        <w:t>”.</w:t>
      </w:r>
    </w:p>
    <w:p w14:paraId="4185A432" w14:textId="77777777" w:rsidR="00931F29" w:rsidRDefault="00931F29" w:rsidP="0079688B">
      <w:pPr>
        <w:rPr>
          <w:highlight w:val="white"/>
        </w:rPr>
      </w:pPr>
    </w:p>
    <w:p w14:paraId="3EF8D7FF" w14:textId="77777777" w:rsidR="001216CF" w:rsidRDefault="001216CF" w:rsidP="0079688B">
      <w:pPr>
        <w:rPr>
          <w:highlight w:val="white"/>
        </w:rPr>
      </w:pPr>
      <w:r>
        <w:rPr>
          <w:highlight w:val="white"/>
        </w:rPr>
        <w:t>El tiempo estimado de desarrollo es de:</w:t>
      </w:r>
    </w:p>
    <w:p w14:paraId="6B833690" w14:textId="77777777" w:rsidR="001216CF" w:rsidRDefault="001216CF" w:rsidP="0079688B">
      <w:pPr>
        <w:rPr>
          <w:highlight w:val="white"/>
        </w:rPr>
      </w:pPr>
    </w:p>
    <w:p w14:paraId="23D125DB" w14:textId="77777777" w:rsidR="002A6CBF" w:rsidRPr="008E4BCA" w:rsidRDefault="002A6CBF" w:rsidP="0079688B">
      <w:r>
        <w:rPr>
          <w:highlight w:val="white"/>
        </w:rPr>
        <w:t xml:space="preserve">Los recursos necesarios son: </w:t>
      </w:r>
      <w:r w:rsidRPr="008E4BCA">
        <w:t xml:space="preserve">Un analista/ Jefe de proyecto + </w:t>
      </w:r>
      <w:r w:rsidR="004D3519">
        <w:t xml:space="preserve">3 </w:t>
      </w:r>
      <w:r w:rsidRPr="008E4BCA">
        <w:t>analistas/programadores</w:t>
      </w:r>
      <w:r w:rsidR="00EB706C" w:rsidRPr="008E4BCA">
        <w:t>.</w:t>
      </w:r>
    </w:p>
    <w:p w14:paraId="29A5F9A2" w14:textId="77777777" w:rsidR="001D621D" w:rsidRPr="008E4BCA" w:rsidRDefault="001D621D" w:rsidP="0079688B">
      <w:pPr>
        <w:rPr>
          <w:highlight w:val="yellow"/>
        </w:rPr>
      </w:pPr>
    </w:p>
    <w:p w14:paraId="5F6682BB" w14:textId="77777777" w:rsidR="00C639AA" w:rsidRPr="00A151A9" w:rsidRDefault="00C639AA" w:rsidP="0079688B">
      <w:pPr>
        <w:pStyle w:val="Ttulo1"/>
      </w:pPr>
      <w:bookmarkStart w:id="11" w:name="_Toc99016672"/>
      <w:r>
        <w:t>Introducción</w:t>
      </w:r>
      <w:bookmarkEnd w:id="8"/>
      <w:bookmarkEnd w:id="11"/>
    </w:p>
    <w:p w14:paraId="7AB239B0"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Pr="00517608">
        <w:rPr>
          <w:highlight w:val="white"/>
        </w:rPr>
        <w:t>El presente documento contiene el Estudio de Viabilidad del sistema propuesto, con el análisis de un conjunto concreto de necesidades para proponer una solución,</w:t>
      </w:r>
      <w:r w:rsidR="00155225">
        <w:rPr>
          <w:highlight w:val="white"/>
        </w:rPr>
        <w:t xml:space="preserve"> </w:t>
      </w:r>
      <w:r w:rsidR="00155225" w:rsidRPr="00517608">
        <w:rPr>
          <w:highlight w:val="white"/>
        </w:rPr>
        <w:t>teniendo</w:t>
      </w:r>
      <w:r w:rsidRPr="00517608">
        <w:rPr>
          <w:highlight w:val="white"/>
        </w:rPr>
        <w:t xml:space="preserve"> en cuenta las restricciones económicas, técnicas, legales y operativas.</w:t>
      </w:r>
    </w:p>
    <w:p w14:paraId="225C1B83" w14:textId="77777777" w:rsidR="00082FAE" w:rsidRPr="00517608" w:rsidRDefault="00082FAE" w:rsidP="0079688B">
      <w:pPr>
        <w:rPr>
          <w:highlight w:val="white"/>
        </w:rPr>
      </w:pPr>
    </w:p>
    <w:p w14:paraId="42982CC2" w14:textId="77777777" w:rsidR="00082FAE" w:rsidRDefault="00082FAE" w:rsidP="0079688B">
      <w:pPr>
        <w:rPr>
          <w:rFonts w:ascii="Times New Roman" w:hAnsi="Times New Roman"/>
          <w:highlight w:val="white"/>
        </w:rPr>
      </w:pPr>
      <w:r w:rsidRPr="00517608">
        <w:rPr>
          <w:highlight w:val="white"/>
        </w:rPr>
        <w:t>Así mismo, se valora el esfuerzo necesario para el desarrollo, implantación y puesta en marcha del sistema propuesto</w:t>
      </w:r>
      <w:r w:rsidRPr="00517608">
        <w:rPr>
          <w:rFonts w:ascii="Times New Roman" w:hAnsi="Times New Roman"/>
          <w:highlight w:val="white"/>
        </w:rPr>
        <w:t>.</w:t>
      </w:r>
    </w:p>
    <w:p w14:paraId="62F9E2D8" w14:textId="77777777" w:rsidR="00B52BA5" w:rsidRPr="00517608" w:rsidRDefault="00B52BA5" w:rsidP="0079688B">
      <w:pPr>
        <w:rPr>
          <w:highlight w:val="white"/>
        </w:rPr>
      </w:pPr>
    </w:p>
    <w:bookmarkStart w:id="12" w:name="Objetivo"/>
    <w:bookmarkStart w:id="13" w:name="BKM_25DFA4BD_1043_44b8_A8C8_BE94D0537CCA"/>
    <w:p w14:paraId="2780668A" w14:textId="77777777" w:rsidR="00082FAE" w:rsidRPr="00155225" w:rsidRDefault="00082FAE" w:rsidP="0079688B">
      <w:pPr>
        <w:pStyle w:val="Ttulo2"/>
      </w:pPr>
      <w:r w:rsidRPr="00155225">
        <w:fldChar w:fldCharType="begin" w:fldLock="1"/>
      </w:r>
      <w:r w:rsidRPr="00155225">
        <w:instrText>MERGEFIELD Pkg.Name</w:instrText>
      </w:r>
      <w:r w:rsidRPr="00155225">
        <w:fldChar w:fldCharType="separate"/>
      </w:r>
      <w:bookmarkStart w:id="14" w:name="_Toc411940479"/>
      <w:bookmarkStart w:id="15" w:name="_Toc99016673"/>
      <w:r w:rsidRPr="00155225">
        <w:t>Objetivo</w:t>
      </w:r>
      <w:bookmarkEnd w:id="14"/>
      <w:bookmarkEnd w:id="15"/>
      <w:r w:rsidRPr="00155225">
        <w:fldChar w:fldCharType="end"/>
      </w:r>
    </w:p>
    <w:bookmarkEnd w:id="12"/>
    <w:bookmarkEnd w:id="13"/>
    <w:p w14:paraId="03EA8F75" w14:textId="77777777" w:rsidR="002A6CBF" w:rsidRDefault="002A6CBF" w:rsidP="0079688B">
      <w:pPr>
        <w:rPr>
          <w:highlight w:val="white"/>
        </w:rPr>
      </w:pPr>
    </w:p>
    <w:p w14:paraId="588E2E61" w14:textId="77777777" w:rsidR="00747C18" w:rsidRPr="00747C18" w:rsidRDefault="002A6CBF" w:rsidP="0079688B">
      <w:r>
        <w:rPr>
          <w:highlight w:val="white"/>
        </w:rPr>
        <w:t xml:space="preserve">Este proyecto va a generar una </w:t>
      </w:r>
      <w:r w:rsidR="00747C18" w:rsidRPr="00747C18">
        <w:t>aplicación que permita:</w:t>
      </w:r>
    </w:p>
    <w:p w14:paraId="619625E3" w14:textId="77777777" w:rsidR="00747C18" w:rsidRPr="00747C18" w:rsidRDefault="00747C18" w:rsidP="0079688B"/>
    <w:p w14:paraId="58386FD2" w14:textId="77777777" w:rsidR="00747C18" w:rsidRPr="00747C18" w:rsidRDefault="00747C18" w:rsidP="0079688B">
      <w:pPr>
        <w:numPr>
          <w:ilvl w:val="0"/>
          <w:numId w:val="19"/>
        </w:numPr>
        <w:rPr>
          <w:highlight w:val="white"/>
        </w:rPr>
      </w:pPr>
      <w:r w:rsidRPr="00747C18">
        <w:rPr>
          <w:highlight w:val="white"/>
        </w:rPr>
        <w:t>Capturar las solicitudes: alta, baja, modificación…</w:t>
      </w:r>
    </w:p>
    <w:p w14:paraId="0826BCE2" w14:textId="77777777" w:rsidR="00747C18" w:rsidRDefault="00747C18" w:rsidP="0079688B">
      <w:pPr>
        <w:numPr>
          <w:ilvl w:val="0"/>
          <w:numId w:val="19"/>
        </w:numPr>
        <w:rPr>
          <w:highlight w:val="white"/>
        </w:rPr>
      </w:pPr>
      <w:r w:rsidRPr="00747C18">
        <w:rPr>
          <w:highlight w:val="white"/>
        </w:rPr>
        <w:t xml:space="preserve">Albergar el propio RIA, así como su mantenimiento, incluyendo un histórico de cambios que garantice la trazabilidad. </w:t>
      </w:r>
    </w:p>
    <w:p w14:paraId="5128EBAA" w14:textId="77777777" w:rsidR="00747C18" w:rsidRDefault="00747C18" w:rsidP="0079688B">
      <w:pPr>
        <w:numPr>
          <w:ilvl w:val="1"/>
          <w:numId w:val="19"/>
        </w:numPr>
        <w:rPr>
          <w:highlight w:val="white"/>
        </w:rPr>
      </w:pPr>
      <w:r w:rsidRPr="00747C18">
        <w:rPr>
          <w:highlight w:val="white"/>
        </w:rPr>
        <w:t xml:space="preserve">Dependiendo de la actividad de la industria, cuando se den determinadas circunstancias se deberá abrir la posibilidad de grabar </w:t>
      </w:r>
      <w:r w:rsidRPr="00747C18">
        <w:rPr>
          <w:highlight w:val="white"/>
        </w:rPr>
        <w:lastRenderedPageBreak/>
        <w:t xml:space="preserve">más datos. </w:t>
      </w:r>
    </w:p>
    <w:p w14:paraId="29E5B020" w14:textId="77777777" w:rsidR="00747C18" w:rsidRPr="00747C18" w:rsidRDefault="00747C18" w:rsidP="0079688B">
      <w:pPr>
        <w:numPr>
          <w:ilvl w:val="2"/>
          <w:numId w:val="19"/>
        </w:numPr>
        <w:rPr>
          <w:highlight w:val="white"/>
        </w:rPr>
      </w:pPr>
      <w:r w:rsidRPr="00747C18">
        <w:rPr>
          <w:highlight w:val="white"/>
        </w:rPr>
        <w:t>Por ejemplo: una bodega que indique que realiza embotellado tiene que disponer de un registro de embotellador, que constituiría un subapartado dentro del RIA; o cuando una bodega sea una nueva instalación habrá que ser capaces de asignarle un NIPB, etc</w:t>
      </w:r>
    </w:p>
    <w:p w14:paraId="6BA28D85" w14:textId="77777777" w:rsidR="00747C18" w:rsidRPr="00747C18" w:rsidRDefault="00747C18" w:rsidP="0079688B">
      <w:pPr>
        <w:numPr>
          <w:ilvl w:val="0"/>
          <w:numId w:val="19"/>
        </w:numPr>
        <w:rPr>
          <w:highlight w:val="white"/>
        </w:rPr>
      </w:pPr>
      <w:r w:rsidRPr="00747C18">
        <w:rPr>
          <w:highlight w:val="white"/>
        </w:rPr>
        <w:t>Efectuar informes para notificaciones: trámites de audiencia, resoluciones…</w:t>
      </w:r>
    </w:p>
    <w:p w14:paraId="561C159C" w14:textId="77777777" w:rsidR="00747C18" w:rsidRPr="00747C18" w:rsidRDefault="00747C18" w:rsidP="0079688B">
      <w:pPr>
        <w:numPr>
          <w:ilvl w:val="0"/>
          <w:numId w:val="19"/>
        </w:numPr>
        <w:rPr>
          <w:highlight w:val="white"/>
        </w:rPr>
      </w:pPr>
      <w:r w:rsidRPr="00747C18">
        <w:rPr>
          <w:highlight w:val="white"/>
        </w:rPr>
        <w:t>Conexión con el programa de firma online y de notificación online de forma que la gestión pueda ser integrada.</w:t>
      </w:r>
    </w:p>
    <w:p w14:paraId="0E75E9E7" w14:textId="77777777" w:rsidR="00747C18" w:rsidRPr="00747C18" w:rsidRDefault="00747C18" w:rsidP="0079688B">
      <w:pPr>
        <w:numPr>
          <w:ilvl w:val="0"/>
          <w:numId w:val="19"/>
        </w:numPr>
        <w:rPr>
          <w:highlight w:val="white"/>
        </w:rPr>
      </w:pPr>
      <w:r w:rsidRPr="00747C18">
        <w:rPr>
          <w:highlight w:val="white"/>
        </w:rPr>
        <w:t>Explotación estadística de los datos que contiene.</w:t>
      </w:r>
    </w:p>
    <w:p w14:paraId="5C9AE96E" w14:textId="77777777" w:rsidR="00747C18" w:rsidRDefault="00747C18" w:rsidP="0079688B">
      <w:pPr>
        <w:numPr>
          <w:ilvl w:val="0"/>
          <w:numId w:val="19"/>
        </w:numPr>
        <w:rPr>
          <w:highlight w:val="white"/>
        </w:rPr>
      </w:pPr>
      <w:r w:rsidRPr="00747C18">
        <w:rPr>
          <w:highlight w:val="white"/>
        </w:rPr>
        <w:t>Consulta de determinados datos por parte del público.</w:t>
      </w:r>
    </w:p>
    <w:p w14:paraId="3DFA08BD" w14:textId="77777777" w:rsidR="004C043B" w:rsidRDefault="00747C18" w:rsidP="0079688B">
      <w:pPr>
        <w:numPr>
          <w:ilvl w:val="0"/>
          <w:numId w:val="19"/>
        </w:numPr>
        <w:rPr>
          <w:highlight w:val="white"/>
        </w:rPr>
      </w:pPr>
      <w:r w:rsidRPr="00747C18">
        <w:rPr>
          <w:highlight w:val="white"/>
        </w:rPr>
        <w:t xml:space="preserve">La información </w:t>
      </w:r>
      <w:r>
        <w:rPr>
          <w:highlight w:val="white"/>
        </w:rPr>
        <w:t xml:space="preserve">gestionada por la aplicación </w:t>
      </w:r>
      <w:r w:rsidRPr="00747C18">
        <w:rPr>
          <w:highlight w:val="white"/>
        </w:rPr>
        <w:t xml:space="preserve">debe poder ser reutilizada </w:t>
      </w:r>
      <w:r w:rsidR="00082B77" w:rsidRPr="00747C18">
        <w:rPr>
          <w:highlight w:val="white"/>
        </w:rPr>
        <w:t>por las aplicaciones de ayudas, y por las aplicaciones de declaraciones (DECOVI, etc)</w:t>
      </w:r>
      <w:r>
        <w:rPr>
          <w:highlight w:val="white"/>
        </w:rPr>
        <w:t xml:space="preserve"> de Agricultura</w:t>
      </w:r>
      <w:r w:rsidR="00082B77" w:rsidRPr="00747C18">
        <w:rPr>
          <w:highlight w:val="white"/>
        </w:rPr>
        <w:t>, interconectándose mediante servicios REST</w:t>
      </w:r>
      <w:r w:rsidR="004C043B">
        <w:rPr>
          <w:highlight w:val="white"/>
        </w:rPr>
        <w:t>, ETLs, etc</w:t>
      </w:r>
      <w:r w:rsidR="00082B77" w:rsidRPr="00747C18">
        <w:rPr>
          <w:highlight w:val="white"/>
        </w:rPr>
        <w:t>.</w:t>
      </w:r>
      <w:r w:rsidR="004C043B">
        <w:rPr>
          <w:highlight w:val="white"/>
        </w:rPr>
        <w:t xml:space="preserve"> </w:t>
      </w:r>
    </w:p>
    <w:p w14:paraId="3C2E0417" w14:textId="77777777" w:rsidR="00082B77" w:rsidRPr="00747C18" w:rsidRDefault="004C043B" w:rsidP="0079688B">
      <w:pPr>
        <w:numPr>
          <w:ilvl w:val="1"/>
          <w:numId w:val="19"/>
        </w:numPr>
        <w:rPr>
          <w:highlight w:val="white"/>
        </w:rPr>
      </w:pPr>
      <w:r>
        <w:rPr>
          <w:highlight w:val="white"/>
        </w:rPr>
        <w:t>Debe facilitarse</w:t>
      </w:r>
      <w:r w:rsidR="00557347">
        <w:rPr>
          <w:highlight w:val="white"/>
        </w:rPr>
        <w:t xml:space="preserve"> además de APIs REST, paquetes clientes PL/SQL para utilizar los servicios.</w:t>
      </w:r>
    </w:p>
    <w:p w14:paraId="4C5FC07E" w14:textId="77777777" w:rsidR="00B52BA5" w:rsidRDefault="00B52BA5" w:rsidP="0079688B">
      <w:pPr>
        <w:rPr>
          <w:highlight w:val="white"/>
        </w:rPr>
      </w:pPr>
    </w:p>
    <w:p w14:paraId="10688F52" w14:textId="77777777" w:rsidR="00B52BA5" w:rsidRDefault="00B52BA5" w:rsidP="0079688B">
      <w:pPr>
        <w:pStyle w:val="Ttulo3"/>
        <w:rPr>
          <w:highlight w:val="white"/>
        </w:rPr>
      </w:pPr>
      <w:bookmarkStart w:id="16" w:name="_Toc99016674"/>
      <w:r>
        <w:rPr>
          <w:highlight w:val="white"/>
        </w:rPr>
        <w:t>Otros objetivos</w:t>
      </w:r>
      <w:bookmarkEnd w:id="16"/>
    </w:p>
    <w:p w14:paraId="164F05B2" w14:textId="77777777" w:rsidR="002A6CBF" w:rsidRDefault="002A6CBF" w:rsidP="0079688B">
      <w:pPr>
        <w:rPr>
          <w:highlight w:val="white"/>
        </w:rPr>
      </w:pPr>
    </w:p>
    <w:p w14:paraId="709A4D63" w14:textId="77777777" w:rsidR="00EB706C" w:rsidRDefault="00082B77" w:rsidP="0079688B">
      <w:pPr>
        <w:rPr>
          <w:highlight w:val="white"/>
        </w:rPr>
      </w:pPr>
      <w:r>
        <w:rPr>
          <w:highlight w:val="white"/>
        </w:rPr>
        <w:t xml:space="preserve">Debido a que se trata del primer proyecto a abordar dentro del Programa de Digitalización, y de la primera vez que se usa el nuevo entorno tecnológico, otros objetivos </w:t>
      </w:r>
      <w:r w:rsidR="00EB706C">
        <w:rPr>
          <w:highlight w:val="white"/>
        </w:rPr>
        <w:t>son los siguientes:</w:t>
      </w:r>
    </w:p>
    <w:p w14:paraId="6A97B2FE" w14:textId="77777777" w:rsidR="00EB706C" w:rsidRPr="004E0D1F" w:rsidRDefault="00EB706C" w:rsidP="0079688B">
      <w:pPr>
        <w:numPr>
          <w:ilvl w:val="0"/>
          <w:numId w:val="19"/>
        </w:numPr>
        <w:rPr>
          <w:highlight w:val="white"/>
        </w:rPr>
      </w:pPr>
      <w:r w:rsidRPr="004E0D1F">
        <w:rPr>
          <w:highlight w:val="white"/>
        </w:rPr>
        <w:t>Servir de aprendizaje para los miembros del equipo del Programa.</w:t>
      </w:r>
    </w:p>
    <w:p w14:paraId="58BAA6FE" w14:textId="77777777" w:rsidR="00EB706C" w:rsidRDefault="00EB706C" w:rsidP="0079688B">
      <w:pPr>
        <w:numPr>
          <w:ilvl w:val="0"/>
          <w:numId w:val="19"/>
        </w:numPr>
        <w:rPr>
          <w:highlight w:val="white"/>
        </w:rPr>
      </w:pPr>
      <w:r>
        <w:rPr>
          <w:highlight w:val="white"/>
        </w:rPr>
        <w:t>Probar la hipótesis de la arquitectura software que se va a utilizar en los nuevos proyectos del programa de digitalización.</w:t>
      </w:r>
    </w:p>
    <w:p w14:paraId="0BA54D9F" w14:textId="77777777" w:rsidR="00EB706C" w:rsidRDefault="00EB706C" w:rsidP="0079688B">
      <w:pPr>
        <w:numPr>
          <w:ilvl w:val="0"/>
          <w:numId w:val="19"/>
        </w:numPr>
        <w:rPr>
          <w:highlight w:val="white"/>
        </w:rPr>
      </w:pPr>
      <w:r>
        <w:rPr>
          <w:highlight w:val="white"/>
        </w:rPr>
        <w:t>Probar la metodología Scrum + artefactos software de SIOP para el abordaje de nuevos desarrollos.</w:t>
      </w:r>
    </w:p>
    <w:p w14:paraId="5F9F7D17" w14:textId="77777777" w:rsidR="00EB706C" w:rsidRDefault="00EB706C" w:rsidP="0079688B">
      <w:pPr>
        <w:numPr>
          <w:ilvl w:val="0"/>
          <w:numId w:val="19"/>
        </w:numPr>
        <w:rPr>
          <w:highlight w:val="white"/>
        </w:rPr>
      </w:pPr>
      <w:r>
        <w:rPr>
          <w:highlight w:val="white"/>
        </w:rPr>
        <w:t xml:space="preserve">Probar que el resultado final generado es satisfactorio en cuanto a la </w:t>
      </w:r>
      <w:r w:rsidRPr="004E0D1F">
        <w:rPr>
          <w:highlight w:val="white"/>
        </w:rPr>
        <w:t>usabilidad</w:t>
      </w:r>
      <w:r>
        <w:rPr>
          <w:highlight w:val="white"/>
        </w:rPr>
        <w:t>, mantenibilidad, rendimiento y otros parámetros de calidad software.</w:t>
      </w:r>
    </w:p>
    <w:p w14:paraId="048EBB45" w14:textId="77777777" w:rsidR="002A6CBF" w:rsidRDefault="002A6CBF" w:rsidP="0079688B">
      <w:pPr>
        <w:rPr>
          <w:highlight w:val="white"/>
        </w:rPr>
      </w:pPr>
    </w:p>
    <w:p w14:paraId="72B2E65C" w14:textId="77777777" w:rsidR="00155225" w:rsidRPr="00517608" w:rsidRDefault="00155225" w:rsidP="0079688B">
      <w:pPr>
        <w:rPr>
          <w:highlight w:val="white"/>
        </w:rPr>
      </w:pPr>
    </w:p>
    <w:bookmarkStart w:id="17" w:name="Alcance_del_sistema"/>
    <w:bookmarkStart w:id="18" w:name="BKM_79155604_B0D7_4292_A3C0_25BC28C128B8"/>
    <w:p w14:paraId="543C3C46" w14:textId="77777777" w:rsidR="00082FAE" w:rsidRPr="00155225" w:rsidRDefault="00082FAE" w:rsidP="0079688B">
      <w:pPr>
        <w:pStyle w:val="Ttulo2"/>
      </w:pPr>
      <w:r w:rsidRPr="00155225">
        <w:fldChar w:fldCharType="begin" w:fldLock="1"/>
      </w:r>
      <w:r w:rsidRPr="00155225">
        <w:instrText>MERGEFIELD Pkg.Name</w:instrText>
      </w:r>
      <w:r w:rsidRPr="00155225">
        <w:fldChar w:fldCharType="separate"/>
      </w:r>
      <w:bookmarkStart w:id="19" w:name="_Toc411940480"/>
      <w:bookmarkStart w:id="20" w:name="_Toc99016675"/>
      <w:r w:rsidRPr="00155225">
        <w:t xml:space="preserve">Alcance del </w:t>
      </w:r>
      <w:r w:rsidRPr="004C043B">
        <w:t>sistema</w:t>
      </w:r>
      <w:bookmarkEnd w:id="19"/>
      <w:bookmarkEnd w:id="20"/>
      <w:r w:rsidRPr="004C043B">
        <w:fldChar w:fldCharType="end"/>
      </w:r>
      <w:r w:rsidRPr="00155225">
        <w:rPr>
          <w:highlight w:val="white"/>
          <w:u w:color="000000"/>
        </w:rPr>
        <w:fldChar w:fldCharType="begin" w:fldLock="1"/>
      </w:r>
      <w:r w:rsidRPr="00155225">
        <w:rPr>
          <w:highlight w:val="white"/>
          <w:u w:color="000000"/>
        </w:rPr>
        <w:instrText xml:space="preserve">MERGEFIELD </w:instrText>
      </w:r>
      <w:r w:rsidRPr="00155225">
        <w:rPr>
          <w:sz w:val="22"/>
          <w:szCs w:val="22"/>
          <w:highlight w:val="white"/>
        </w:rPr>
        <w:instrText>Pkg.Notes</w:instrText>
      </w:r>
      <w:r w:rsidRPr="00155225">
        <w:rPr>
          <w:highlight w:val="white"/>
          <w:u w:color="000000"/>
        </w:rPr>
        <w:fldChar w:fldCharType="end"/>
      </w:r>
    </w:p>
    <w:p w14:paraId="25E13627" w14:textId="77777777" w:rsidR="00082FAE" w:rsidRPr="00E422DB" w:rsidRDefault="0055240B" w:rsidP="0079688B">
      <w:pPr>
        <w:pStyle w:val="Ttulo3"/>
        <w:rPr>
          <w:highlight w:val="white"/>
        </w:rPr>
      </w:pPr>
      <w:bookmarkStart w:id="21" w:name="_Toc99016676"/>
      <w:r w:rsidRPr="00E422DB">
        <w:rPr>
          <w:highlight w:val="white"/>
        </w:rPr>
        <w:t>Funcionalidades</w:t>
      </w:r>
      <w:r w:rsidR="00082FAE" w:rsidRPr="00E422DB">
        <w:rPr>
          <w:highlight w:val="white"/>
        </w:rPr>
        <w:t xml:space="preserve"> que debe cubrir el </w:t>
      </w:r>
      <w:r w:rsidR="004C043B">
        <w:rPr>
          <w:highlight w:val="white"/>
        </w:rPr>
        <w:t>sistema</w:t>
      </w:r>
      <w:bookmarkEnd w:id="21"/>
    </w:p>
    <w:p w14:paraId="4BE73F26" w14:textId="77777777" w:rsidR="002271F9" w:rsidRDefault="002271F9" w:rsidP="0079688B">
      <w:pPr>
        <w:rPr>
          <w:highlight w:val="white"/>
        </w:rPr>
      </w:pPr>
    </w:p>
    <w:p w14:paraId="016E6B80" w14:textId="77777777" w:rsidR="00D12CE3" w:rsidRDefault="006E3C66" w:rsidP="00D12CE3">
      <w:pPr>
        <w:rPr>
          <w:highlight w:val="white"/>
        </w:rPr>
      </w:pPr>
      <w:r>
        <w:rPr>
          <w:highlight w:val="white"/>
        </w:rPr>
        <w:t xml:space="preserve">La funcionalidad que se va a cubrir </w:t>
      </w:r>
      <w:r w:rsidR="00FC5984">
        <w:rPr>
          <w:highlight w:val="white"/>
        </w:rPr>
        <w:t>será la siguiente</w:t>
      </w:r>
      <w:r w:rsidR="00D12CE3">
        <w:rPr>
          <w:highlight w:val="white"/>
        </w:rPr>
        <w:t>. Se ha dividido en diferentes desarrollos, por fases.</w:t>
      </w:r>
    </w:p>
    <w:p w14:paraId="041EC70D" w14:textId="77777777" w:rsidR="002271F9" w:rsidRDefault="002271F9" w:rsidP="0079688B">
      <w:pPr>
        <w:rPr>
          <w:highlight w:val="white"/>
        </w:rPr>
      </w:pPr>
    </w:p>
    <w:p w14:paraId="2BC6DE05" w14:textId="77777777" w:rsidR="00D12CE3" w:rsidRPr="00D12CE3" w:rsidRDefault="00D12CE3" w:rsidP="00D12CE3">
      <w:pPr>
        <w:numPr>
          <w:ilvl w:val="0"/>
          <w:numId w:val="43"/>
        </w:numPr>
      </w:pPr>
      <w:r w:rsidRPr="00D12CE3">
        <w:t>Fase 1: Migración del actual RIA al nuevo programa y herramienta de mantenimiento</w:t>
      </w:r>
      <w:r w:rsidR="004D3519">
        <w:t>.</w:t>
      </w:r>
    </w:p>
    <w:p w14:paraId="07402FCF" w14:textId="77777777" w:rsidR="00D12CE3" w:rsidRPr="00D12CE3" w:rsidRDefault="00D12CE3" w:rsidP="00D12CE3">
      <w:pPr>
        <w:numPr>
          <w:ilvl w:val="0"/>
          <w:numId w:val="43"/>
        </w:numPr>
      </w:pPr>
      <w:r w:rsidRPr="00D12CE3">
        <w:t xml:space="preserve">Fase </w:t>
      </w:r>
      <w:r w:rsidR="004D3519">
        <w:t>2</w:t>
      </w:r>
      <w:r w:rsidRPr="00D12CE3">
        <w:t>: Integración del registro de embotelladores</w:t>
      </w:r>
    </w:p>
    <w:p w14:paraId="4476BF0D" w14:textId="77777777" w:rsidR="00D12CE3" w:rsidRPr="00D12CE3" w:rsidRDefault="004D3519" w:rsidP="00D12CE3">
      <w:pPr>
        <w:numPr>
          <w:ilvl w:val="0"/>
          <w:numId w:val="43"/>
        </w:numPr>
      </w:pPr>
      <w:r>
        <w:t>Fase 3</w:t>
      </w:r>
      <w:r w:rsidR="00D12CE3" w:rsidRPr="00D12CE3">
        <w:t>: Integración del registro de productores y bodegas (antiguo ASEVI)</w:t>
      </w:r>
    </w:p>
    <w:p w14:paraId="1A8C2350" w14:textId="77777777" w:rsidR="00D12CE3" w:rsidRPr="00D12CE3" w:rsidRDefault="004D3519" w:rsidP="00D12CE3">
      <w:pPr>
        <w:numPr>
          <w:ilvl w:val="0"/>
          <w:numId w:val="43"/>
        </w:numPr>
      </w:pPr>
      <w:r>
        <w:t>Fase 4</w:t>
      </w:r>
      <w:r w:rsidR="00D12CE3" w:rsidRPr="00D12CE3">
        <w:t>: Captura de solicitudes, gestión de expedientes y notificaciones</w:t>
      </w:r>
    </w:p>
    <w:p w14:paraId="0D337E18" w14:textId="77777777" w:rsidR="004D3519" w:rsidRPr="004D3519" w:rsidRDefault="004D3519" w:rsidP="00C502AB">
      <w:pPr>
        <w:numPr>
          <w:ilvl w:val="0"/>
          <w:numId w:val="43"/>
        </w:numPr>
        <w:rPr>
          <w:highlight w:val="white"/>
        </w:rPr>
      </w:pPr>
      <w:r>
        <w:rPr>
          <w:highlight w:val="white"/>
        </w:rPr>
        <w:t>Fase 5: Publicación de los datos del RIA</w:t>
      </w:r>
      <w:r w:rsidR="009A001E">
        <w:rPr>
          <w:highlight w:val="white"/>
        </w:rPr>
        <w:t xml:space="preserve"> y otros registros asociados para el público en general.</w:t>
      </w:r>
    </w:p>
    <w:p w14:paraId="0B7923E2" w14:textId="77777777" w:rsidR="00D12CE3" w:rsidRPr="00D12CE3" w:rsidRDefault="00D12CE3" w:rsidP="00C502AB">
      <w:pPr>
        <w:numPr>
          <w:ilvl w:val="0"/>
          <w:numId w:val="43"/>
        </w:numPr>
        <w:rPr>
          <w:highlight w:val="white"/>
        </w:rPr>
      </w:pPr>
      <w:r w:rsidRPr="00D12CE3">
        <w:t>Fase 6: Detección del fraude e inspecciones</w:t>
      </w:r>
    </w:p>
    <w:p w14:paraId="41623B51" w14:textId="77777777" w:rsidR="00D12CE3" w:rsidRDefault="00D12CE3" w:rsidP="0079688B">
      <w:pPr>
        <w:rPr>
          <w:highlight w:val="white"/>
        </w:rPr>
      </w:pPr>
    </w:p>
    <w:p w14:paraId="708A5E53" w14:textId="77777777" w:rsidR="00D12CE3" w:rsidRDefault="00D12CE3" w:rsidP="0079688B">
      <w:pPr>
        <w:rPr>
          <w:highlight w:val="white"/>
        </w:rPr>
      </w:pPr>
    </w:p>
    <w:p w14:paraId="0751966F" w14:textId="77777777" w:rsidR="00D12CE3" w:rsidRDefault="00D12CE3" w:rsidP="0079688B">
      <w:pPr>
        <w:rPr>
          <w:highlight w:val="white"/>
        </w:rPr>
      </w:pPr>
    </w:p>
    <w:p w14:paraId="6004D299" w14:textId="77777777" w:rsidR="00D12CE3" w:rsidRDefault="00D12CE3" w:rsidP="0079688B">
      <w:pPr>
        <w:rPr>
          <w:highlight w:val="white"/>
        </w:rPr>
      </w:pPr>
    </w:p>
    <w:p w14:paraId="34103337" w14:textId="77777777" w:rsidR="00D12CE3" w:rsidRDefault="00D12CE3" w:rsidP="0079688B">
      <w:pPr>
        <w:rPr>
          <w:highlight w:val="white"/>
        </w:rPr>
      </w:pPr>
    </w:p>
    <w:p w14:paraId="6C899394" w14:textId="77777777" w:rsidR="002271F9" w:rsidRDefault="002271F9" w:rsidP="0079688B">
      <w:pPr>
        <w:rPr>
          <w:highlight w:val="white"/>
        </w:rPr>
      </w:pPr>
    </w:p>
    <w:p w14:paraId="74EF835B" w14:textId="77777777" w:rsidR="00082B77" w:rsidRDefault="00D12CE3" w:rsidP="0079688B">
      <w:pPr>
        <w:rPr>
          <w:highlight w:val="white"/>
        </w:rPr>
      </w:pPr>
      <w:r>
        <w:rPr>
          <w:highlight w:val="white"/>
        </w:rPr>
        <w:t>El alcance de l</w:t>
      </w:r>
      <w:r w:rsidR="00DF2598">
        <w:rPr>
          <w:highlight w:val="white"/>
        </w:rPr>
        <w:t xml:space="preserve">a funcionalidad se describe en mayor detalle en el apartado </w:t>
      </w:r>
      <w:r w:rsidR="003C7378">
        <w:rPr>
          <w:highlight w:val="white"/>
        </w:rPr>
        <w:fldChar w:fldCharType="begin"/>
      </w:r>
      <w:r w:rsidR="003C7378">
        <w:rPr>
          <w:highlight w:val="white"/>
        </w:rPr>
        <w:instrText xml:space="preserve"> REF _Ref95380596 \r \h </w:instrText>
      </w:r>
      <w:r w:rsidR="003C7378">
        <w:rPr>
          <w:highlight w:val="white"/>
        </w:rPr>
      </w:r>
      <w:r w:rsidR="003C7378">
        <w:rPr>
          <w:highlight w:val="white"/>
        </w:rPr>
        <w:fldChar w:fldCharType="separate"/>
      </w:r>
      <w:r w:rsidR="003C7378">
        <w:rPr>
          <w:highlight w:val="white"/>
        </w:rPr>
        <w:t>4</w:t>
      </w:r>
      <w:r w:rsidR="003C7378">
        <w:rPr>
          <w:highlight w:val="white"/>
        </w:rPr>
        <w:fldChar w:fldCharType="end"/>
      </w:r>
      <w:r w:rsidR="00DF2598">
        <w:rPr>
          <w:highlight w:val="white"/>
        </w:rPr>
        <w:t>.</w:t>
      </w:r>
      <w:r w:rsidR="00B026FB">
        <w:rPr>
          <w:highlight w:val="white"/>
        </w:rPr>
        <w:t xml:space="preserve"> </w:t>
      </w:r>
    </w:p>
    <w:p w14:paraId="238F3E29" w14:textId="77777777" w:rsidR="00D12CE3" w:rsidRDefault="00D12CE3" w:rsidP="0079688B">
      <w:pPr>
        <w:rPr>
          <w:highlight w:val="white"/>
        </w:rPr>
      </w:pPr>
    </w:p>
    <w:p w14:paraId="4950675D" w14:textId="77777777" w:rsidR="00082B77" w:rsidRDefault="00082B77" w:rsidP="0079688B">
      <w:pPr>
        <w:rPr>
          <w:highlight w:val="white"/>
        </w:rPr>
      </w:pPr>
      <w:r>
        <w:rPr>
          <w:highlight w:val="white"/>
        </w:rPr>
        <w:t>Para ello se generará los siguientes artefactos software:</w:t>
      </w:r>
    </w:p>
    <w:p w14:paraId="2C9A24AA" w14:textId="77777777" w:rsidR="00082B77" w:rsidRPr="009A64AD" w:rsidRDefault="00082B77" w:rsidP="0079688B">
      <w:pPr>
        <w:numPr>
          <w:ilvl w:val="0"/>
          <w:numId w:val="20"/>
        </w:numPr>
        <w:rPr>
          <w:highlight w:val="white"/>
        </w:rPr>
      </w:pPr>
      <w:r w:rsidRPr="009A64AD">
        <w:rPr>
          <w:highlight w:val="white"/>
        </w:rPr>
        <w:t>Backend REST basado en Spring Boot</w:t>
      </w:r>
      <w:r w:rsidR="00F4170D" w:rsidRPr="009A64AD">
        <w:rPr>
          <w:highlight w:val="white"/>
        </w:rPr>
        <w:t>.</w:t>
      </w:r>
    </w:p>
    <w:p w14:paraId="307D6B58" w14:textId="77777777" w:rsidR="00082B77" w:rsidRDefault="00082B77" w:rsidP="0079688B">
      <w:pPr>
        <w:numPr>
          <w:ilvl w:val="0"/>
          <w:numId w:val="20"/>
        </w:numPr>
        <w:rPr>
          <w:highlight w:val="white"/>
        </w:rPr>
      </w:pPr>
      <w:r>
        <w:rPr>
          <w:highlight w:val="white"/>
        </w:rPr>
        <w:t>Frontend ANGULAR</w:t>
      </w:r>
      <w:r w:rsidR="00F4170D">
        <w:rPr>
          <w:highlight w:val="white"/>
        </w:rPr>
        <w:t>.</w:t>
      </w:r>
    </w:p>
    <w:p w14:paraId="568BE3C9" w14:textId="77777777" w:rsidR="00690F3F" w:rsidRDefault="00690F3F" w:rsidP="0079688B">
      <w:pPr>
        <w:numPr>
          <w:ilvl w:val="1"/>
          <w:numId w:val="20"/>
        </w:numPr>
        <w:rPr>
          <w:highlight w:val="white"/>
        </w:rPr>
      </w:pPr>
      <w:r>
        <w:rPr>
          <w:highlight w:val="white"/>
        </w:rPr>
        <w:t>Área de administración para SSCC y DDPP.</w:t>
      </w:r>
    </w:p>
    <w:p w14:paraId="4FAE8789" w14:textId="77777777" w:rsidR="00690F3F" w:rsidRDefault="00690F3F" w:rsidP="0079688B">
      <w:pPr>
        <w:numPr>
          <w:ilvl w:val="1"/>
          <w:numId w:val="20"/>
        </w:numPr>
        <w:rPr>
          <w:highlight w:val="white"/>
        </w:rPr>
      </w:pPr>
      <w:r>
        <w:rPr>
          <w:highlight w:val="white"/>
        </w:rPr>
        <w:t>Área pública</w:t>
      </w:r>
    </w:p>
    <w:p w14:paraId="759273B9" w14:textId="77777777" w:rsidR="00690F3F" w:rsidRDefault="00690F3F" w:rsidP="0079688B">
      <w:pPr>
        <w:numPr>
          <w:ilvl w:val="1"/>
          <w:numId w:val="20"/>
        </w:numPr>
        <w:rPr>
          <w:highlight w:val="white"/>
        </w:rPr>
      </w:pPr>
      <w:r>
        <w:rPr>
          <w:highlight w:val="white"/>
        </w:rPr>
        <w:t>Ventanilla electrónica (solicitudes de alta, baja, modificación)</w:t>
      </w:r>
    </w:p>
    <w:p w14:paraId="0E6E8210" w14:textId="77777777" w:rsidR="00082B77" w:rsidRDefault="00082B77" w:rsidP="0079688B">
      <w:pPr>
        <w:numPr>
          <w:ilvl w:val="0"/>
          <w:numId w:val="20"/>
        </w:numPr>
        <w:rPr>
          <w:highlight w:val="white"/>
        </w:rPr>
      </w:pPr>
      <w:r w:rsidRPr="00A5031E">
        <w:rPr>
          <w:highlight w:val="white"/>
        </w:rPr>
        <w:t>Paquete cliente REST PL/SQL para desarrollos basados en Oracle.</w:t>
      </w:r>
    </w:p>
    <w:p w14:paraId="40804B0C" w14:textId="77777777" w:rsidR="00082B77" w:rsidRPr="00A5031E" w:rsidRDefault="00082B77" w:rsidP="0079688B">
      <w:pPr>
        <w:numPr>
          <w:ilvl w:val="0"/>
          <w:numId w:val="20"/>
        </w:numPr>
        <w:rPr>
          <w:highlight w:val="white"/>
        </w:rPr>
      </w:pPr>
      <w:r>
        <w:rPr>
          <w:highlight w:val="white"/>
        </w:rPr>
        <w:t xml:space="preserve">Paquete cliente REST para su uso en desarrollos </w:t>
      </w:r>
      <w:commentRangeStart w:id="22"/>
      <w:r>
        <w:rPr>
          <w:highlight w:val="white"/>
        </w:rPr>
        <w:t>Java</w:t>
      </w:r>
      <w:commentRangeEnd w:id="22"/>
      <w:r>
        <w:rPr>
          <w:rStyle w:val="Refdecomentario"/>
        </w:rPr>
        <w:commentReference w:id="22"/>
      </w:r>
      <w:r>
        <w:rPr>
          <w:highlight w:val="white"/>
        </w:rPr>
        <w:t>.</w:t>
      </w:r>
    </w:p>
    <w:p w14:paraId="14CBDDC9" w14:textId="77777777" w:rsidR="00082B77" w:rsidRDefault="00082B77" w:rsidP="0079688B">
      <w:pPr>
        <w:rPr>
          <w:highlight w:val="white"/>
        </w:rPr>
      </w:pPr>
    </w:p>
    <w:p w14:paraId="6C081400" w14:textId="77777777" w:rsidR="00082B77" w:rsidRDefault="00082B77" w:rsidP="0079688B">
      <w:pPr>
        <w:rPr>
          <w:highlight w:val="white"/>
        </w:rPr>
      </w:pPr>
    </w:p>
    <w:p w14:paraId="0CF435BF" w14:textId="77777777" w:rsidR="00082FAE" w:rsidRDefault="0055240B" w:rsidP="0079688B">
      <w:pPr>
        <w:pStyle w:val="Ttulo3"/>
        <w:rPr>
          <w:highlight w:val="white"/>
        </w:rPr>
      </w:pPr>
      <w:bookmarkStart w:id="23" w:name="_Toc99016677"/>
      <w:r w:rsidRPr="00517608">
        <w:rPr>
          <w:highlight w:val="white"/>
        </w:rPr>
        <w:t>Partes</w:t>
      </w:r>
      <w:r w:rsidR="00082FAE" w:rsidRPr="00517608">
        <w:rPr>
          <w:highlight w:val="white"/>
        </w:rPr>
        <w:t xml:space="preserve"> del procedimiento administrativo cubiertas y no cubiertas por el </w:t>
      </w:r>
      <w:r w:rsidR="00C4495F">
        <w:rPr>
          <w:highlight w:val="white"/>
        </w:rPr>
        <w:t>sistema</w:t>
      </w:r>
      <w:bookmarkEnd w:id="23"/>
    </w:p>
    <w:p w14:paraId="0FBE89AD" w14:textId="77777777" w:rsidR="00FC5984" w:rsidRDefault="00FC5984" w:rsidP="0079688B">
      <w:pPr>
        <w:rPr>
          <w:highlight w:val="white"/>
        </w:rPr>
      </w:pPr>
    </w:p>
    <w:p w14:paraId="1BB4688C" w14:textId="77777777" w:rsidR="00FC5984" w:rsidRDefault="003B388D" w:rsidP="0079688B">
      <w:pPr>
        <w:rPr>
          <w:highlight w:val="white"/>
        </w:rPr>
      </w:pPr>
      <w:r>
        <w:rPr>
          <w:highlight w:val="white"/>
        </w:rPr>
        <w:t>El sistema cubrirá:</w:t>
      </w:r>
    </w:p>
    <w:p w14:paraId="731B8D43" w14:textId="77777777" w:rsidR="008E4BCA" w:rsidRDefault="008E4BCA" w:rsidP="0079688B">
      <w:pPr>
        <w:numPr>
          <w:ilvl w:val="0"/>
          <w:numId w:val="30"/>
        </w:numPr>
        <w:rPr>
          <w:highlight w:val="white"/>
        </w:rPr>
      </w:pPr>
      <w:r>
        <w:rPr>
          <w:highlight w:val="white"/>
        </w:rPr>
        <w:t>Alta de</w:t>
      </w:r>
      <w:r w:rsidR="00690F3F">
        <w:rPr>
          <w:highlight w:val="white"/>
        </w:rPr>
        <w:t xml:space="preserve"> Industrias Agrarias,</w:t>
      </w:r>
      <w:r>
        <w:rPr>
          <w:highlight w:val="white"/>
        </w:rPr>
        <w:t xml:space="preserve"> Productores y Bodegas</w:t>
      </w:r>
      <w:r w:rsidR="00690F3F">
        <w:rPr>
          <w:highlight w:val="white"/>
        </w:rPr>
        <w:t>, etc</w:t>
      </w:r>
    </w:p>
    <w:p w14:paraId="03072B58" w14:textId="77777777" w:rsidR="008E4BCA" w:rsidRDefault="008E4BCA" w:rsidP="0079688B">
      <w:pPr>
        <w:numPr>
          <w:ilvl w:val="0"/>
          <w:numId w:val="30"/>
        </w:numPr>
        <w:rPr>
          <w:highlight w:val="white"/>
        </w:rPr>
      </w:pPr>
      <w:r>
        <w:rPr>
          <w:highlight w:val="white"/>
        </w:rPr>
        <w:t>Modificación y baja de los mismos</w:t>
      </w:r>
    </w:p>
    <w:p w14:paraId="451686F1" w14:textId="77777777" w:rsidR="00690F3F" w:rsidRDefault="00690F3F" w:rsidP="0079688B">
      <w:pPr>
        <w:numPr>
          <w:ilvl w:val="0"/>
          <w:numId w:val="30"/>
        </w:numPr>
        <w:rPr>
          <w:highlight w:val="white"/>
        </w:rPr>
      </w:pPr>
      <w:r>
        <w:rPr>
          <w:highlight w:val="white"/>
        </w:rPr>
        <w:t>Transparencia y acceso a la información</w:t>
      </w:r>
    </w:p>
    <w:p w14:paraId="0C439955" w14:textId="77777777" w:rsidR="00690F3F" w:rsidRDefault="00690F3F" w:rsidP="0079688B">
      <w:pPr>
        <w:numPr>
          <w:ilvl w:val="1"/>
          <w:numId w:val="30"/>
        </w:numPr>
        <w:rPr>
          <w:highlight w:val="white"/>
        </w:rPr>
      </w:pPr>
      <w:r>
        <w:rPr>
          <w:highlight w:val="white"/>
        </w:rPr>
        <w:t>Información en abierto sobre el Registro</w:t>
      </w:r>
    </w:p>
    <w:p w14:paraId="185E0AD4" w14:textId="77777777" w:rsidR="008237D3" w:rsidRDefault="008237D3" w:rsidP="0079688B">
      <w:pPr>
        <w:numPr>
          <w:ilvl w:val="0"/>
          <w:numId w:val="30"/>
        </w:numPr>
        <w:rPr>
          <w:highlight w:val="white"/>
        </w:rPr>
      </w:pPr>
      <w:r>
        <w:rPr>
          <w:highlight w:val="white"/>
        </w:rPr>
        <w:t>Dentro de los procedimientos de ayudas, en la solicitud, la consulta de los datos incluidos en el registro.</w:t>
      </w:r>
    </w:p>
    <w:p w14:paraId="6AD21C4A" w14:textId="77777777" w:rsidR="008237D3" w:rsidRDefault="008237D3" w:rsidP="0079688B">
      <w:pPr>
        <w:numPr>
          <w:ilvl w:val="0"/>
          <w:numId w:val="30"/>
        </w:numPr>
        <w:rPr>
          <w:highlight w:val="white"/>
        </w:rPr>
      </w:pPr>
      <w:r>
        <w:rPr>
          <w:highlight w:val="white"/>
        </w:rPr>
        <w:t>Dentro de las declaraciones, la consulta automatizada de los datos incluidos en el registro.</w:t>
      </w:r>
    </w:p>
    <w:p w14:paraId="19942258" w14:textId="77777777" w:rsidR="003B388D" w:rsidRDefault="003B388D" w:rsidP="0079688B">
      <w:pPr>
        <w:rPr>
          <w:highlight w:val="white"/>
        </w:rPr>
      </w:pPr>
    </w:p>
    <w:p w14:paraId="62F64D54" w14:textId="77777777" w:rsidR="00FC5984" w:rsidRPr="00517608" w:rsidRDefault="00FC5984" w:rsidP="0079688B">
      <w:pPr>
        <w:rPr>
          <w:highlight w:val="white"/>
        </w:rPr>
      </w:pPr>
    </w:p>
    <w:p w14:paraId="1E0174AC" w14:textId="77777777" w:rsidR="00082FAE" w:rsidRDefault="0055240B" w:rsidP="0079688B">
      <w:pPr>
        <w:pStyle w:val="Ttulo3"/>
        <w:rPr>
          <w:highlight w:val="white"/>
        </w:rPr>
      </w:pPr>
      <w:bookmarkStart w:id="24" w:name="_Toc99016678"/>
      <w:r w:rsidRPr="00517608">
        <w:rPr>
          <w:highlight w:val="white"/>
        </w:rPr>
        <w:t>Usuarios</w:t>
      </w:r>
      <w:r w:rsidR="00C454B9">
        <w:rPr>
          <w:highlight w:val="white"/>
        </w:rPr>
        <w:t>/as</w:t>
      </w:r>
      <w:r w:rsidR="00082FAE" w:rsidRPr="00517608">
        <w:rPr>
          <w:highlight w:val="white"/>
        </w:rPr>
        <w:t xml:space="preserve"> del </w:t>
      </w:r>
      <w:r w:rsidR="00C4495F">
        <w:rPr>
          <w:highlight w:val="white"/>
        </w:rPr>
        <w:t>sistema</w:t>
      </w:r>
      <w:bookmarkEnd w:id="24"/>
    </w:p>
    <w:p w14:paraId="38E5A634" w14:textId="77777777" w:rsidR="00A63A39" w:rsidRDefault="00A63A39" w:rsidP="0079688B">
      <w:pPr>
        <w:rPr>
          <w:highlight w:val="white"/>
        </w:rPr>
      </w:pPr>
    </w:p>
    <w:p w14:paraId="5D25E9D0" w14:textId="77777777" w:rsidR="00A63A39" w:rsidRPr="00690F3F" w:rsidRDefault="00A63A39" w:rsidP="0079688B">
      <w:pPr>
        <w:numPr>
          <w:ilvl w:val="0"/>
          <w:numId w:val="36"/>
        </w:numPr>
        <w:rPr>
          <w:highlight w:val="white"/>
        </w:rPr>
      </w:pPr>
      <w:r w:rsidRPr="00690F3F">
        <w:rPr>
          <w:highlight w:val="white"/>
        </w:rPr>
        <w:t xml:space="preserve">Solicitantes: </w:t>
      </w:r>
      <w:commentRangeStart w:id="25"/>
      <w:r w:rsidRPr="00690F3F">
        <w:rPr>
          <w:highlight w:val="white"/>
        </w:rPr>
        <w:t>industrias con instalaciones en CLM</w:t>
      </w:r>
      <w:commentRangeEnd w:id="25"/>
      <w:r w:rsidRPr="00690F3F">
        <w:rPr>
          <w:highlight w:val="white"/>
        </w:rPr>
        <w:commentReference w:id="25"/>
      </w:r>
      <w:r w:rsidRPr="00690F3F">
        <w:rPr>
          <w:highlight w:val="white"/>
        </w:rPr>
        <w:t xml:space="preserve"> y empresas que ejercen su actividad en instalaciones ajenas. </w:t>
      </w:r>
    </w:p>
    <w:p w14:paraId="1287B100" w14:textId="77777777" w:rsidR="00A63A39" w:rsidRPr="00690F3F" w:rsidRDefault="00A63A39" w:rsidP="0079688B">
      <w:pPr>
        <w:rPr>
          <w:highlight w:val="white"/>
        </w:rPr>
      </w:pPr>
    </w:p>
    <w:p w14:paraId="7A9DF7B5" w14:textId="77777777" w:rsidR="00A63A39" w:rsidRPr="00690F3F" w:rsidRDefault="00A63A39" w:rsidP="0079688B">
      <w:pPr>
        <w:numPr>
          <w:ilvl w:val="0"/>
          <w:numId w:val="36"/>
        </w:numPr>
        <w:rPr>
          <w:highlight w:val="white"/>
        </w:rPr>
      </w:pPr>
      <w:r w:rsidRPr="00690F3F">
        <w:rPr>
          <w:highlight w:val="white"/>
        </w:rPr>
        <w:t xml:space="preserve">Administración: </w:t>
      </w:r>
    </w:p>
    <w:p w14:paraId="1934C920" w14:textId="77777777" w:rsidR="00A63A39" w:rsidRPr="00690F3F" w:rsidRDefault="00A63A39" w:rsidP="0079688B">
      <w:pPr>
        <w:numPr>
          <w:ilvl w:val="1"/>
          <w:numId w:val="36"/>
        </w:numPr>
        <w:rPr>
          <w:highlight w:val="white"/>
        </w:rPr>
      </w:pPr>
      <w:r w:rsidRPr="00690F3F">
        <w:rPr>
          <w:highlight w:val="white"/>
        </w:rPr>
        <w:t>SSCC</w:t>
      </w:r>
      <w:r w:rsidR="00690F3F">
        <w:rPr>
          <w:highlight w:val="white"/>
        </w:rPr>
        <w:t xml:space="preserve"> (Servicios Centrales)</w:t>
      </w:r>
      <w:r w:rsidRPr="00690F3F">
        <w:rPr>
          <w:highlight w:val="white"/>
        </w:rPr>
        <w:t xml:space="preserve"> como gestores y coordinadores. </w:t>
      </w:r>
    </w:p>
    <w:p w14:paraId="19149988" w14:textId="77777777" w:rsidR="00A63A39" w:rsidRDefault="00A63A39" w:rsidP="0079688B">
      <w:pPr>
        <w:numPr>
          <w:ilvl w:val="1"/>
          <w:numId w:val="36"/>
        </w:numPr>
        <w:rPr>
          <w:highlight w:val="white"/>
        </w:rPr>
      </w:pPr>
      <w:r w:rsidRPr="00690F3F">
        <w:rPr>
          <w:highlight w:val="white"/>
        </w:rPr>
        <w:t xml:space="preserve">DDPP </w:t>
      </w:r>
      <w:r w:rsidR="00690F3F">
        <w:rPr>
          <w:highlight w:val="white"/>
        </w:rPr>
        <w:t xml:space="preserve">(Delegaciones Provinciales) </w:t>
      </w:r>
      <w:r w:rsidRPr="00690F3F">
        <w:rPr>
          <w:highlight w:val="white"/>
        </w:rPr>
        <w:t>como gestores. El volumen de negocio lo manejan</w:t>
      </w:r>
      <w:r w:rsidR="00ED65DF">
        <w:rPr>
          <w:highlight w:val="white"/>
        </w:rPr>
        <w:t xml:space="preserve"> ellos, son los que atienden las solicitudes de Alta/Baja/Modificación en cada provincia.</w:t>
      </w:r>
    </w:p>
    <w:p w14:paraId="4652C621" w14:textId="77777777" w:rsidR="00A63A39" w:rsidRPr="00690F3F" w:rsidRDefault="00A63A39" w:rsidP="0079688B">
      <w:pPr>
        <w:rPr>
          <w:highlight w:val="white"/>
        </w:rPr>
      </w:pPr>
    </w:p>
    <w:p w14:paraId="7087C404" w14:textId="77777777" w:rsidR="00A63A39" w:rsidRPr="00690F3F" w:rsidRDefault="00A63A39" w:rsidP="0079688B">
      <w:pPr>
        <w:numPr>
          <w:ilvl w:val="0"/>
          <w:numId w:val="36"/>
        </w:numPr>
        <w:rPr>
          <w:highlight w:val="white"/>
        </w:rPr>
      </w:pPr>
      <w:r w:rsidRPr="00690F3F">
        <w:rPr>
          <w:highlight w:val="white"/>
        </w:rPr>
        <w:t>Público en general: consulta de datos en abierto.</w:t>
      </w:r>
    </w:p>
    <w:p w14:paraId="2377BA1A" w14:textId="77777777" w:rsidR="00A63A39" w:rsidRPr="00A63A39" w:rsidRDefault="00A63A39" w:rsidP="0079688B">
      <w:pPr>
        <w:rPr>
          <w:highlight w:val="white"/>
        </w:rPr>
      </w:pPr>
    </w:p>
    <w:p w14:paraId="432B399B" w14:textId="77777777" w:rsidR="002671F9" w:rsidRDefault="002671F9" w:rsidP="0079688B">
      <w:pPr>
        <w:rPr>
          <w:highlight w:val="white"/>
        </w:rPr>
      </w:pPr>
    </w:p>
    <w:p w14:paraId="6C4DD80E" w14:textId="77777777" w:rsidR="002671F9" w:rsidRDefault="00741097" w:rsidP="0079688B">
      <w:pPr>
        <w:pStyle w:val="Ttulo2"/>
        <w:rPr>
          <w:highlight w:val="white"/>
        </w:rPr>
      </w:pPr>
      <w:bookmarkStart w:id="26" w:name="_Toc99016679"/>
      <w:r>
        <w:rPr>
          <w:highlight w:val="white"/>
        </w:rPr>
        <w:lastRenderedPageBreak/>
        <w:t>Personas involucradas</w:t>
      </w:r>
      <w:r w:rsidR="004C043B">
        <w:rPr>
          <w:highlight w:val="white"/>
        </w:rPr>
        <w:t xml:space="preserve"> (S</w:t>
      </w:r>
      <w:r w:rsidR="00401C87">
        <w:rPr>
          <w:highlight w:val="white"/>
        </w:rPr>
        <w:t>t</w:t>
      </w:r>
      <w:r w:rsidR="004C043B">
        <w:rPr>
          <w:highlight w:val="white"/>
        </w:rPr>
        <w:t>akeholders)</w:t>
      </w:r>
      <w:bookmarkEnd w:id="26"/>
    </w:p>
    <w:p w14:paraId="01668EBF" w14:textId="77777777" w:rsidR="002671F9" w:rsidRDefault="002671F9" w:rsidP="0079688B">
      <w:pPr>
        <w:rPr>
          <w:highlight w:val="white"/>
        </w:rPr>
      </w:pPr>
    </w:p>
    <w:p w14:paraId="567EDA07" w14:textId="77777777" w:rsidR="002671F9" w:rsidRPr="002671F9" w:rsidRDefault="002671F9" w:rsidP="0079688B">
      <w:pPr>
        <w:rPr>
          <w:highlight w:val="white"/>
        </w:rPr>
      </w:pPr>
      <w:r w:rsidRPr="002671F9">
        <w:rPr>
          <w:highlight w:val="white"/>
        </w:rPr>
        <w:t>Se indica en este apartado aquellas personas que pueden aportar información y resolver dudas cuando esta funcionalidad se analice en detalle, ya sea en el estudio de viabilidad o en fases posteriores de análisis.</w:t>
      </w:r>
    </w:p>
    <w:p w14:paraId="5B7F1190" w14:textId="77777777" w:rsidR="002671F9" w:rsidRPr="009A64AD" w:rsidRDefault="002671F9" w:rsidP="0079688B"/>
    <w:tbl>
      <w:tblPr>
        <w:tblW w:w="84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21"/>
        <w:gridCol w:w="1537"/>
        <w:gridCol w:w="1867"/>
        <w:gridCol w:w="3175"/>
      </w:tblGrid>
      <w:tr w:rsidR="00A26BF4" w14:paraId="16562E72" w14:textId="77777777" w:rsidTr="00BD10D7">
        <w:trPr>
          <w:trHeight w:val="218"/>
        </w:trPr>
        <w:tc>
          <w:tcPr>
            <w:tcW w:w="1821" w:type="dxa"/>
            <w:shd w:val="solid" w:color="000080" w:fill="FFFFFF"/>
          </w:tcPr>
          <w:p w14:paraId="34D1B082" w14:textId="77777777" w:rsidR="000445D8" w:rsidRPr="00E2033B" w:rsidRDefault="000445D8" w:rsidP="0079688B">
            <w:r w:rsidRPr="00E2033B">
              <w:t>Nombre y apellidos</w:t>
            </w:r>
          </w:p>
        </w:tc>
        <w:tc>
          <w:tcPr>
            <w:tcW w:w="1537" w:type="dxa"/>
            <w:shd w:val="solid" w:color="000080" w:fill="FFFFFF"/>
          </w:tcPr>
          <w:p w14:paraId="6B6D33FB" w14:textId="77777777" w:rsidR="000445D8" w:rsidRPr="00E2033B" w:rsidRDefault="000445D8" w:rsidP="0079688B">
            <w:r w:rsidRPr="00E2033B">
              <w:t>Dirección general</w:t>
            </w:r>
          </w:p>
        </w:tc>
        <w:tc>
          <w:tcPr>
            <w:tcW w:w="1867" w:type="dxa"/>
            <w:shd w:val="solid" w:color="000080" w:fill="FFFFFF"/>
          </w:tcPr>
          <w:p w14:paraId="57700C55" w14:textId="77777777" w:rsidR="000445D8" w:rsidRPr="00E2033B" w:rsidRDefault="000445D8" w:rsidP="0079688B">
            <w:r w:rsidRPr="00E2033B">
              <w:t>Servicio</w:t>
            </w:r>
          </w:p>
        </w:tc>
        <w:tc>
          <w:tcPr>
            <w:tcW w:w="3175" w:type="dxa"/>
            <w:shd w:val="solid" w:color="000080" w:fill="FFFFFF"/>
          </w:tcPr>
          <w:p w14:paraId="0096054E" w14:textId="77777777" w:rsidR="000445D8" w:rsidRPr="00E2033B" w:rsidRDefault="000445D8" w:rsidP="0079688B">
            <w:r>
              <w:t>Rol</w:t>
            </w:r>
          </w:p>
        </w:tc>
      </w:tr>
      <w:tr w:rsidR="00BD10D7" w14:paraId="43128202" w14:textId="77777777" w:rsidTr="00BD10D7">
        <w:trPr>
          <w:trHeight w:val="229"/>
        </w:trPr>
        <w:tc>
          <w:tcPr>
            <w:tcW w:w="1821" w:type="dxa"/>
            <w:shd w:val="clear" w:color="auto" w:fill="auto"/>
          </w:tcPr>
          <w:p w14:paraId="03408C3B" w14:textId="77777777" w:rsidR="000445D8" w:rsidRDefault="000445D8" w:rsidP="0079688B">
            <w:r>
              <w:t>María José Carmona</w:t>
            </w:r>
          </w:p>
        </w:tc>
        <w:tc>
          <w:tcPr>
            <w:tcW w:w="1537" w:type="dxa"/>
            <w:shd w:val="clear" w:color="auto" w:fill="auto"/>
          </w:tcPr>
          <w:p w14:paraId="5E5076FB" w14:textId="77777777" w:rsidR="000445D8" w:rsidRPr="009A64AD" w:rsidRDefault="000445D8" w:rsidP="0079688B">
            <w:r w:rsidRPr="009A64AD">
              <w:t xml:space="preserve">DG Alimentación. </w:t>
            </w:r>
          </w:p>
        </w:tc>
        <w:tc>
          <w:tcPr>
            <w:tcW w:w="1867" w:type="dxa"/>
            <w:shd w:val="clear" w:color="auto" w:fill="auto"/>
          </w:tcPr>
          <w:p w14:paraId="4FF15E94" w14:textId="77777777" w:rsidR="000445D8" w:rsidRDefault="00A26BF4" w:rsidP="0079688B">
            <w:r>
              <w:t xml:space="preserve">Coord. Industrias Agroalimentarias y Coorperativas </w:t>
            </w:r>
          </w:p>
        </w:tc>
        <w:tc>
          <w:tcPr>
            <w:tcW w:w="3175" w:type="dxa"/>
          </w:tcPr>
          <w:p w14:paraId="79C62F53" w14:textId="77777777" w:rsidR="000445D8" w:rsidRDefault="00EB53BE" w:rsidP="00EB53BE">
            <w:r>
              <w:t>Supervisora de los desarrollos informáticos que afecten al proyecto RIA en su globalidad.</w:t>
            </w:r>
          </w:p>
        </w:tc>
      </w:tr>
      <w:tr w:rsidR="00BD10D7" w14:paraId="26938C43" w14:textId="77777777" w:rsidTr="00BD10D7">
        <w:trPr>
          <w:trHeight w:val="218"/>
        </w:trPr>
        <w:tc>
          <w:tcPr>
            <w:tcW w:w="1821" w:type="dxa"/>
            <w:shd w:val="clear" w:color="auto" w:fill="auto"/>
          </w:tcPr>
          <w:p w14:paraId="38124E22" w14:textId="77777777" w:rsidR="000445D8" w:rsidRDefault="000445D8" w:rsidP="0079688B">
            <w:r>
              <w:t>María José Fernández</w:t>
            </w:r>
          </w:p>
        </w:tc>
        <w:tc>
          <w:tcPr>
            <w:tcW w:w="1537" w:type="dxa"/>
            <w:shd w:val="clear" w:color="auto" w:fill="auto"/>
          </w:tcPr>
          <w:p w14:paraId="314C4C2A" w14:textId="77777777" w:rsidR="000445D8" w:rsidRPr="009A64AD" w:rsidRDefault="000445D8" w:rsidP="0079688B">
            <w:r w:rsidRPr="009A64AD">
              <w:t xml:space="preserve">DG Alimentación. </w:t>
            </w:r>
          </w:p>
        </w:tc>
        <w:tc>
          <w:tcPr>
            <w:tcW w:w="1867" w:type="dxa"/>
            <w:shd w:val="clear" w:color="auto" w:fill="auto"/>
          </w:tcPr>
          <w:p w14:paraId="5712AA9E" w14:textId="77777777" w:rsidR="00A26BF4" w:rsidRDefault="00A26BF4" w:rsidP="0079688B">
            <w:r>
              <w:t>Coord.</w:t>
            </w:r>
          </w:p>
          <w:p w14:paraId="0228548E" w14:textId="77777777" w:rsidR="000445D8" w:rsidRDefault="00A26BF4" w:rsidP="0079688B">
            <w:r>
              <w:t>Industrias Agroalimentarias y Coorperativas</w:t>
            </w:r>
          </w:p>
        </w:tc>
        <w:tc>
          <w:tcPr>
            <w:tcW w:w="3175" w:type="dxa"/>
          </w:tcPr>
          <w:p w14:paraId="6040874D" w14:textId="77777777" w:rsidR="000445D8" w:rsidRDefault="00EB53BE" w:rsidP="0079688B">
            <w:r>
              <w:t>Supervisora de los desarrollos informáticos que afecten al proyecto RIA en su globalidad.</w:t>
            </w:r>
          </w:p>
        </w:tc>
      </w:tr>
      <w:tr w:rsidR="00BD10D7" w14:paraId="12795F16" w14:textId="77777777" w:rsidTr="00BD10D7">
        <w:trPr>
          <w:trHeight w:val="453"/>
        </w:trPr>
        <w:tc>
          <w:tcPr>
            <w:tcW w:w="1821" w:type="dxa"/>
            <w:shd w:val="clear" w:color="auto" w:fill="auto"/>
          </w:tcPr>
          <w:p w14:paraId="0578B76B" w14:textId="77777777" w:rsidR="000445D8" w:rsidRDefault="00EB53BE" w:rsidP="0079688B">
            <w:r>
              <w:t>Paula Rodriguez Laval</w:t>
            </w:r>
          </w:p>
        </w:tc>
        <w:tc>
          <w:tcPr>
            <w:tcW w:w="1537" w:type="dxa"/>
            <w:shd w:val="clear" w:color="auto" w:fill="auto"/>
          </w:tcPr>
          <w:p w14:paraId="03212585" w14:textId="77777777" w:rsidR="000445D8" w:rsidRDefault="00EB53BE" w:rsidP="0079688B">
            <w:r w:rsidRPr="009A64AD">
              <w:t>DG Alimentación.</w:t>
            </w:r>
          </w:p>
        </w:tc>
        <w:tc>
          <w:tcPr>
            <w:tcW w:w="1867" w:type="dxa"/>
            <w:shd w:val="clear" w:color="auto" w:fill="auto"/>
          </w:tcPr>
          <w:p w14:paraId="29A901C9" w14:textId="77777777" w:rsidR="000445D8" w:rsidRDefault="00A26BF4" w:rsidP="0079688B">
            <w:r>
              <w:t>Servicio de Industria Agroalimentaria</w:t>
            </w:r>
          </w:p>
        </w:tc>
        <w:tc>
          <w:tcPr>
            <w:tcW w:w="3175" w:type="dxa"/>
          </w:tcPr>
          <w:p w14:paraId="53B644C7" w14:textId="77777777" w:rsidR="000445D8" w:rsidRDefault="00A26BF4" w:rsidP="0079688B">
            <w:r>
              <w:t>Jefa de Servicio de Industria Agroalimentaria. Usuaria</w:t>
            </w:r>
            <w:r w:rsidR="00BD10D7">
              <w:t xml:space="preserve"> responsable</w:t>
            </w:r>
            <w:r>
              <w:t xml:space="preserve"> de la aplicación RIA.</w:t>
            </w:r>
          </w:p>
        </w:tc>
      </w:tr>
      <w:tr w:rsidR="00BD10D7" w:rsidRPr="009A64AD" w14:paraId="1DD743CB" w14:textId="77777777" w:rsidTr="00BD10D7">
        <w:trPr>
          <w:trHeight w:val="218"/>
        </w:trPr>
        <w:tc>
          <w:tcPr>
            <w:tcW w:w="1821" w:type="dxa"/>
            <w:shd w:val="clear" w:color="auto" w:fill="auto"/>
          </w:tcPr>
          <w:p w14:paraId="55418BD5" w14:textId="77777777" w:rsidR="000445D8" w:rsidRDefault="000445D8" w:rsidP="0079688B">
            <w:r>
              <w:t>Miguel Maxiá Butrón</w:t>
            </w:r>
          </w:p>
        </w:tc>
        <w:tc>
          <w:tcPr>
            <w:tcW w:w="1537" w:type="dxa"/>
            <w:shd w:val="clear" w:color="auto" w:fill="auto"/>
          </w:tcPr>
          <w:p w14:paraId="4E9E5719" w14:textId="77777777" w:rsidR="000445D8" w:rsidRDefault="000445D8" w:rsidP="0079688B">
            <w:r>
              <w:t>Secretaria General</w:t>
            </w:r>
          </w:p>
        </w:tc>
        <w:tc>
          <w:tcPr>
            <w:tcW w:w="1867" w:type="dxa"/>
            <w:shd w:val="clear" w:color="auto" w:fill="auto"/>
          </w:tcPr>
          <w:p w14:paraId="2B80496D" w14:textId="77777777" w:rsidR="000445D8" w:rsidRDefault="000445D8" w:rsidP="0079688B">
            <w:r>
              <w:t>Informática</w:t>
            </w:r>
          </w:p>
        </w:tc>
        <w:tc>
          <w:tcPr>
            <w:tcW w:w="3175" w:type="dxa"/>
          </w:tcPr>
          <w:p w14:paraId="738DB149" w14:textId="77777777" w:rsidR="000445D8" w:rsidRDefault="00D42DD3" w:rsidP="0079688B">
            <w:r>
              <w:t>Jefe de proyecto responsable de RIA, ASEVI (versión Oracle FORMS)</w:t>
            </w:r>
          </w:p>
        </w:tc>
      </w:tr>
    </w:tbl>
    <w:p w14:paraId="66508967" w14:textId="77777777" w:rsidR="002671F9" w:rsidRPr="009A64AD" w:rsidRDefault="002671F9" w:rsidP="0079688B"/>
    <w:p w14:paraId="3AB41946" w14:textId="77777777" w:rsidR="002671F9" w:rsidRPr="009A64AD" w:rsidRDefault="002671F9" w:rsidP="0079688B"/>
    <w:p w14:paraId="2A3A58A4" w14:textId="77777777" w:rsidR="006E2960" w:rsidRDefault="006E2960" w:rsidP="0079688B">
      <w:pPr>
        <w:pStyle w:val="Ttulo2"/>
        <w:rPr>
          <w:highlight w:val="white"/>
        </w:rPr>
      </w:pPr>
      <w:bookmarkStart w:id="27" w:name="_Toc99016680"/>
      <w:r>
        <w:rPr>
          <w:highlight w:val="white"/>
        </w:rPr>
        <w:t>Glosario de términos</w:t>
      </w:r>
      <w:bookmarkEnd w:id="27"/>
    </w:p>
    <w:p w14:paraId="1B6746A0" w14:textId="77777777" w:rsidR="006E2960" w:rsidRDefault="006E2960" w:rsidP="006E2960">
      <w:pPr>
        <w:rPr>
          <w:highlight w:val="white"/>
        </w:rPr>
      </w:pPr>
    </w:p>
    <w:p w14:paraId="640D20B2" w14:textId="77777777" w:rsidR="006E2960" w:rsidRDefault="006E2960" w:rsidP="006E2960">
      <w:pPr>
        <w:rPr>
          <w:highlight w:val="white"/>
        </w:rPr>
      </w:pPr>
      <w:r>
        <w:rPr>
          <w:highlight w:val="white"/>
        </w:rPr>
        <w:t>A continuación, se definen algunos términos manejados en el proyecto, ordenados de forma alfabética:</w:t>
      </w:r>
    </w:p>
    <w:p w14:paraId="66AC2BD2" w14:textId="77777777" w:rsidR="006E2960" w:rsidRDefault="006E2960" w:rsidP="006E2960">
      <w:pPr>
        <w:rPr>
          <w:highlight w:val="white"/>
        </w:rPr>
      </w:pPr>
    </w:p>
    <w:p w14:paraId="761A0B5A" w14:textId="77777777" w:rsidR="006E2960" w:rsidRPr="006E2960" w:rsidRDefault="006E2960" w:rsidP="006E2960">
      <w:pPr>
        <w:numPr>
          <w:ilvl w:val="0"/>
          <w:numId w:val="49"/>
        </w:numPr>
        <w:rPr>
          <w:highlight w:val="white"/>
        </w:rPr>
      </w:pPr>
      <w:r w:rsidRPr="00C419DC">
        <w:rPr>
          <w:b/>
          <w:u w:val="single"/>
        </w:rPr>
        <w:t>Código CNAE</w:t>
      </w:r>
      <w:r>
        <w:t xml:space="preserve"> </w:t>
      </w:r>
      <w:r>
        <w:rPr>
          <w:color w:val="202124"/>
          <w:shd w:val="clear" w:color="auto" w:fill="FFFFFF"/>
        </w:rPr>
        <w:t xml:space="preserve">(Clasificación Nacional de Actividades Económicas) está definido por la </w:t>
      </w:r>
      <w:r>
        <w:rPr>
          <w:b/>
          <w:color w:val="202124"/>
          <w:shd w:val="clear" w:color="auto" w:fill="FFFFFF"/>
        </w:rPr>
        <w:t>AEAT</w:t>
      </w:r>
      <w:r>
        <w:rPr>
          <w:color w:val="202124"/>
          <w:shd w:val="clear" w:color="auto" w:fill="FFFFFF"/>
        </w:rPr>
        <w:t xml:space="preserve"> y es común a todas las administraciones.  Para este proyecto RIA, se han extraído aquellos códigos correspondientes al capítulo de Agricultura, A efectos internos, el código CNAE ha resultado ser demasiado genérico y se usan de los conceptos </w:t>
      </w:r>
      <w:r>
        <w:rPr>
          <w:b/>
          <w:color w:val="202124"/>
          <w:shd w:val="clear" w:color="auto" w:fill="FFFFFF"/>
        </w:rPr>
        <w:t xml:space="preserve">Sector </w:t>
      </w:r>
      <w:r>
        <w:rPr>
          <w:color w:val="202124"/>
          <w:shd w:val="clear" w:color="auto" w:fill="FFFFFF"/>
        </w:rPr>
        <w:t xml:space="preserve">y </w:t>
      </w:r>
      <w:r>
        <w:rPr>
          <w:b/>
          <w:color w:val="202124"/>
          <w:shd w:val="clear" w:color="auto" w:fill="FFFFFF"/>
        </w:rPr>
        <w:t>Subsector.</w:t>
      </w:r>
    </w:p>
    <w:p w14:paraId="60326365" w14:textId="77777777" w:rsidR="006E2960" w:rsidRDefault="006E2960" w:rsidP="006E2960">
      <w:pPr>
        <w:numPr>
          <w:ilvl w:val="0"/>
          <w:numId w:val="49"/>
        </w:numPr>
      </w:pPr>
      <w:r w:rsidRPr="00C419DC">
        <w:rPr>
          <w:b/>
          <w:u w:val="single"/>
        </w:rPr>
        <w:t>Código R.I.A.</w:t>
      </w:r>
      <w:r>
        <w:rPr>
          <w:b/>
          <w:i/>
        </w:rPr>
        <w:t xml:space="preserve"> </w:t>
      </w:r>
      <w:r w:rsidRPr="006E2960">
        <w:t xml:space="preserve">– Es el código de cada </w:t>
      </w:r>
      <w:r w:rsidRPr="006E2960">
        <w:rPr>
          <w:b/>
        </w:rPr>
        <w:t>Establecimiento</w:t>
      </w:r>
      <w:r>
        <w:t xml:space="preserve">. </w:t>
      </w:r>
    </w:p>
    <w:p w14:paraId="081C0285" w14:textId="77777777" w:rsidR="006E2960" w:rsidRDefault="006E2960" w:rsidP="006E2960">
      <w:pPr>
        <w:numPr>
          <w:ilvl w:val="1"/>
          <w:numId w:val="49"/>
        </w:numPr>
      </w:pPr>
      <w:r>
        <w:t>Sigue el siguiente formato:  PP/XXXXX</w:t>
      </w:r>
    </w:p>
    <w:p w14:paraId="35996037" w14:textId="77777777" w:rsidR="006E2960" w:rsidRDefault="00C419DC" w:rsidP="006E2960">
      <w:pPr>
        <w:numPr>
          <w:ilvl w:val="2"/>
          <w:numId w:val="49"/>
        </w:numPr>
      </w:pPr>
      <w:r>
        <w:t>Dó</w:t>
      </w:r>
      <w:r w:rsidR="006E2960">
        <w:t>nde</w:t>
      </w:r>
    </w:p>
    <w:p w14:paraId="580CE4C9" w14:textId="77777777" w:rsidR="006E2960" w:rsidRDefault="006E2960" w:rsidP="006E2960">
      <w:pPr>
        <w:numPr>
          <w:ilvl w:val="3"/>
          <w:numId w:val="49"/>
        </w:numPr>
      </w:pPr>
      <w:r>
        <w:t>PP: código de provincia 2 caracteres.</w:t>
      </w:r>
    </w:p>
    <w:p w14:paraId="01B1E5D0" w14:textId="77777777" w:rsidR="006E2960" w:rsidRPr="006E2960" w:rsidRDefault="006E2960" w:rsidP="006E2960">
      <w:pPr>
        <w:numPr>
          <w:ilvl w:val="3"/>
          <w:numId w:val="49"/>
        </w:numPr>
        <w:rPr>
          <w:highlight w:val="white"/>
        </w:rPr>
      </w:pPr>
      <w:r>
        <w:t>XXXXX: Número consecutivo generado para cada provincia. 5 caracteres rellenado con ceros por la izquierda.</w:t>
      </w:r>
    </w:p>
    <w:p w14:paraId="20CA1A88" w14:textId="77777777" w:rsidR="006E2960" w:rsidRPr="006E2960" w:rsidRDefault="006E2960" w:rsidP="006E2960">
      <w:pPr>
        <w:numPr>
          <w:ilvl w:val="0"/>
          <w:numId w:val="49"/>
        </w:numPr>
        <w:rPr>
          <w:highlight w:val="white"/>
        </w:rPr>
      </w:pPr>
      <w:r w:rsidRPr="00C419DC">
        <w:rPr>
          <w:b/>
          <w:u w:val="single"/>
        </w:rPr>
        <w:t>Empresa</w:t>
      </w:r>
      <w:r w:rsidRPr="006E2960">
        <w:t xml:space="preserve"> está identificada por un NIF y puede tener ninguno, uno o varios establecimientos</w:t>
      </w:r>
      <w:r>
        <w:t>.</w:t>
      </w:r>
    </w:p>
    <w:p w14:paraId="04688F35" w14:textId="77777777" w:rsidR="006E2960" w:rsidRDefault="006E2960" w:rsidP="006E2960">
      <w:pPr>
        <w:numPr>
          <w:ilvl w:val="0"/>
          <w:numId w:val="49"/>
        </w:numPr>
      </w:pPr>
      <w:r w:rsidRPr="00C419DC">
        <w:rPr>
          <w:b/>
          <w:u w:val="single"/>
        </w:rPr>
        <w:t>Establecimiento</w:t>
      </w:r>
      <w:r>
        <w:t xml:space="preserve"> será una </w:t>
      </w:r>
      <w:r w:rsidRPr="008D10DA">
        <w:rPr>
          <w:i/>
        </w:rPr>
        <w:t>planta industrial</w:t>
      </w:r>
      <w:r>
        <w:t xml:space="preserve"> orientada a la transformación o procesado de productos agrícolas, estará definido por su ubicación (dirección postal) y, en principio, por el código CNAE de la actividad que desempeña y estará identificado de forma única por un </w:t>
      </w:r>
      <w:r w:rsidRPr="00CA1DC0">
        <w:rPr>
          <w:b/>
          <w:i/>
        </w:rPr>
        <w:t>código R.I.A.</w:t>
      </w:r>
    </w:p>
    <w:p w14:paraId="3A4A866C" w14:textId="77777777" w:rsidR="00C419DC" w:rsidRPr="00C419DC" w:rsidRDefault="00C419DC" w:rsidP="00C419DC">
      <w:pPr>
        <w:numPr>
          <w:ilvl w:val="0"/>
          <w:numId w:val="49"/>
        </w:numPr>
      </w:pPr>
      <w:r w:rsidRPr="00C419DC">
        <w:rPr>
          <w:b/>
          <w:u w:val="single"/>
        </w:rPr>
        <w:lastRenderedPageBreak/>
        <w:t>Expediente R.I.A</w:t>
      </w:r>
      <w:r>
        <w:rPr>
          <w:b/>
        </w:rPr>
        <w:t xml:space="preserve"> </w:t>
      </w:r>
      <w:r w:rsidRPr="00C419DC">
        <w:t xml:space="preserve">- recoge las modificaciones que se han realizado sobre los datos del </w:t>
      </w:r>
      <w:r w:rsidRPr="00C419DC">
        <w:rPr>
          <w:b/>
        </w:rPr>
        <w:t>establecimiento</w:t>
      </w:r>
      <w:r w:rsidRPr="00C419DC">
        <w:t xml:space="preserve"> y están identificados por un código único con el formato XXX/YY donde:</w:t>
      </w:r>
    </w:p>
    <w:p w14:paraId="5813B07B" w14:textId="77777777" w:rsidR="00C419DC" w:rsidRPr="00C419DC" w:rsidRDefault="00C419DC" w:rsidP="00C419DC">
      <w:pPr>
        <w:numPr>
          <w:ilvl w:val="1"/>
          <w:numId w:val="49"/>
        </w:numPr>
      </w:pPr>
      <w:r w:rsidRPr="00C419DC">
        <w:t>XXX:  corresponde a un código secuencial.</w:t>
      </w:r>
    </w:p>
    <w:p w14:paraId="066630F5" w14:textId="77777777" w:rsidR="00C419DC" w:rsidRPr="00C419DC" w:rsidRDefault="00C419DC" w:rsidP="00C419DC">
      <w:pPr>
        <w:numPr>
          <w:ilvl w:val="1"/>
          <w:numId w:val="49"/>
        </w:numPr>
      </w:pPr>
      <w:r w:rsidRPr="00C419DC">
        <w:t>YY:  corresponde al número de la campaña.</w:t>
      </w:r>
    </w:p>
    <w:p w14:paraId="1970EB6B" w14:textId="77777777" w:rsidR="006E2960" w:rsidRDefault="006E2960" w:rsidP="006E2960">
      <w:pPr>
        <w:numPr>
          <w:ilvl w:val="0"/>
          <w:numId w:val="49"/>
        </w:numPr>
        <w:rPr>
          <w:highlight w:val="white"/>
        </w:rPr>
      </w:pPr>
      <w:r w:rsidRPr="00C419DC">
        <w:rPr>
          <w:b/>
          <w:highlight w:val="white"/>
          <w:u w:val="single"/>
        </w:rPr>
        <w:t>R.I.A</w:t>
      </w:r>
      <w:r>
        <w:rPr>
          <w:highlight w:val="white"/>
        </w:rPr>
        <w:t xml:space="preserve"> – Registro de Industrias Agrarias</w:t>
      </w:r>
    </w:p>
    <w:p w14:paraId="1C041521" w14:textId="77777777" w:rsidR="006E2960" w:rsidRPr="00C419DC" w:rsidRDefault="006E2960" w:rsidP="006E2960">
      <w:pPr>
        <w:numPr>
          <w:ilvl w:val="0"/>
          <w:numId w:val="49"/>
        </w:numPr>
        <w:rPr>
          <w:highlight w:val="white"/>
        </w:rPr>
      </w:pPr>
      <w:r w:rsidRPr="00C419DC">
        <w:rPr>
          <w:b/>
          <w:color w:val="202124"/>
          <w:u w:val="single"/>
          <w:shd w:val="clear" w:color="auto" w:fill="FFFFFF"/>
        </w:rPr>
        <w:t xml:space="preserve">Sector </w:t>
      </w:r>
      <w:r w:rsidRPr="00C419DC">
        <w:rPr>
          <w:color w:val="202124"/>
          <w:u w:val="single"/>
          <w:shd w:val="clear" w:color="auto" w:fill="FFFFFF"/>
        </w:rPr>
        <w:t xml:space="preserve">y </w:t>
      </w:r>
      <w:r w:rsidRPr="00C419DC">
        <w:rPr>
          <w:b/>
          <w:color w:val="202124"/>
          <w:u w:val="single"/>
          <w:shd w:val="clear" w:color="auto" w:fill="FFFFFF"/>
        </w:rPr>
        <w:t>Subsector</w:t>
      </w:r>
      <w:r>
        <w:rPr>
          <w:b/>
          <w:color w:val="202124"/>
          <w:shd w:val="clear" w:color="auto" w:fill="FFFFFF"/>
        </w:rPr>
        <w:t xml:space="preserve"> - </w:t>
      </w:r>
      <w:r>
        <w:rPr>
          <w:color w:val="202124"/>
          <w:shd w:val="clear" w:color="auto" w:fill="FFFFFF"/>
        </w:rPr>
        <w:t>corresponden a una clasificación interna (de CLM) del tipo de actividad económica</w:t>
      </w:r>
    </w:p>
    <w:p w14:paraId="63AB61BC" w14:textId="77777777" w:rsidR="00C419DC" w:rsidRDefault="00C419DC" w:rsidP="006E2960">
      <w:pPr>
        <w:numPr>
          <w:ilvl w:val="0"/>
          <w:numId w:val="49"/>
        </w:numPr>
        <w:rPr>
          <w:highlight w:val="white"/>
        </w:rPr>
      </w:pPr>
      <w:r w:rsidRPr="00C419DC">
        <w:rPr>
          <w:b/>
          <w:u w:val="single"/>
        </w:rPr>
        <w:t>SIGCA FOCAL</w:t>
      </w:r>
      <w:r>
        <w:t xml:space="preserve"> – Línea de ayudas de SIGCA. A través del código RIA obtiene los datos de inversiones realizadas en el </w:t>
      </w:r>
      <w:r w:rsidRPr="00C419DC">
        <w:rPr>
          <w:b/>
        </w:rPr>
        <w:t>establecimiento</w:t>
      </w:r>
      <w:r>
        <w:t xml:space="preserve">. </w:t>
      </w:r>
    </w:p>
    <w:p w14:paraId="40D165D4" w14:textId="77777777" w:rsidR="006E2960" w:rsidRDefault="006E2960" w:rsidP="006E2960">
      <w:pPr>
        <w:rPr>
          <w:highlight w:val="white"/>
        </w:rPr>
      </w:pPr>
    </w:p>
    <w:p w14:paraId="3C3C4B82" w14:textId="77777777" w:rsidR="006E2960" w:rsidRPr="006E2960" w:rsidRDefault="006E2960" w:rsidP="006E2960">
      <w:pPr>
        <w:rPr>
          <w:highlight w:val="white"/>
        </w:rPr>
      </w:pPr>
    </w:p>
    <w:p w14:paraId="70299DBB" w14:textId="77777777" w:rsidR="00082FAE" w:rsidRDefault="0055240B" w:rsidP="0079688B">
      <w:pPr>
        <w:pStyle w:val="Ttulo2"/>
        <w:rPr>
          <w:highlight w:val="white"/>
        </w:rPr>
      </w:pPr>
      <w:bookmarkStart w:id="28" w:name="_Toc99016681"/>
      <w:r w:rsidRPr="00517608">
        <w:rPr>
          <w:highlight w:val="white"/>
        </w:rPr>
        <w:t>Volumetría</w:t>
      </w:r>
      <w:r w:rsidR="00082FAE" w:rsidRPr="00517608">
        <w:rPr>
          <w:highlight w:val="white"/>
        </w:rPr>
        <w:t xml:space="preserve"> </w:t>
      </w:r>
      <w:r w:rsidR="00401C87">
        <w:rPr>
          <w:highlight w:val="white"/>
        </w:rPr>
        <w:t>estimada</w:t>
      </w:r>
      <w:bookmarkEnd w:id="28"/>
    </w:p>
    <w:p w14:paraId="0794F12B" w14:textId="77777777" w:rsidR="00401C87" w:rsidRDefault="00401C87" w:rsidP="0079688B">
      <w:pPr>
        <w:rPr>
          <w:highlight w:val="white"/>
        </w:rPr>
      </w:pPr>
    </w:p>
    <w:p w14:paraId="77F4B730" w14:textId="77777777" w:rsidR="004273D1" w:rsidRDefault="004273D1" w:rsidP="004273D1">
      <w:pPr>
        <w:numPr>
          <w:ilvl w:val="0"/>
          <w:numId w:val="37"/>
        </w:numPr>
        <w:rPr>
          <w:highlight w:val="white"/>
        </w:rPr>
      </w:pPr>
      <w:r>
        <w:rPr>
          <w:highlight w:val="white"/>
        </w:rPr>
        <w:t>Registro de Industrias Agroalimentarias</w:t>
      </w:r>
    </w:p>
    <w:p w14:paraId="0224B1F7" w14:textId="77777777" w:rsidR="00053F35" w:rsidRDefault="00053F35" w:rsidP="00053F35">
      <w:pPr>
        <w:numPr>
          <w:ilvl w:val="1"/>
          <w:numId w:val="37"/>
        </w:numPr>
        <w:rPr>
          <w:highlight w:val="white"/>
        </w:rPr>
      </w:pPr>
      <w:r>
        <w:rPr>
          <w:highlight w:val="white"/>
        </w:rPr>
        <w:t xml:space="preserve">Nº de registros: </w:t>
      </w:r>
    </w:p>
    <w:p w14:paraId="54CBF837" w14:textId="77777777" w:rsidR="00401C87" w:rsidRDefault="00401C87" w:rsidP="00053F35">
      <w:pPr>
        <w:numPr>
          <w:ilvl w:val="2"/>
          <w:numId w:val="37"/>
        </w:numPr>
        <w:rPr>
          <w:highlight w:val="white"/>
        </w:rPr>
      </w:pPr>
      <w:r w:rsidRPr="0079688B">
        <w:rPr>
          <w:highlight w:val="white"/>
        </w:rPr>
        <w:t>Actualmente existen del orden de 5.700 registros en el RIA.</w:t>
      </w:r>
    </w:p>
    <w:p w14:paraId="2FFE4B9F" w14:textId="77777777" w:rsidR="00053F35" w:rsidRPr="00744F4E" w:rsidRDefault="00053F35" w:rsidP="00053F35">
      <w:pPr>
        <w:numPr>
          <w:ilvl w:val="1"/>
          <w:numId w:val="37"/>
        </w:numPr>
        <w:rPr>
          <w:highlight w:val="yellow"/>
        </w:rPr>
      </w:pPr>
      <w:r w:rsidRPr="00744F4E">
        <w:rPr>
          <w:highlight w:val="yellow"/>
        </w:rPr>
        <w:t>Movimientos anuales:</w:t>
      </w:r>
    </w:p>
    <w:p w14:paraId="49A7E3FC" w14:textId="77777777" w:rsidR="00401C87" w:rsidRDefault="004273D1" w:rsidP="004273D1">
      <w:pPr>
        <w:numPr>
          <w:ilvl w:val="0"/>
          <w:numId w:val="37"/>
        </w:numPr>
        <w:rPr>
          <w:highlight w:val="white"/>
        </w:rPr>
      </w:pPr>
      <w:r>
        <w:rPr>
          <w:highlight w:val="white"/>
        </w:rPr>
        <w:t>Registro de Embotelladores</w:t>
      </w:r>
    </w:p>
    <w:p w14:paraId="48E2107D" w14:textId="77777777" w:rsidR="00053F35" w:rsidRPr="00744F4E" w:rsidRDefault="00053F35" w:rsidP="00053F35">
      <w:pPr>
        <w:numPr>
          <w:ilvl w:val="1"/>
          <w:numId w:val="37"/>
        </w:numPr>
        <w:rPr>
          <w:highlight w:val="yellow"/>
        </w:rPr>
      </w:pPr>
      <w:r w:rsidRPr="00744F4E">
        <w:rPr>
          <w:highlight w:val="yellow"/>
        </w:rPr>
        <w:t>Nº de registros</w:t>
      </w:r>
    </w:p>
    <w:p w14:paraId="239F725D" w14:textId="77777777" w:rsidR="00053F35" w:rsidRDefault="00053F35" w:rsidP="004273D1">
      <w:pPr>
        <w:numPr>
          <w:ilvl w:val="1"/>
          <w:numId w:val="37"/>
        </w:numPr>
        <w:rPr>
          <w:highlight w:val="white"/>
        </w:rPr>
      </w:pPr>
      <w:r>
        <w:rPr>
          <w:highlight w:val="white"/>
        </w:rPr>
        <w:t xml:space="preserve">Movimientos anuales: </w:t>
      </w:r>
    </w:p>
    <w:p w14:paraId="36F3234A" w14:textId="77777777" w:rsidR="004273D1" w:rsidRDefault="004273D1" w:rsidP="00053F35">
      <w:pPr>
        <w:numPr>
          <w:ilvl w:val="2"/>
          <w:numId w:val="37"/>
        </w:numPr>
        <w:rPr>
          <w:highlight w:val="white"/>
        </w:rPr>
      </w:pPr>
      <w:r>
        <w:rPr>
          <w:highlight w:val="white"/>
        </w:rPr>
        <w:t>Se producen 20 movimientos anuales entre nuevas inscripciones y modificaciones.</w:t>
      </w:r>
    </w:p>
    <w:p w14:paraId="289DAEFE" w14:textId="77777777" w:rsidR="004273D1" w:rsidRDefault="004273D1" w:rsidP="00C14B82">
      <w:pPr>
        <w:numPr>
          <w:ilvl w:val="0"/>
          <w:numId w:val="37"/>
        </w:numPr>
        <w:rPr>
          <w:highlight w:val="white"/>
        </w:rPr>
      </w:pPr>
      <w:r w:rsidRPr="00053F35">
        <w:rPr>
          <w:highlight w:val="white"/>
        </w:rPr>
        <w:t>Registro de Productores y Bodegas (Asociar empresas vitivinícolas con instalaciones)</w:t>
      </w:r>
    </w:p>
    <w:p w14:paraId="444F0956" w14:textId="77777777" w:rsidR="00053F35" w:rsidRPr="00744F4E" w:rsidRDefault="00053F35" w:rsidP="00053F35">
      <w:pPr>
        <w:numPr>
          <w:ilvl w:val="1"/>
          <w:numId w:val="37"/>
        </w:numPr>
        <w:rPr>
          <w:highlight w:val="yellow"/>
        </w:rPr>
      </w:pPr>
      <w:r w:rsidRPr="00744F4E">
        <w:rPr>
          <w:highlight w:val="yellow"/>
        </w:rPr>
        <w:t>Nº de registros</w:t>
      </w:r>
    </w:p>
    <w:p w14:paraId="2725F186" w14:textId="77777777" w:rsidR="004273D1" w:rsidRPr="00744F4E" w:rsidRDefault="00053F35" w:rsidP="00C14B82">
      <w:pPr>
        <w:numPr>
          <w:ilvl w:val="1"/>
          <w:numId w:val="37"/>
        </w:numPr>
        <w:rPr>
          <w:highlight w:val="yellow"/>
        </w:rPr>
      </w:pPr>
      <w:r w:rsidRPr="00744F4E">
        <w:rPr>
          <w:highlight w:val="yellow"/>
        </w:rPr>
        <w:t>Movimientos anuales</w:t>
      </w:r>
    </w:p>
    <w:p w14:paraId="75AF6DE1" w14:textId="77777777" w:rsidR="003B388D" w:rsidRDefault="003B388D" w:rsidP="0079688B">
      <w:pPr>
        <w:rPr>
          <w:highlight w:val="white"/>
        </w:rPr>
      </w:pPr>
    </w:p>
    <w:p w14:paraId="66174686" w14:textId="77777777" w:rsidR="003B388D" w:rsidRPr="00517608" w:rsidRDefault="003B388D" w:rsidP="0079688B">
      <w:pPr>
        <w:rPr>
          <w:highlight w:val="white"/>
        </w:rPr>
      </w:pPr>
    </w:p>
    <w:p w14:paraId="25F97133" w14:textId="77777777" w:rsidR="00082FAE" w:rsidRDefault="0055240B" w:rsidP="0079688B">
      <w:pPr>
        <w:rPr>
          <w:rFonts w:ascii="Times New Roman" w:hAnsi="Times New Roman"/>
          <w:highlight w:val="white"/>
        </w:rPr>
      </w:pPr>
      <w:r w:rsidRPr="00517608">
        <w:rPr>
          <w:highlight w:val="white"/>
        </w:rPr>
        <w:t>[Otros]</w:t>
      </w:r>
      <w:r w:rsidR="00082FAE" w:rsidRPr="00517608">
        <w:rPr>
          <w:highlight w:val="white"/>
        </w:rPr>
        <w:t>.  </w:t>
      </w:r>
      <w:r w:rsidR="00082FAE" w:rsidRPr="00517608">
        <w:rPr>
          <w:rFonts w:ascii="Times New Roman" w:hAnsi="Times New Roman"/>
          <w:highlight w:val="white"/>
        </w:rPr>
        <w:t xml:space="preserve">   </w:t>
      </w:r>
      <w:bookmarkEnd w:id="17"/>
      <w:bookmarkEnd w:id="18"/>
    </w:p>
    <w:p w14:paraId="6D78884B" w14:textId="77777777" w:rsidR="00155225" w:rsidRPr="00517608" w:rsidRDefault="00155225" w:rsidP="0079688B">
      <w:pPr>
        <w:rPr>
          <w:highlight w:val="white"/>
        </w:rPr>
      </w:pPr>
    </w:p>
    <w:bookmarkStart w:id="29" w:name="Aspectos_críticos"/>
    <w:bookmarkStart w:id="30" w:name="BKM_6F470E7F_2575_4f43_BFF1_D966356AD27F"/>
    <w:p w14:paraId="44118C1F" w14:textId="77777777" w:rsidR="00082FAE" w:rsidRPr="00155225" w:rsidRDefault="00082FAE" w:rsidP="0079688B">
      <w:pPr>
        <w:pStyle w:val="Ttulo2"/>
      </w:pPr>
      <w:r w:rsidRPr="00155225">
        <w:fldChar w:fldCharType="begin" w:fldLock="1"/>
      </w:r>
      <w:r w:rsidRPr="00155225">
        <w:instrText>MERGEFIELD Pkg.Name</w:instrText>
      </w:r>
      <w:r w:rsidRPr="00155225">
        <w:fldChar w:fldCharType="separate"/>
      </w:r>
      <w:bookmarkStart w:id="31" w:name="_Toc411940481"/>
      <w:bookmarkStart w:id="32" w:name="_Toc99016682"/>
      <w:r w:rsidRPr="00155225">
        <w:t>Aspectos críticos</w:t>
      </w:r>
      <w:bookmarkEnd w:id="31"/>
      <w:bookmarkEnd w:id="32"/>
      <w:r w:rsidRPr="00155225">
        <w:fldChar w:fldCharType="end"/>
      </w:r>
      <w:r w:rsidRPr="00155225">
        <w:rPr>
          <w:highlight w:val="white"/>
          <w:u w:color="000000"/>
        </w:rPr>
        <w:fldChar w:fldCharType="begin" w:fldLock="1"/>
      </w:r>
      <w:r w:rsidRPr="00155225">
        <w:rPr>
          <w:highlight w:val="white"/>
          <w:u w:color="000000"/>
        </w:rPr>
        <w:instrText xml:space="preserve">MERGEFIELD </w:instrText>
      </w:r>
      <w:r w:rsidRPr="00155225">
        <w:rPr>
          <w:sz w:val="22"/>
          <w:szCs w:val="22"/>
          <w:highlight w:val="white"/>
        </w:rPr>
        <w:instrText>Pkg.Notes</w:instrText>
      </w:r>
      <w:r w:rsidRPr="00155225">
        <w:rPr>
          <w:highlight w:val="white"/>
          <w:u w:color="000000"/>
        </w:rPr>
        <w:fldChar w:fldCharType="end"/>
      </w:r>
    </w:p>
    <w:p w14:paraId="70396A3C" w14:textId="77777777" w:rsidR="00D5314A" w:rsidRDefault="00D5314A" w:rsidP="0079688B">
      <w:pPr>
        <w:rPr>
          <w:highlight w:val="white"/>
        </w:rPr>
      </w:pPr>
    </w:p>
    <w:p w14:paraId="65AD6BFE" w14:textId="77777777" w:rsidR="00082FAE" w:rsidRDefault="0055240B" w:rsidP="0079688B">
      <w:pPr>
        <w:pStyle w:val="Ttulo3"/>
        <w:rPr>
          <w:highlight w:val="white"/>
        </w:rPr>
      </w:pPr>
      <w:bookmarkStart w:id="33" w:name="_Toc99016683"/>
      <w:r w:rsidRPr="00517608">
        <w:rPr>
          <w:highlight w:val="white"/>
        </w:rPr>
        <w:t>Fecha</w:t>
      </w:r>
      <w:r w:rsidR="00082FAE" w:rsidRPr="00517608">
        <w:rPr>
          <w:highlight w:val="white"/>
        </w:rPr>
        <w:t xml:space="preserve"> límite de </w:t>
      </w:r>
      <w:r w:rsidRPr="00517608">
        <w:rPr>
          <w:highlight w:val="white"/>
        </w:rPr>
        <w:t>entrega</w:t>
      </w:r>
      <w:bookmarkEnd w:id="33"/>
    </w:p>
    <w:p w14:paraId="4914D434" w14:textId="77777777" w:rsidR="00B13116" w:rsidRDefault="00B13116" w:rsidP="0079688B">
      <w:pPr>
        <w:rPr>
          <w:highlight w:val="white"/>
        </w:rPr>
      </w:pPr>
    </w:p>
    <w:p w14:paraId="3F1D9C11" w14:textId="77777777" w:rsidR="00B13116" w:rsidRDefault="00B13116" w:rsidP="0079688B">
      <w:pPr>
        <w:rPr>
          <w:highlight w:val="white"/>
        </w:rPr>
      </w:pPr>
      <w:r>
        <w:rPr>
          <w:highlight w:val="white"/>
        </w:rPr>
        <w:t xml:space="preserve">No hay </w:t>
      </w:r>
      <w:r w:rsidR="00401C87">
        <w:rPr>
          <w:highlight w:val="white"/>
        </w:rPr>
        <w:t>una fecha límite de entrega concreta</w:t>
      </w:r>
      <w:r>
        <w:rPr>
          <w:highlight w:val="white"/>
        </w:rPr>
        <w:t>.</w:t>
      </w:r>
    </w:p>
    <w:p w14:paraId="6DF91576" w14:textId="77777777" w:rsidR="00B13116" w:rsidRPr="00517608" w:rsidRDefault="00B13116" w:rsidP="0079688B">
      <w:pPr>
        <w:rPr>
          <w:highlight w:val="white"/>
        </w:rPr>
      </w:pPr>
    </w:p>
    <w:p w14:paraId="07B92F2E" w14:textId="77777777" w:rsidR="00082FAE" w:rsidRDefault="0055240B" w:rsidP="0079688B">
      <w:pPr>
        <w:pStyle w:val="Ttulo3"/>
        <w:rPr>
          <w:highlight w:val="white"/>
        </w:rPr>
      </w:pPr>
      <w:bookmarkStart w:id="34" w:name="_Toc99016684"/>
      <w:r w:rsidRPr="00517608">
        <w:rPr>
          <w:highlight w:val="white"/>
        </w:rPr>
        <w:t>Dependencia</w:t>
      </w:r>
      <w:r w:rsidR="00082FAE" w:rsidRPr="00517608">
        <w:rPr>
          <w:highlight w:val="white"/>
        </w:rPr>
        <w:t xml:space="preserve"> del correcto funcionamiento de sistemas </w:t>
      </w:r>
      <w:r w:rsidRPr="00517608">
        <w:rPr>
          <w:highlight w:val="white"/>
        </w:rPr>
        <w:t>externos</w:t>
      </w:r>
      <w:bookmarkEnd w:id="34"/>
    </w:p>
    <w:p w14:paraId="6653ACFC" w14:textId="77777777" w:rsidR="00B13116" w:rsidRDefault="00B13116" w:rsidP="0079688B">
      <w:pPr>
        <w:rPr>
          <w:highlight w:val="white"/>
        </w:rPr>
      </w:pPr>
    </w:p>
    <w:p w14:paraId="33201F02" w14:textId="77777777" w:rsidR="00993C0A" w:rsidRDefault="00993C0A" w:rsidP="0079688B">
      <w:pPr>
        <w:rPr>
          <w:highlight w:val="white"/>
        </w:rPr>
      </w:pPr>
      <w:r>
        <w:rPr>
          <w:highlight w:val="white"/>
        </w:rPr>
        <w:t>Los sistemas externos utilizados serán:</w:t>
      </w:r>
    </w:p>
    <w:p w14:paraId="725252EF" w14:textId="77777777" w:rsidR="00993C0A" w:rsidRDefault="00993C0A" w:rsidP="0079688B">
      <w:pPr>
        <w:numPr>
          <w:ilvl w:val="0"/>
          <w:numId w:val="26"/>
        </w:numPr>
        <w:rPr>
          <w:highlight w:val="white"/>
        </w:rPr>
      </w:pPr>
      <w:r>
        <w:rPr>
          <w:highlight w:val="white"/>
        </w:rPr>
        <w:t>Registro único</w:t>
      </w:r>
      <w:r w:rsidR="00096A6B">
        <w:rPr>
          <w:highlight w:val="white"/>
        </w:rPr>
        <w:t>.</w:t>
      </w:r>
    </w:p>
    <w:p w14:paraId="5B449867" w14:textId="77777777" w:rsidR="00096A6B" w:rsidRDefault="00993C0A" w:rsidP="0079688B">
      <w:pPr>
        <w:numPr>
          <w:ilvl w:val="0"/>
          <w:numId w:val="26"/>
        </w:numPr>
        <w:rPr>
          <w:highlight w:val="white"/>
        </w:rPr>
      </w:pPr>
      <w:r w:rsidRPr="00096A6B">
        <w:rPr>
          <w:highlight w:val="white"/>
        </w:rPr>
        <w:t>Gestor documen</w:t>
      </w:r>
      <w:r w:rsidR="00096A6B" w:rsidRPr="00096A6B">
        <w:rPr>
          <w:highlight w:val="white"/>
        </w:rPr>
        <w:t>tal (RODAL)</w:t>
      </w:r>
      <w:r w:rsidR="00096A6B">
        <w:rPr>
          <w:highlight w:val="white"/>
        </w:rPr>
        <w:t>.</w:t>
      </w:r>
    </w:p>
    <w:p w14:paraId="719791BD" w14:textId="77777777" w:rsidR="003F1C3E" w:rsidRPr="00096A6B" w:rsidRDefault="003F1C3E" w:rsidP="0079688B">
      <w:pPr>
        <w:numPr>
          <w:ilvl w:val="0"/>
          <w:numId w:val="26"/>
        </w:numPr>
        <w:rPr>
          <w:highlight w:val="white"/>
        </w:rPr>
      </w:pPr>
      <w:r>
        <w:rPr>
          <w:highlight w:val="white"/>
        </w:rPr>
        <w:t xml:space="preserve">REOVI (Registro de Operadores </w:t>
      </w:r>
      <w:r w:rsidR="00401C87">
        <w:rPr>
          <w:highlight w:val="white"/>
        </w:rPr>
        <w:t>Vitivinícolas de</w:t>
      </w:r>
      <w:r>
        <w:rPr>
          <w:highlight w:val="white"/>
        </w:rPr>
        <w:t xml:space="preserve"> la AICA).</w:t>
      </w:r>
    </w:p>
    <w:p w14:paraId="5EBEF632" w14:textId="77777777" w:rsidR="00993C0A" w:rsidRDefault="00993C0A" w:rsidP="0079688B">
      <w:pPr>
        <w:rPr>
          <w:highlight w:val="white"/>
        </w:rPr>
      </w:pPr>
    </w:p>
    <w:p w14:paraId="5EF7C3CA" w14:textId="77777777" w:rsidR="00B13116" w:rsidRDefault="00B13116" w:rsidP="0079688B">
      <w:pPr>
        <w:rPr>
          <w:highlight w:val="white"/>
        </w:rPr>
      </w:pPr>
      <w:r>
        <w:rPr>
          <w:highlight w:val="white"/>
        </w:rPr>
        <w:t>Este sistema es necesario para:</w:t>
      </w:r>
    </w:p>
    <w:p w14:paraId="621EFE3D" w14:textId="77777777" w:rsidR="00B13116" w:rsidRDefault="00B13116" w:rsidP="0079688B">
      <w:pPr>
        <w:numPr>
          <w:ilvl w:val="0"/>
          <w:numId w:val="24"/>
        </w:numPr>
        <w:rPr>
          <w:highlight w:val="white"/>
        </w:rPr>
      </w:pPr>
      <w:r>
        <w:rPr>
          <w:highlight w:val="white"/>
        </w:rPr>
        <w:lastRenderedPageBreak/>
        <w:t>Solicitudes de ayuda de Viñedo (en SIGCA)</w:t>
      </w:r>
    </w:p>
    <w:p w14:paraId="5A0C4C8A" w14:textId="77777777" w:rsidR="00B13116" w:rsidRDefault="00993C0A" w:rsidP="0079688B">
      <w:pPr>
        <w:numPr>
          <w:ilvl w:val="0"/>
          <w:numId w:val="24"/>
        </w:numPr>
        <w:rPr>
          <w:highlight w:val="white"/>
        </w:rPr>
      </w:pPr>
      <w:r>
        <w:rPr>
          <w:highlight w:val="white"/>
        </w:rPr>
        <w:t xml:space="preserve">Declaraciones de la producción de UVA (DECOVI) </w:t>
      </w:r>
    </w:p>
    <w:p w14:paraId="24E136EE" w14:textId="77777777" w:rsidR="00B13116" w:rsidRDefault="00993C0A" w:rsidP="0079688B">
      <w:pPr>
        <w:numPr>
          <w:ilvl w:val="0"/>
          <w:numId w:val="24"/>
        </w:numPr>
        <w:rPr>
          <w:highlight w:val="white"/>
        </w:rPr>
      </w:pPr>
      <w:r>
        <w:t>Gestión de</w:t>
      </w:r>
      <w:r w:rsidRPr="00993C0A">
        <w:t xml:space="preserve"> los subproductos (</w:t>
      </w:r>
      <w:r>
        <w:t>D</w:t>
      </w:r>
      <w:r w:rsidRPr="00993C0A">
        <w:t>estilación de Restos)</w:t>
      </w:r>
      <w:r>
        <w:t xml:space="preserve"> (en ASEVI)</w:t>
      </w:r>
      <w:r>
        <w:rPr>
          <w:highlight w:val="white"/>
        </w:rPr>
        <w:t xml:space="preserve"> </w:t>
      </w:r>
    </w:p>
    <w:p w14:paraId="6F051868" w14:textId="77777777" w:rsidR="00B13116" w:rsidRPr="00517608" w:rsidRDefault="00B13116" w:rsidP="0079688B">
      <w:pPr>
        <w:rPr>
          <w:highlight w:val="white"/>
        </w:rPr>
      </w:pPr>
    </w:p>
    <w:p w14:paraId="318646B7" w14:textId="77777777" w:rsidR="00D5314A" w:rsidRPr="00517608" w:rsidRDefault="0055240B" w:rsidP="0079688B">
      <w:pPr>
        <w:rPr>
          <w:highlight w:val="white"/>
        </w:rPr>
      </w:pPr>
      <w:r w:rsidRPr="00517608">
        <w:rPr>
          <w:highlight w:val="white"/>
        </w:rPr>
        <w:t>[Posibles</w:t>
      </w:r>
      <w:r w:rsidR="00082FAE" w:rsidRPr="00517608">
        <w:rPr>
          <w:highlight w:val="white"/>
        </w:rPr>
        <w:t xml:space="preserve"> adaptaciones al procedimiento para su </w:t>
      </w:r>
      <w:r w:rsidRPr="00517608">
        <w:rPr>
          <w:highlight w:val="white"/>
        </w:rPr>
        <w:t>automatización]</w:t>
      </w:r>
      <w:r w:rsidR="00082FAE" w:rsidRPr="00517608">
        <w:rPr>
          <w:highlight w:val="white"/>
        </w:rPr>
        <w:t>.</w:t>
      </w:r>
    </w:p>
    <w:p w14:paraId="0753BAEB" w14:textId="77777777" w:rsidR="00082FAE" w:rsidRDefault="0055240B" w:rsidP="0079688B">
      <w:pPr>
        <w:rPr>
          <w:rFonts w:ascii="Times New Roman" w:hAnsi="Times New Roman"/>
          <w:highlight w:val="white"/>
        </w:rPr>
      </w:pPr>
      <w:r w:rsidRPr="00517608">
        <w:rPr>
          <w:highlight w:val="white"/>
        </w:rPr>
        <w:t>[Otros</w:t>
      </w:r>
      <w:r w:rsidR="00082FAE" w:rsidRPr="00517608">
        <w:rPr>
          <w:highlight w:val="white"/>
        </w:rPr>
        <w:t>].  </w:t>
      </w:r>
      <w:r w:rsidR="00082FAE" w:rsidRPr="00517608">
        <w:rPr>
          <w:rFonts w:ascii="Times New Roman" w:hAnsi="Times New Roman"/>
          <w:highlight w:val="white"/>
        </w:rPr>
        <w:t xml:space="preserve">   </w:t>
      </w:r>
      <w:bookmarkEnd w:id="29"/>
      <w:bookmarkEnd w:id="30"/>
    </w:p>
    <w:p w14:paraId="32367415" w14:textId="77777777" w:rsidR="00155225" w:rsidRPr="00517608" w:rsidRDefault="00155225" w:rsidP="0079688B">
      <w:pPr>
        <w:rPr>
          <w:highlight w:val="white"/>
        </w:rPr>
      </w:pPr>
    </w:p>
    <w:bookmarkStart w:id="35" w:name="Documentos_relacionados"/>
    <w:bookmarkStart w:id="36" w:name="BKM_C6253146_3B82_466f_800E_5F012BC04E9B"/>
    <w:p w14:paraId="6E1011A2" w14:textId="77777777" w:rsidR="00082FAE" w:rsidRPr="00155225" w:rsidRDefault="00082FAE" w:rsidP="0079688B">
      <w:pPr>
        <w:pStyle w:val="Ttulo2"/>
      </w:pPr>
      <w:r w:rsidRPr="00155225">
        <w:fldChar w:fldCharType="begin" w:fldLock="1"/>
      </w:r>
      <w:r w:rsidRPr="00155225">
        <w:instrText>MERGEFIELD Pkg.Name</w:instrText>
      </w:r>
      <w:r w:rsidRPr="00155225">
        <w:fldChar w:fldCharType="separate"/>
      </w:r>
      <w:bookmarkStart w:id="37" w:name="_Toc411940482"/>
      <w:bookmarkStart w:id="38" w:name="_Toc99016685"/>
      <w:r w:rsidRPr="00155225">
        <w:t>Documentos</w:t>
      </w:r>
      <w:r w:rsidR="00401C87">
        <w:t xml:space="preserve"> </w:t>
      </w:r>
      <w:r w:rsidRPr="00155225">
        <w:t>relacionados</w:t>
      </w:r>
      <w:bookmarkEnd w:id="37"/>
      <w:bookmarkEnd w:id="38"/>
      <w:r w:rsidRPr="00155225">
        <w:fldChar w:fldCharType="end"/>
      </w:r>
    </w:p>
    <w:p w14:paraId="7981630B"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[Documentos</w:t>
      </w:r>
      <w:r w:rsidRPr="00517608">
        <w:rPr>
          <w:highlight w:val="white"/>
        </w:rPr>
        <w:t xml:space="preserve"> internos o externos relacionados con el </w:t>
      </w:r>
      <w:r w:rsidR="0055240B" w:rsidRPr="00517608">
        <w:rPr>
          <w:highlight w:val="white"/>
        </w:rPr>
        <w:t>sistema]</w:t>
      </w:r>
    </w:p>
    <w:p w14:paraId="73C18C1D" w14:textId="77777777" w:rsidR="00401C87" w:rsidRDefault="0055240B" w:rsidP="0079688B">
      <w:pPr>
        <w:rPr>
          <w:rFonts w:ascii="Times New Roman" w:hAnsi="Times New Roman"/>
          <w:highlight w:val="white"/>
        </w:rPr>
      </w:pPr>
      <w:r w:rsidRPr="00517608">
        <w:rPr>
          <w:highlight w:val="white"/>
        </w:rPr>
        <w:t>[Ejemplo</w:t>
      </w:r>
      <w:r w:rsidR="00082FAE" w:rsidRPr="00517608">
        <w:rPr>
          <w:highlight w:val="white"/>
        </w:rPr>
        <w:t xml:space="preserve">, normativa, documentación de proyectos </w:t>
      </w:r>
      <w:r w:rsidRPr="00517608">
        <w:rPr>
          <w:highlight w:val="white"/>
        </w:rPr>
        <w:t>relacionados...</w:t>
      </w:r>
      <w:r w:rsidR="00082FAE" w:rsidRPr="00517608">
        <w:rPr>
          <w:highlight w:val="white"/>
        </w:rPr>
        <w:t>].  </w:t>
      </w:r>
      <w:r w:rsidR="00082FAE" w:rsidRPr="00517608">
        <w:rPr>
          <w:rFonts w:ascii="Times New Roman" w:hAnsi="Times New Roman"/>
          <w:highlight w:val="white"/>
        </w:rPr>
        <w:t xml:space="preserve">    </w:t>
      </w:r>
    </w:p>
    <w:p w14:paraId="63291CC2" w14:textId="77777777" w:rsidR="00401C87" w:rsidRDefault="00401C87" w:rsidP="0079688B">
      <w:pPr>
        <w:rPr>
          <w:highlight w:val="white"/>
        </w:rPr>
      </w:pPr>
    </w:p>
    <w:p w14:paraId="3B4131CB" w14:textId="77777777" w:rsidR="00401C87" w:rsidRPr="00401C87" w:rsidRDefault="00401C87" w:rsidP="0079688B">
      <w:pPr>
        <w:pStyle w:val="Ttulo3"/>
      </w:pPr>
      <w:bookmarkStart w:id="39" w:name="_Toc99016686"/>
      <w:r>
        <w:t>¿</w:t>
      </w:r>
      <w:r w:rsidRPr="00401C87">
        <w:t>Cuál es la normativa relacionada, si la hay? ¿A qué nos obliga? A nivel autonómico, nacional y europeo.</w:t>
      </w:r>
      <w:bookmarkEnd w:id="39"/>
    </w:p>
    <w:p w14:paraId="4F200120" w14:textId="77777777" w:rsidR="00401C87" w:rsidRPr="00401C87" w:rsidRDefault="00401C87" w:rsidP="0079688B">
      <w:pPr>
        <w:rPr>
          <w:highlight w:val="white"/>
        </w:rPr>
      </w:pPr>
    </w:p>
    <w:p w14:paraId="19D8144D" w14:textId="77777777" w:rsidR="00401C87" w:rsidRPr="0079688B" w:rsidRDefault="00401C87" w:rsidP="0079688B">
      <w:pPr>
        <w:rPr>
          <w:highlight w:val="white"/>
        </w:rPr>
      </w:pPr>
      <w:r w:rsidRPr="0079688B">
        <w:rPr>
          <w:highlight w:val="white"/>
        </w:rPr>
        <w:t>No existe actualmente, se desarrollará a lo largo de 2022-2023, una vez se publique la nueva Ley de Calidad.</w:t>
      </w:r>
    </w:p>
    <w:p w14:paraId="118F8220" w14:textId="77777777" w:rsidR="00401C87" w:rsidRPr="00401C87" w:rsidRDefault="00401C87" w:rsidP="0079688B">
      <w:pPr>
        <w:rPr>
          <w:highlight w:val="white"/>
        </w:rPr>
      </w:pPr>
    </w:p>
    <w:p w14:paraId="497FC949" w14:textId="77777777" w:rsidR="00401C87" w:rsidRPr="00401C87" w:rsidRDefault="00401C87" w:rsidP="0079688B">
      <w:pPr>
        <w:rPr>
          <w:highlight w:val="white"/>
        </w:rPr>
      </w:pPr>
      <w:r w:rsidRPr="00401C87">
        <w:rPr>
          <w:highlight w:val="white"/>
        </w:rPr>
        <w:t xml:space="preserve">Sí tenemos un modelo de solicitud, aunque cambiará cuando se publique la normativa. </w:t>
      </w:r>
    </w:p>
    <w:p w14:paraId="4659D02F" w14:textId="77777777" w:rsidR="00401C87" w:rsidRPr="00401C87" w:rsidRDefault="00401C87" w:rsidP="0079688B">
      <w:pPr>
        <w:rPr>
          <w:highlight w:val="white"/>
        </w:rPr>
      </w:pPr>
    </w:p>
    <w:p w14:paraId="7E946CAB" w14:textId="77777777" w:rsidR="0079688B" w:rsidRDefault="0079688B" w:rsidP="0079688B">
      <w:pPr>
        <w:pStyle w:val="Ttulo3"/>
        <w:rPr>
          <w:highlight w:val="white"/>
        </w:rPr>
      </w:pPr>
      <w:bookmarkStart w:id="40" w:name="_Toc99016687"/>
      <w:r>
        <w:rPr>
          <w:highlight w:val="white"/>
        </w:rPr>
        <w:t>Enlaces e información en JCCM</w:t>
      </w:r>
      <w:bookmarkEnd w:id="40"/>
    </w:p>
    <w:p w14:paraId="1F19D4E8" w14:textId="77777777" w:rsidR="0079688B" w:rsidRDefault="0079688B" w:rsidP="0079688B">
      <w:pPr>
        <w:rPr>
          <w:highlight w:val="white"/>
        </w:rPr>
      </w:pPr>
    </w:p>
    <w:p w14:paraId="3D099AA1" w14:textId="77777777" w:rsidR="0079688B" w:rsidRDefault="0079688B" w:rsidP="0079688B">
      <w:pPr>
        <w:rPr>
          <w:highlight w:val="white"/>
        </w:rPr>
      </w:pPr>
      <w:hyperlink r:id="rId11" w:history="1">
        <w:r w:rsidRPr="006872A6">
          <w:rPr>
            <w:rStyle w:val="Hipervnculo"/>
            <w:rFonts w:ascii="Arial" w:hAnsi="Arial" w:cs="Arial"/>
            <w:sz w:val="22"/>
            <w:szCs w:val="22"/>
            <w:highlight w:val="white"/>
          </w:rPr>
          <w:t>https://www.jccm.es/tramitesygestiones/registro-de-industrias-agrarias</w:t>
        </w:r>
      </w:hyperlink>
    </w:p>
    <w:p w14:paraId="347DDDDE" w14:textId="77777777" w:rsidR="0079688B" w:rsidRDefault="0079688B" w:rsidP="0079688B"/>
    <w:p w14:paraId="5BB55D25" w14:textId="77777777" w:rsidR="0079688B" w:rsidRDefault="0079688B" w:rsidP="0079688B">
      <w:hyperlink r:id="rId12" w:history="1">
        <w:r w:rsidRPr="006872A6">
          <w:rPr>
            <w:rStyle w:val="Hipervnculo"/>
            <w:rFonts w:ascii="Arial" w:hAnsi="Arial" w:cs="Arial"/>
            <w:sz w:val="22"/>
            <w:szCs w:val="22"/>
          </w:rPr>
          <w:t>https://www.castillalamancha.es/gobierno/agriaguaydesrur/actuaciones/programa-registro-de-industrias-agroalimentarias-ria</w:t>
        </w:r>
      </w:hyperlink>
    </w:p>
    <w:p w14:paraId="57C349EE" w14:textId="77777777" w:rsidR="0079688B" w:rsidRPr="0079688B" w:rsidRDefault="0079688B" w:rsidP="0079688B">
      <w:pPr>
        <w:rPr>
          <w:highlight w:val="white"/>
        </w:rPr>
      </w:pPr>
    </w:p>
    <w:p w14:paraId="79F8021B" w14:textId="77777777" w:rsidR="0079688B" w:rsidRPr="0079688B" w:rsidRDefault="0079688B" w:rsidP="0079688B">
      <w:pPr>
        <w:rPr>
          <w:highlight w:val="white"/>
        </w:rPr>
      </w:pPr>
    </w:p>
    <w:p w14:paraId="3A75AD0F" w14:textId="77777777" w:rsidR="00401C87" w:rsidRPr="00401C87" w:rsidRDefault="00401C87" w:rsidP="009F4E65">
      <w:pPr>
        <w:pStyle w:val="Ttulo3"/>
        <w:rPr>
          <w:highlight w:val="white"/>
        </w:rPr>
      </w:pPr>
      <w:bookmarkStart w:id="41" w:name="_Toc99016688"/>
      <w:r>
        <w:rPr>
          <w:highlight w:val="white"/>
        </w:rPr>
        <w:t>R</w:t>
      </w:r>
      <w:r w:rsidRPr="00401C87">
        <w:rPr>
          <w:highlight w:val="white"/>
        </w:rPr>
        <w:t xml:space="preserve">eferentes en los que basarnos, en otras comunidades autónomas, e incluso a nivel internacional. </w:t>
      </w:r>
      <w:r>
        <w:rPr>
          <w:highlight w:val="white"/>
        </w:rPr>
        <w:t>Casos de éxito.</w:t>
      </w:r>
      <w:bookmarkEnd w:id="41"/>
    </w:p>
    <w:p w14:paraId="4F7CFDFA" w14:textId="77777777" w:rsidR="00401C87" w:rsidRPr="00401C87" w:rsidRDefault="00401C87" w:rsidP="0079688B">
      <w:pPr>
        <w:rPr>
          <w:highlight w:val="white"/>
        </w:rPr>
      </w:pPr>
    </w:p>
    <w:p w14:paraId="09283E62" w14:textId="77777777" w:rsidR="00401C87" w:rsidRPr="00401C87" w:rsidRDefault="00401C87" w:rsidP="0079688B">
      <w:pPr>
        <w:rPr>
          <w:highlight w:val="white"/>
        </w:rPr>
      </w:pPr>
      <w:r w:rsidRPr="00401C87">
        <w:rPr>
          <w:highlight w:val="white"/>
        </w:rPr>
        <w:t xml:space="preserve">Al ser una cuestión que no tiene norma nacional que la recoja, cada CCAA tiene una visión de su RIA: algunas de ellas lo tienen integrado en un Registro Industrial general para toda la comunidad autónoma, otras tienen una aplicación específica. </w:t>
      </w:r>
    </w:p>
    <w:p w14:paraId="67EDF1EB" w14:textId="77777777" w:rsidR="00401C87" w:rsidRPr="00401C87" w:rsidRDefault="00401C87" w:rsidP="0079688B">
      <w:pPr>
        <w:rPr>
          <w:highlight w:val="white"/>
        </w:rPr>
      </w:pPr>
    </w:p>
    <w:p w14:paraId="2E66A6AE" w14:textId="77777777" w:rsidR="00401C87" w:rsidRPr="00401C87" w:rsidRDefault="00401C87" w:rsidP="0079688B">
      <w:pPr>
        <w:rPr>
          <w:highlight w:val="white"/>
        </w:rPr>
      </w:pPr>
      <w:r w:rsidRPr="00401C87">
        <w:rPr>
          <w:highlight w:val="white"/>
        </w:rPr>
        <w:t>Desconocemos cómo funcionan las aplicaciones de otras CCAA, dado que no tenemos relación administrativa en este tema. Entre las que disponen de datos abiertos al público (entendemos que al menos tienen un mantenimiento con una herramienta informática) son:</w:t>
      </w:r>
    </w:p>
    <w:p w14:paraId="331520AD" w14:textId="77777777" w:rsidR="00401C87" w:rsidRPr="00401C87" w:rsidRDefault="00401C87" w:rsidP="0079688B">
      <w:pPr>
        <w:rPr>
          <w:highlight w:val="white"/>
        </w:rPr>
      </w:pPr>
    </w:p>
    <w:p w14:paraId="4C9360EB" w14:textId="77777777" w:rsidR="00401C87" w:rsidRPr="00401C87" w:rsidRDefault="00401C87" w:rsidP="0079688B">
      <w:pPr>
        <w:rPr>
          <w:highlight w:val="white"/>
        </w:rPr>
      </w:pPr>
      <w:hyperlink r:id="rId13" w:history="1">
        <w:r w:rsidRPr="006872A6">
          <w:rPr>
            <w:rStyle w:val="Hipervnculo"/>
            <w:rFonts w:ascii="Arial" w:hAnsi="Arial" w:cs="Arial"/>
            <w:sz w:val="22"/>
            <w:szCs w:val="22"/>
            <w:highlight w:val="white"/>
          </w:rPr>
          <w:t>https://www.juntadeandalucia.es/agriculturaypesca/gria/gestionaNavegacion.do?accion=modificacionIndustria</w:t>
        </w:r>
      </w:hyperlink>
    </w:p>
    <w:p w14:paraId="4CF9E991" w14:textId="77777777" w:rsidR="00401C87" w:rsidRPr="00401C87" w:rsidRDefault="00401C87" w:rsidP="0079688B">
      <w:pPr>
        <w:rPr>
          <w:highlight w:val="white"/>
        </w:rPr>
      </w:pPr>
    </w:p>
    <w:p w14:paraId="2A82437B" w14:textId="77777777" w:rsidR="00401C87" w:rsidRDefault="00401C87" w:rsidP="0079688B">
      <w:pPr>
        <w:rPr>
          <w:highlight w:val="white"/>
        </w:rPr>
      </w:pPr>
      <w:hyperlink r:id="rId14" w:history="1">
        <w:r w:rsidRPr="006872A6">
          <w:rPr>
            <w:rStyle w:val="Hipervnculo"/>
            <w:rFonts w:ascii="Arial" w:hAnsi="Arial" w:cs="Arial"/>
            <w:sz w:val="22"/>
            <w:szCs w:val="22"/>
            <w:highlight w:val="white"/>
          </w:rPr>
          <w:t>https://ovmediorural.xunta.gal/es/consultas-publicas/directorio-de-industrias-agroalimentarias</w:t>
        </w:r>
      </w:hyperlink>
    </w:p>
    <w:p w14:paraId="62639D6C" w14:textId="77777777" w:rsidR="00401C87" w:rsidRPr="00401C87" w:rsidRDefault="00401C87" w:rsidP="0079688B">
      <w:pPr>
        <w:rPr>
          <w:highlight w:val="white"/>
        </w:rPr>
      </w:pPr>
    </w:p>
    <w:p w14:paraId="229B2CFA" w14:textId="77777777" w:rsidR="00401C87" w:rsidRDefault="00401C87" w:rsidP="0079688B">
      <w:pPr>
        <w:rPr>
          <w:highlight w:val="white"/>
        </w:rPr>
      </w:pPr>
    </w:p>
    <w:p w14:paraId="36192626" w14:textId="77777777" w:rsidR="00401C87" w:rsidRDefault="0079688B" w:rsidP="0079688B">
      <w:pPr>
        <w:rPr>
          <w:highlight w:val="white"/>
        </w:rPr>
      </w:pPr>
      <w:r>
        <w:rPr>
          <w:highlight w:val="white"/>
        </w:rPr>
        <w:t>Trámites de inscripción en el RIA (o su equivalente) en otras comunidades autónomas:</w:t>
      </w:r>
    </w:p>
    <w:p w14:paraId="7DD94389" w14:textId="77777777" w:rsidR="00CD3333" w:rsidRDefault="00CD3333" w:rsidP="0079688B">
      <w:pPr>
        <w:rPr>
          <w:highlight w:val="white"/>
        </w:rPr>
      </w:pPr>
    </w:p>
    <w:p w14:paraId="1300E6C4" w14:textId="77777777" w:rsidR="00CD3333" w:rsidRDefault="00CD3333" w:rsidP="0079688B">
      <w:pPr>
        <w:rPr>
          <w:highlight w:val="white"/>
        </w:rPr>
      </w:pPr>
      <w:hyperlink r:id="rId15" w:history="1">
        <w:r w:rsidRPr="006872A6">
          <w:rPr>
            <w:rStyle w:val="Hipervnculo"/>
            <w:rFonts w:ascii="Arial" w:hAnsi="Arial" w:cs="Arial"/>
            <w:sz w:val="22"/>
            <w:szCs w:val="22"/>
          </w:rPr>
          <w:t>https://www.juntadeandalucia.es/organismos/agriculturaganaderiapescaydesarrollosostenible/areas/industrias-agroalimentarias/registros-alimentarios/paginas/industrias.html</w:t>
        </w:r>
      </w:hyperlink>
      <w:r>
        <w:t xml:space="preserve">  (Nota: enlace muy completo)</w:t>
      </w:r>
    </w:p>
    <w:p w14:paraId="24A1BAC2" w14:textId="77777777" w:rsidR="0079688B" w:rsidRDefault="0079688B" w:rsidP="0079688B">
      <w:pPr>
        <w:rPr>
          <w:highlight w:val="white"/>
        </w:rPr>
      </w:pPr>
    </w:p>
    <w:p w14:paraId="6B8657E0" w14:textId="77777777" w:rsidR="0079688B" w:rsidRDefault="0079688B" w:rsidP="0079688B">
      <w:hyperlink r:id="rId16" w:history="1">
        <w:r w:rsidRPr="006872A6">
          <w:rPr>
            <w:rStyle w:val="Hipervnculo"/>
            <w:rFonts w:ascii="Arial" w:hAnsi="Arial" w:cs="Arial"/>
            <w:sz w:val="22"/>
            <w:szCs w:val="22"/>
          </w:rPr>
          <w:t>https://tramita.comunidad.madrid/comunicaciones-declaraciones/declaracion-industrias-agroalimentarias</w:t>
        </w:r>
      </w:hyperlink>
    </w:p>
    <w:p w14:paraId="1BE61D72" w14:textId="77777777" w:rsidR="0079688B" w:rsidRDefault="0079688B" w:rsidP="0079688B">
      <w:pPr>
        <w:rPr>
          <w:highlight w:val="white"/>
        </w:rPr>
      </w:pPr>
    </w:p>
    <w:bookmarkEnd w:id="6"/>
    <w:bookmarkEnd w:id="7"/>
    <w:bookmarkEnd w:id="35"/>
    <w:bookmarkEnd w:id="36"/>
    <w:p w14:paraId="660455A2" w14:textId="77777777" w:rsidR="00082FAE" w:rsidRDefault="0079688B" w:rsidP="0079688B">
      <w:r>
        <w:fldChar w:fldCharType="begin"/>
      </w:r>
      <w:r>
        <w:instrText xml:space="preserve"> HYPERLINK "</w:instrText>
      </w:r>
      <w:r w:rsidRPr="0079688B">
        <w:instrText>https://www.larioja.org/oficina-electronica/es?web=&amp;proc=00408</w:instrText>
      </w:r>
      <w:r>
        <w:instrText xml:space="preserve">" </w:instrText>
      </w:r>
      <w:r>
        <w:fldChar w:fldCharType="separate"/>
      </w:r>
      <w:r w:rsidRPr="006872A6">
        <w:rPr>
          <w:rStyle w:val="Hipervnculo"/>
          <w:rFonts w:ascii="Arial" w:hAnsi="Arial" w:cs="Arial"/>
          <w:sz w:val="22"/>
          <w:szCs w:val="22"/>
        </w:rPr>
        <w:t>https://www.larioja.org/oficina-electronica/es?web=&amp;proc=00408</w:t>
      </w:r>
      <w:r>
        <w:fldChar w:fldCharType="end"/>
      </w:r>
    </w:p>
    <w:p w14:paraId="4F562308" w14:textId="77777777" w:rsidR="0079688B" w:rsidRDefault="0079688B" w:rsidP="0079688B"/>
    <w:p w14:paraId="368ADB6C" w14:textId="77777777" w:rsidR="0079688B" w:rsidRDefault="0079688B" w:rsidP="0079688B">
      <w:hyperlink r:id="rId17" w:history="1">
        <w:r w:rsidRPr="006872A6">
          <w:rPr>
            <w:rStyle w:val="Hipervnculo"/>
            <w:rFonts w:ascii="Arial" w:hAnsi="Arial" w:cs="Arial"/>
            <w:sz w:val="22"/>
            <w:szCs w:val="22"/>
          </w:rPr>
          <w:t>https://www.euskadi.eus/registro-industrias-agrarias-alimentarias/web01-a2elikin/es/</w:t>
        </w:r>
      </w:hyperlink>
    </w:p>
    <w:p w14:paraId="08109F32" w14:textId="77777777" w:rsidR="0079688B" w:rsidRDefault="0079688B" w:rsidP="0079688B">
      <w:pPr>
        <w:rPr>
          <w:highlight w:val="white"/>
        </w:rPr>
      </w:pPr>
    </w:p>
    <w:p w14:paraId="00B7F64B" w14:textId="77777777" w:rsidR="00C454B9" w:rsidRDefault="00C454B9" w:rsidP="0079688B">
      <w:pPr>
        <w:rPr>
          <w:highlight w:val="white"/>
        </w:rPr>
      </w:pPr>
      <w:r>
        <w:rPr>
          <w:highlight w:val="white"/>
        </w:rPr>
        <w:t>Difusión de la información y datos abiertos:</w:t>
      </w:r>
    </w:p>
    <w:p w14:paraId="2C704668" w14:textId="77777777" w:rsidR="00C454B9" w:rsidRDefault="00C454B9" w:rsidP="0079688B">
      <w:pPr>
        <w:rPr>
          <w:highlight w:val="white"/>
        </w:rPr>
      </w:pPr>
    </w:p>
    <w:p w14:paraId="6A49CF3C" w14:textId="77777777" w:rsidR="00C454B9" w:rsidRDefault="00C454B9" w:rsidP="0079688B">
      <w:hyperlink r:id="rId18" w:history="1">
        <w:r w:rsidRPr="00F74E3F">
          <w:rPr>
            <w:rStyle w:val="Hipervnculo"/>
            <w:rFonts w:ascii="Arial" w:hAnsi="Arial" w:cs="Arial"/>
            <w:sz w:val="22"/>
            <w:szCs w:val="22"/>
          </w:rPr>
          <w:t>https://www.euskadi.eus/registro-industrias-agrarias-alimentarias/web01-a2elikin/es/</w:t>
        </w:r>
      </w:hyperlink>
    </w:p>
    <w:p w14:paraId="2CA012C4" w14:textId="77777777" w:rsidR="00C454B9" w:rsidRDefault="00C454B9" w:rsidP="0079688B">
      <w:hyperlink r:id="rId19" w:history="1">
        <w:r w:rsidRPr="00F74E3F">
          <w:rPr>
            <w:rStyle w:val="Hipervnculo"/>
            <w:rFonts w:ascii="Arial" w:hAnsi="Arial" w:cs="Arial"/>
            <w:sz w:val="22"/>
            <w:szCs w:val="22"/>
          </w:rPr>
          <w:t>http://www.nasdap.net/DEC_RIA/Vista/Default.aspx#</w:t>
        </w:r>
      </w:hyperlink>
    </w:p>
    <w:p w14:paraId="13FCC2D2" w14:textId="77777777" w:rsidR="00C454B9" w:rsidRPr="00517608" w:rsidRDefault="00C454B9" w:rsidP="0079688B">
      <w:pPr>
        <w:rPr>
          <w:highlight w:val="white"/>
        </w:rPr>
      </w:pPr>
    </w:p>
    <w:p w14:paraId="62CAAF0E" w14:textId="77777777" w:rsidR="00376DAE" w:rsidRPr="00360107" w:rsidRDefault="00360107" w:rsidP="0079688B">
      <w:pPr>
        <w:pStyle w:val="Ttulo1"/>
      </w:pPr>
      <w:bookmarkStart w:id="42" w:name="Situación_actual"/>
      <w:bookmarkStart w:id="43" w:name="BKM_7BAE6366_014F_4618_BC1A_E1806E3C7739"/>
      <w:bookmarkStart w:id="44" w:name="_Toc99016689"/>
      <w:r>
        <w:t xml:space="preserve">Situación </w:t>
      </w:r>
      <w:r w:rsidR="00376DAE">
        <w:t>actual</w:t>
      </w:r>
      <w:bookmarkEnd w:id="44"/>
    </w:p>
    <w:p w14:paraId="14AA91D7" w14:textId="77777777" w:rsidR="003F1C3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w:t>
      </w:r>
      <w:r w:rsidRPr="00517608">
        <w:rPr>
          <w:highlight w:val="white"/>
        </w:rPr>
        <w:t>Está el procedimiento automatizado ya</w:t>
      </w:r>
      <w:r w:rsidR="0055240B" w:rsidRPr="00517608">
        <w:rPr>
          <w:highlight w:val="white"/>
        </w:rPr>
        <w:t>?]</w:t>
      </w:r>
      <w:r w:rsidRPr="00517608">
        <w:rPr>
          <w:highlight w:val="white"/>
        </w:rPr>
        <w:t>.</w:t>
      </w:r>
    </w:p>
    <w:p w14:paraId="6EA9B234" w14:textId="77777777" w:rsidR="00082FAE" w:rsidRPr="00517608" w:rsidRDefault="0055240B" w:rsidP="0079688B">
      <w:pPr>
        <w:rPr>
          <w:highlight w:val="white"/>
        </w:rPr>
      </w:pPr>
      <w:r w:rsidRPr="00517608">
        <w:rPr>
          <w:highlight w:val="white"/>
        </w:rPr>
        <w:t>[Particularidades</w:t>
      </w:r>
      <w:r w:rsidR="00082FAE" w:rsidRPr="00517608">
        <w:rPr>
          <w:highlight w:val="white"/>
        </w:rPr>
        <w:t xml:space="preserve"> de cada </w:t>
      </w:r>
      <w:r w:rsidRPr="00517608">
        <w:rPr>
          <w:highlight w:val="white"/>
        </w:rPr>
        <w:t>Delegación]</w:t>
      </w:r>
      <w:r w:rsidR="00082FAE" w:rsidRPr="00517608">
        <w:rPr>
          <w:highlight w:val="white"/>
        </w:rPr>
        <w:t>.</w:t>
      </w:r>
    </w:p>
    <w:p w14:paraId="7F267191" w14:textId="77777777" w:rsidR="00082FAE" w:rsidRDefault="0055240B" w:rsidP="0079688B">
      <w:pPr>
        <w:rPr>
          <w:rFonts w:ascii="Times New Roman" w:hAnsi="Times New Roman"/>
          <w:highlight w:val="white"/>
        </w:rPr>
      </w:pPr>
      <w:r w:rsidRPr="00517608">
        <w:rPr>
          <w:highlight w:val="white"/>
        </w:rPr>
        <w:t>[Otros]</w:t>
      </w:r>
      <w:r w:rsidR="00082FAE" w:rsidRPr="00517608">
        <w:rPr>
          <w:highlight w:val="white"/>
        </w:rPr>
        <w:t>. </w:t>
      </w:r>
      <w:r w:rsidR="00082FAE" w:rsidRPr="00517608">
        <w:rPr>
          <w:rFonts w:ascii="Times New Roman" w:hAnsi="Times New Roman"/>
          <w:highlight w:val="white"/>
        </w:rPr>
        <w:t xml:space="preserve"> </w:t>
      </w:r>
    </w:p>
    <w:p w14:paraId="00DFD179" w14:textId="77777777" w:rsidR="002F0FBA" w:rsidRDefault="002F0FBA" w:rsidP="0079688B">
      <w:pPr>
        <w:rPr>
          <w:rFonts w:ascii="Times New Roman" w:hAnsi="Times New Roman"/>
          <w:highlight w:val="white"/>
        </w:rPr>
      </w:pPr>
    </w:p>
    <w:p w14:paraId="2573C3EF" w14:textId="77777777" w:rsidR="002F0FBA" w:rsidRPr="00081F0F" w:rsidRDefault="002F0FBA" w:rsidP="0079688B">
      <w:pPr>
        <w:rPr>
          <w:highlight w:val="white"/>
        </w:rPr>
      </w:pPr>
      <w:r w:rsidRPr="00081F0F">
        <w:rPr>
          <w:highlight w:val="white"/>
        </w:rPr>
        <w:t>A continuación, se indica</w:t>
      </w:r>
      <w:r w:rsidR="004A1D46">
        <w:rPr>
          <w:highlight w:val="white"/>
        </w:rPr>
        <w:t xml:space="preserve"> la situación actual de cada uno de los registros existentes</w:t>
      </w:r>
      <w:r w:rsidRPr="00081F0F">
        <w:rPr>
          <w:highlight w:val="white"/>
        </w:rPr>
        <w:t xml:space="preserve"> que va a integrar dentro del nuevo RIA. Actualmente se trata de sistemas independientes.</w:t>
      </w:r>
    </w:p>
    <w:p w14:paraId="65306B69" w14:textId="77777777" w:rsidR="002F0FBA" w:rsidRDefault="002F0FBA" w:rsidP="0079688B">
      <w:pPr>
        <w:rPr>
          <w:rFonts w:ascii="Times New Roman" w:hAnsi="Times New Roman"/>
          <w:highlight w:val="white"/>
        </w:rPr>
      </w:pPr>
    </w:p>
    <w:p w14:paraId="0D957A58" w14:textId="77777777" w:rsidR="002F0FBA" w:rsidRDefault="002F0FBA" w:rsidP="002F0FBA">
      <w:pPr>
        <w:pStyle w:val="Titulo2"/>
        <w:rPr>
          <w:highlight w:val="white"/>
        </w:rPr>
      </w:pPr>
      <w:bookmarkStart w:id="45" w:name="_Toc99016690"/>
      <w:r>
        <w:rPr>
          <w:highlight w:val="white"/>
        </w:rPr>
        <w:t xml:space="preserve">Situación actual del </w:t>
      </w:r>
      <w:r w:rsidRPr="002F0FBA">
        <w:rPr>
          <w:highlight w:val="white"/>
        </w:rPr>
        <w:t xml:space="preserve">Registro de Industrias Agrarias </w:t>
      </w:r>
      <w:r>
        <w:rPr>
          <w:highlight w:val="white"/>
        </w:rPr>
        <w:t>(RIA).</w:t>
      </w:r>
      <w:bookmarkEnd w:id="45"/>
    </w:p>
    <w:p w14:paraId="3A834003" w14:textId="77777777" w:rsidR="00B5028B" w:rsidRDefault="00B5028B" w:rsidP="00B5028B">
      <w:pPr>
        <w:pStyle w:val="Ttulo3"/>
      </w:pPr>
      <w:r w:rsidRPr="00155225">
        <w:fldChar w:fldCharType="begin" w:fldLock="1"/>
      </w:r>
      <w:r w:rsidRPr="00155225">
        <w:instrText>MERGEFIELD Pkg.Name</w:instrText>
      </w:r>
      <w:r w:rsidRPr="00155225">
        <w:fldChar w:fldCharType="separate"/>
      </w:r>
      <w:bookmarkStart w:id="46" w:name="_Toc99016691"/>
      <w:r w:rsidRPr="00155225">
        <w:t>Descripción de los sistemas de información actuales</w:t>
      </w:r>
      <w:bookmarkEnd w:id="46"/>
      <w:r w:rsidRPr="00155225">
        <w:fldChar w:fldCharType="end"/>
      </w:r>
    </w:p>
    <w:p w14:paraId="583B75DA" w14:textId="77777777" w:rsidR="00B5028B" w:rsidRDefault="00B5028B" w:rsidP="00B5028B"/>
    <w:p w14:paraId="7C24FFF6" w14:textId="77777777" w:rsidR="00B5028B" w:rsidRDefault="00B5028B" w:rsidP="003E6B65">
      <w:r>
        <w:t>El actual RIA se encuentra en una aplicación Forms, llamada RIA, que comparte con la aplicación SAT.</w:t>
      </w:r>
    </w:p>
    <w:p w14:paraId="327C836B" w14:textId="77777777" w:rsidR="003E6B65" w:rsidRDefault="003E6B65" w:rsidP="003E6B65"/>
    <w:p w14:paraId="6DCA6DDE" w14:textId="77777777" w:rsidR="003E6B65" w:rsidRDefault="003E6B65" w:rsidP="003E6B65">
      <w:pPr>
        <w:rPr>
          <w:highlight w:val="white"/>
        </w:rPr>
      </w:pPr>
      <w:r>
        <w:t xml:space="preserve">La aplicación ofrece funcionalidad CRUD, gestión de expedientes básica y la posibilidad de obtener algunos informes y listados en </w:t>
      </w:r>
      <w:commentRangeStart w:id="47"/>
      <w:r>
        <w:t>PDF</w:t>
      </w:r>
      <w:commentRangeEnd w:id="47"/>
      <w:r w:rsidR="00C738F7">
        <w:rPr>
          <w:rStyle w:val="Refdecomentario"/>
        </w:rPr>
        <w:commentReference w:id="47"/>
      </w:r>
      <w:r>
        <w:t>.</w:t>
      </w:r>
    </w:p>
    <w:p w14:paraId="09E5E13A" w14:textId="77777777" w:rsidR="00B5028B" w:rsidRDefault="00B5028B" w:rsidP="00B5028B">
      <w:pPr>
        <w:pStyle w:val="Ttulo3"/>
      </w:pPr>
      <w:r w:rsidRPr="00155225">
        <w:fldChar w:fldCharType="begin" w:fldLock="1"/>
      </w:r>
      <w:r w:rsidRPr="00155225">
        <w:instrText>MERGEFIELD Pkg.Name</w:instrText>
      </w:r>
      <w:r w:rsidRPr="00155225">
        <w:fldChar w:fldCharType="separate"/>
      </w:r>
      <w:bookmarkStart w:id="48" w:name="_Toc99016692"/>
      <w:r w:rsidRPr="00155225">
        <w:t>Descripción de la plataforma tecnológica actual</w:t>
      </w:r>
      <w:bookmarkEnd w:id="48"/>
      <w:r w:rsidRPr="00155225">
        <w:fldChar w:fldCharType="end"/>
      </w:r>
    </w:p>
    <w:p w14:paraId="52FE200C" w14:textId="77777777" w:rsidR="00B5028B" w:rsidRDefault="00B5028B" w:rsidP="00B5028B"/>
    <w:p w14:paraId="7A204C1D" w14:textId="77777777" w:rsidR="00B5028B" w:rsidRPr="00B5028B" w:rsidRDefault="00B5028B" w:rsidP="00B5028B">
      <w:r>
        <w:t xml:space="preserve">La aplicación está en </w:t>
      </w:r>
      <w:del w:id="49" w:author="Gratiniano Antonio Lozano Lozano" w:date="2022-03-25T09:57:00Z">
        <w:r w:rsidDel="00981DE9">
          <w:delText xml:space="preserve">Oracle 10, en proceso de migración a </w:delText>
        </w:r>
      </w:del>
      <w:r>
        <w:t>Oracle 19c</w:t>
      </w:r>
      <w:ins w:id="50" w:author="Gratiniano Antonio Lozano Lozano" w:date="2022-03-25T09:57:00Z">
        <w:r w:rsidR="00981DE9">
          <w:t xml:space="preserve"> RAC</w:t>
        </w:r>
      </w:ins>
      <w:r>
        <w:t>.</w:t>
      </w:r>
    </w:p>
    <w:p w14:paraId="4414F9FC" w14:textId="77777777" w:rsidR="00B5028B" w:rsidRPr="00155225" w:rsidRDefault="00B5028B" w:rsidP="00B5028B">
      <w:pPr>
        <w:pStyle w:val="Ttulo3"/>
      </w:pPr>
      <w:r w:rsidRPr="00155225">
        <w:fldChar w:fldCharType="begin" w:fldLock="1"/>
      </w:r>
      <w:r w:rsidRPr="00155225">
        <w:instrText>MERGEFIELD Pkg.Name</w:instrText>
      </w:r>
      <w:r w:rsidRPr="00155225">
        <w:fldChar w:fldCharType="separate"/>
      </w:r>
      <w:bookmarkStart w:id="51" w:name="_Toc99016693"/>
      <w:r w:rsidRPr="00155225">
        <w:t>Evaluación de la situación actual</w:t>
      </w:r>
      <w:bookmarkEnd w:id="51"/>
      <w:r w:rsidRPr="00155225">
        <w:fldChar w:fldCharType="end"/>
      </w:r>
    </w:p>
    <w:p w14:paraId="73C6FF5A" w14:textId="77777777" w:rsidR="00B5028B" w:rsidRDefault="00B5028B" w:rsidP="00B5028B"/>
    <w:p w14:paraId="343F127D" w14:textId="77777777" w:rsidR="00B5028B" w:rsidRDefault="00B5028B" w:rsidP="00B5028B">
      <w:r>
        <w:t>Se ha determinado que se va a migrar la aplicación a la tecnología Java y Web, con el objetivo de:</w:t>
      </w:r>
    </w:p>
    <w:p w14:paraId="72B50360" w14:textId="77777777" w:rsidR="00B5028B" w:rsidRDefault="00B5028B" w:rsidP="00B5028B">
      <w:pPr>
        <w:numPr>
          <w:ilvl w:val="0"/>
          <w:numId w:val="38"/>
        </w:numPr>
      </w:pPr>
      <w:r>
        <w:lastRenderedPageBreak/>
        <w:t>Mejorar su funcionalidad</w:t>
      </w:r>
    </w:p>
    <w:p w14:paraId="254F5C08" w14:textId="77777777" w:rsidR="00B5028B" w:rsidRDefault="00B5028B" w:rsidP="00B5028B">
      <w:pPr>
        <w:numPr>
          <w:ilvl w:val="0"/>
          <w:numId w:val="38"/>
        </w:numPr>
      </w:pPr>
      <w:r>
        <w:t>Hacer que sea compatible con navegadores web</w:t>
      </w:r>
    </w:p>
    <w:p w14:paraId="708A76F2" w14:textId="77777777" w:rsidR="00C738F7" w:rsidRDefault="00C738F7" w:rsidP="00C738F7">
      <w:pPr>
        <w:numPr>
          <w:ilvl w:val="0"/>
          <w:numId w:val="27"/>
        </w:numPr>
        <w:rPr>
          <w:highlight w:val="white"/>
        </w:rPr>
      </w:pPr>
      <w:r>
        <w:rPr>
          <w:highlight w:val="white"/>
        </w:rPr>
        <w:t>Migración a una nueva tecnología que asegure un mejor mantenimiento del software.</w:t>
      </w:r>
    </w:p>
    <w:p w14:paraId="0B020C2A" w14:textId="77777777" w:rsidR="00C738F7" w:rsidRPr="00931F29" w:rsidRDefault="00C738F7" w:rsidP="00C738F7">
      <w:pPr>
        <w:numPr>
          <w:ilvl w:val="0"/>
          <w:numId w:val="27"/>
        </w:numPr>
        <w:rPr>
          <w:highlight w:val="white"/>
        </w:rPr>
      </w:pPr>
      <w:r w:rsidRPr="00931F29">
        <w:rPr>
          <w:highlight w:val="white"/>
        </w:rPr>
        <w:t>Posibilidad de automatizar los procedimientos de alta y modificación, a través de una Ventanilla para el Ciudadano.</w:t>
      </w:r>
    </w:p>
    <w:p w14:paraId="6899709C" w14:textId="77777777" w:rsidR="00C738F7" w:rsidRPr="00931F29" w:rsidRDefault="00C738F7" w:rsidP="00C738F7">
      <w:pPr>
        <w:numPr>
          <w:ilvl w:val="0"/>
          <w:numId w:val="27"/>
        </w:numPr>
        <w:rPr>
          <w:highlight w:val="white"/>
        </w:rPr>
      </w:pPr>
      <w:r w:rsidRPr="00931F29">
        <w:rPr>
          <w:highlight w:val="white"/>
        </w:rPr>
        <w:t>Reducción de la duplicación de datos en las diferentes aplicaciones que los utilizan, a través de un acceso centralizado mediante un Api REST.</w:t>
      </w:r>
    </w:p>
    <w:p w14:paraId="61820A34" w14:textId="77777777" w:rsidR="00C738F7" w:rsidRDefault="00C738F7" w:rsidP="00B5028B"/>
    <w:p w14:paraId="54CE5E8E" w14:textId="77777777" w:rsidR="00C738F7" w:rsidRPr="00B5028B" w:rsidRDefault="00C738F7" w:rsidP="00B5028B"/>
    <w:p w14:paraId="0C0E5C7C" w14:textId="77777777" w:rsidR="002F0FBA" w:rsidRDefault="002F0FBA" w:rsidP="0079688B">
      <w:pPr>
        <w:rPr>
          <w:highlight w:val="white"/>
        </w:rPr>
      </w:pPr>
    </w:p>
    <w:p w14:paraId="1DFEADEE" w14:textId="77777777" w:rsidR="00D14648" w:rsidRDefault="00D14648" w:rsidP="002F0FBA">
      <w:pPr>
        <w:pStyle w:val="Titulo2"/>
        <w:rPr>
          <w:highlight w:val="white"/>
        </w:rPr>
      </w:pPr>
      <w:bookmarkStart w:id="52" w:name="_Toc99016694"/>
      <w:r>
        <w:rPr>
          <w:highlight w:val="white"/>
        </w:rPr>
        <w:t>Situación Actual del Registro de Embotelladores</w:t>
      </w:r>
      <w:bookmarkEnd w:id="52"/>
    </w:p>
    <w:p w14:paraId="4E6355BB" w14:textId="77777777" w:rsidR="002D5DFB" w:rsidRDefault="002D5DFB" w:rsidP="002D5DFB">
      <w:pPr>
        <w:pStyle w:val="Prrafodelista"/>
        <w:rPr>
          <w:highlight w:val="white"/>
        </w:rPr>
      </w:pPr>
    </w:p>
    <w:p w14:paraId="53DCD1B5" w14:textId="77777777" w:rsidR="002D5DFB" w:rsidRPr="00155225" w:rsidRDefault="002D5DFB" w:rsidP="002D5DFB">
      <w:pPr>
        <w:pStyle w:val="Ttulo3"/>
      </w:pPr>
      <w:r w:rsidRPr="00155225">
        <w:fldChar w:fldCharType="begin" w:fldLock="1"/>
      </w:r>
      <w:r w:rsidRPr="00155225">
        <w:instrText>MERGEFIELD Pkg.Name</w:instrText>
      </w:r>
      <w:r w:rsidRPr="00155225">
        <w:fldChar w:fldCharType="separate"/>
      </w:r>
      <w:bookmarkStart w:id="53" w:name="_Toc99016695"/>
      <w:r w:rsidRPr="00155225">
        <w:t>Descripción de los sistemas de información actuales</w:t>
      </w:r>
      <w:bookmarkEnd w:id="53"/>
      <w:r w:rsidRPr="00155225">
        <w:fldChar w:fldCharType="end"/>
      </w:r>
    </w:p>
    <w:p w14:paraId="5965E05F" w14:textId="77777777" w:rsidR="00D14648" w:rsidRDefault="00D14648" w:rsidP="00D14648">
      <w:pPr>
        <w:pStyle w:val="Prrafodelista"/>
        <w:rPr>
          <w:highlight w:val="white"/>
        </w:rPr>
      </w:pPr>
    </w:p>
    <w:p w14:paraId="345D91A0" w14:textId="77777777" w:rsidR="00D14648" w:rsidRDefault="00D14648" w:rsidP="00D14648">
      <w:r>
        <w:t>La gestión actu</w:t>
      </w:r>
      <w:r w:rsidR="00AB08EB">
        <w:t>al se hace con un fichero de Mi</w:t>
      </w:r>
      <w:r>
        <w:t>crosoft Access</w:t>
      </w:r>
      <w:r w:rsidR="002D5DFB">
        <w:t>.</w:t>
      </w:r>
    </w:p>
    <w:p w14:paraId="04A87D4C" w14:textId="77777777" w:rsidR="00D14648" w:rsidRDefault="00D14648" w:rsidP="00D14648"/>
    <w:p w14:paraId="4EDB7BBD" w14:textId="77777777" w:rsidR="00B01FDD" w:rsidRDefault="00B01FDD" w:rsidP="00D14648"/>
    <w:p w14:paraId="5526E52A" w14:textId="77777777" w:rsidR="00B01FDD" w:rsidRDefault="00B01FDD" w:rsidP="00D14648">
      <w:r>
        <w:t>Se dispone</w:t>
      </w:r>
      <w:r w:rsidRPr="00B01FDD">
        <w:t xml:space="preserve"> de un manual de procedimiento que recoge las principales cuestiones.</w:t>
      </w:r>
    </w:p>
    <w:p w14:paraId="50325E7D" w14:textId="77777777" w:rsidR="003070CA" w:rsidRDefault="003070CA" w:rsidP="003070CA">
      <w:pPr>
        <w:pStyle w:val="Ttulo3"/>
      </w:pPr>
      <w:r w:rsidRPr="00155225">
        <w:fldChar w:fldCharType="begin" w:fldLock="1"/>
      </w:r>
      <w:r w:rsidRPr="00155225">
        <w:instrText>MERGEFIELD Pkg.Name</w:instrText>
      </w:r>
      <w:r w:rsidRPr="00155225">
        <w:fldChar w:fldCharType="separate"/>
      </w:r>
      <w:bookmarkStart w:id="54" w:name="_Toc99016696"/>
      <w:r w:rsidRPr="00155225">
        <w:t>Descripción de la plataforma tecnológica actual</w:t>
      </w:r>
      <w:bookmarkEnd w:id="54"/>
      <w:r w:rsidRPr="00155225">
        <w:fldChar w:fldCharType="end"/>
      </w:r>
    </w:p>
    <w:p w14:paraId="375FC045" w14:textId="77777777" w:rsidR="00B5028B" w:rsidRDefault="00B5028B" w:rsidP="00B5028B"/>
    <w:p w14:paraId="6F5FEF41" w14:textId="77777777" w:rsidR="00B5028B" w:rsidRDefault="00B5028B" w:rsidP="00B5028B">
      <w:r>
        <w:t>La gestión actual se hace con un fichero de Microsoft Access.</w:t>
      </w:r>
    </w:p>
    <w:p w14:paraId="4E6A88CC" w14:textId="77777777" w:rsidR="00B5028B" w:rsidRDefault="00B5028B" w:rsidP="00B5028B">
      <w:r>
        <w:t>Así que es posible que no pueda migrarse de forma automática debido a la heterogeneidad de los datos.</w:t>
      </w:r>
    </w:p>
    <w:p w14:paraId="680EE16F" w14:textId="77777777" w:rsidR="00B5028B" w:rsidRPr="00B5028B" w:rsidRDefault="00B5028B" w:rsidP="00B5028B"/>
    <w:p w14:paraId="1DEB4BAC" w14:textId="77777777" w:rsidR="003070CA" w:rsidRPr="00155225" w:rsidRDefault="003070CA" w:rsidP="003070CA">
      <w:pPr>
        <w:pStyle w:val="Ttulo3"/>
      </w:pPr>
      <w:r w:rsidRPr="00155225">
        <w:fldChar w:fldCharType="begin" w:fldLock="1"/>
      </w:r>
      <w:r w:rsidRPr="00155225">
        <w:instrText>MERGEFIELD Pkg.Name</w:instrText>
      </w:r>
      <w:r w:rsidRPr="00155225">
        <w:fldChar w:fldCharType="separate"/>
      </w:r>
      <w:bookmarkStart w:id="55" w:name="_Toc99016697"/>
      <w:r w:rsidRPr="00155225">
        <w:t>Evaluación de la situación actual</w:t>
      </w:r>
      <w:bookmarkEnd w:id="55"/>
      <w:r w:rsidRPr="00155225">
        <w:fldChar w:fldCharType="end"/>
      </w:r>
    </w:p>
    <w:p w14:paraId="66C2D1FC" w14:textId="77777777" w:rsidR="00B5028B" w:rsidRDefault="00B5028B" w:rsidP="00B5028B">
      <w:r>
        <w:t>Se ha determinado que se va a migrar la aplicación a la tecnología Java y Web, con el objetivo de:</w:t>
      </w:r>
    </w:p>
    <w:p w14:paraId="5AFE9BD8" w14:textId="77777777" w:rsidR="00B5028B" w:rsidRDefault="00B5028B" w:rsidP="00B5028B">
      <w:pPr>
        <w:numPr>
          <w:ilvl w:val="0"/>
          <w:numId w:val="38"/>
        </w:numPr>
      </w:pPr>
      <w:r>
        <w:t>Integrar este registro en RIA.</w:t>
      </w:r>
    </w:p>
    <w:p w14:paraId="74AD8B80" w14:textId="77777777" w:rsidR="00B5028B" w:rsidRDefault="00B5028B" w:rsidP="00B5028B">
      <w:pPr>
        <w:numPr>
          <w:ilvl w:val="0"/>
          <w:numId w:val="38"/>
        </w:numPr>
      </w:pPr>
      <w:r>
        <w:t>Mejorar su funcionalidad.</w:t>
      </w:r>
    </w:p>
    <w:p w14:paraId="40CDAC21" w14:textId="77777777" w:rsidR="00C738F7" w:rsidRDefault="00C738F7" w:rsidP="00C738F7">
      <w:pPr>
        <w:numPr>
          <w:ilvl w:val="0"/>
          <w:numId w:val="38"/>
        </w:numPr>
      </w:pPr>
      <w:r>
        <w:t>Hacer que sea compatible con navegadores web</w:t>
      </w:r>
    </w:p>
    <w:p w14:paraId="2D5146EE" w14:textId="77777777" w:rsidR="00C738F7" w:rsidRDefault="00C738F7" w:rsidP="00C738F7">
      <w:pPr>
        <w:numPr>
          <w:ilvl w:val="0"/>
          <w:numId w:val="27"/>
        </w:numPr>
        <w:rPr>
          <w:highlight w:val="white"/>
        </w:rPr>
      </w:pPr>
      <w:r>
        <w:rPr>
          <w:highlight w:val="white"/>
        </w:rPr>
        <w:t>Migración a una nueva tecnología que asegure un mejor mantenimiento del software.</w:t>
      </w:r>
    </w:p>
    <w:p w14:paraId="221AE33E" w14:textId="77777777" w:rsidR="00C738F7" w:rsidRPr="00931F29" w:rsidRDefault="00C738F7" w:rsidP="00C738F7">
      <w:pPr>
        <w:numPr>
          <w:ilvl w:val="0"/>
          <w:numId w:val="27"/>
        </w:numPr>
        <w:rPr>
          <w:highlight w:val="white"/>
        </w:rPr>
      </w:pPr>
      <w:r w:rsidRPr="00931F29">
        <w:rPr>
          <w:highlight w:val="white"/>
        </w:rPr>
        <w:t>Posibilidad de automatizar los procedimientos de alta y modificación, a través de una Ventanilla para el Ciudadano.</w:t>
      </w:r>
    </w:p>
    <w:p w14:paraId="7C8C7FA3" w14:textId="77777777" w:rsidR="00C738F7" w:rsidRPr="00931F29" w:rsidRDefault="00C738F7" w:rsidP="00C738F7">
      <w:pPr>
        <w:numPr>
          <w:ilvl w:val="0"/>
          <w:numId w:val="27"/>
        </w:numPr>
        <w:rPr>
          <w:highlight w:val="white"/>
        </w:rPr>
      </w:pPr>
      <w:r w:rsidRPr="00931F29">
        <w:rPr>
          <w:highlight w:val="white"/>
        </w:rPr>
        <w:t>Reducción de la duplicación de datos en las diferentes aplicaciones que los utilizan, a través de un acceso centralizado mediante un Api REST.</w:t>
      </w:r>
    </w:p>
    <w:p w14:paraId="3509804F" w14:textId="77777777" w:rsidR="00D14648" w:rsidRDefault="00D14648" w:rsidP="00D14648">
      <w:pPr>
        <w:pStyle w:val="Ttulo1"/>
        <w:numPr>
          <w:ilvl w:val="0"/>
          <w:numId w:val="0"/>
        </w:numPr>
        <w:ind w:left="432" w:hanging="432"/>
        <w:rPr>
          <w:highlight w:val="white"/>
        </w:rPr>
      </w:pPr>
    </w:p>
    <w:p w14:paraId="488C2659" w14:textId="77777777" w:rsidR="00D14648" w:rsidRDefault="00D14648" w:rsidP="00D14648">
      <w:pPr>
        <w:pStyle w:val="Prrafodelista"/>
        <w:rPr>
          <w:highlight w:val="white"/>
        </w:rPr>
      </w:pPr>
    </w:p>
    <w:p w14:paraId="43A80165" w14:textId="77777777" w:rsidR="002F0FBA" w:rsidRPr="002F0FBA" w:rsidRDefault="002F0FBA" w:rsidP="002F0FBA">
      <w:pPr>
        <w:pStyle w:val="Titulo2"/>
        <w:rPr>
          <w:highlight w:val="white"/>
        </w:rPr>
      </w:pPr>
      <w:bookmarkStart w:id="56" w:name="_Toc99016698"/>
      <w:r>
        <w:rPr>
          <w:highlight w:val="white"/>
        </w:rPr>
        <w:t>Situación Actual del Registro de Productores y Bodegas (parte de ASEVI)</w:t>
      </w:r>
      <w:r w:rsidR="00081F0F">
        <w:rPr>
          <w:highlight w:val="white"/>
        </w:rPr>
        <w:t>.</w:t>
      </w:r>
      <w:bookmarkEnd w:id="56"/>
    </w:p>
    <w:p w14:paraId="1F4A4A19" w14:textId="77777777" w:rsidR="002F0FBA" w:rsidRDefault="002F0FBA" w:rsidP="0079688B">
      <w:pPr>
        <w:rPr>
          <w:rFonts w:ascii="Times New Roman" w:hAnsi="Times New Roman"/>
          <w:highlight w:val="white"/>
        </w:rPr>
      </w:pPr>
    </w:p>
    <w:p w14:paraId="000962B9" w14:textId="77777777" w:rsidR="00B17A62" w:rsidRDefault="00B17A62" w:rsidP="0079688B">
      <w:pPr>
        <w:rPr>
          <w:highlight w:val="white"/>
        </w:rPr>
      </w:pPr>
    </w:p>
    <w:p w14:paraId="031D0B2F" w14:textId="77777777" w:rsidR="00B17A62" w:rsidRDefault="00B17A62" w:rsidP="0079688B">
      <w:pPr>
        <w:rPr>
          <w:highlight w:val="white"/>
        </w:rPr>
      </w:pPr>
      <w:r w:rsidRPr="00016398">
        <w:rPr>
          <w:highlight w:val="white"/>
        </w:rPr>
        <w:t xml:space="preserve">El procedimiento está automatizado. La gestión del CRUD de estas tablas se lleva a </w:t>
      </w:r>
      <w:r w:rsidRPr="00016398">
        <w:rPr>
          <w:highlight w:val="white"/>
        </w:rPr>
        <w:lastRenderedPageBreak/>
        <w:t>cabo en la aplicación ASEVI.</w:t>
      </w:r>
      <w:r w:rsidR="00016398">
        <w:rPr>
          <w:highlight w:val="white"/>
        </w:rPr>
        <w:t xml:space="preserve"> Esas tablas han sido migradas a SIGCA con la migración de ASEVI.</w:t>
      </w:r>
    </w:p>
    <w:p w14:paraId="0C42B17E" w14:textId="77777777" w:rsidR="00016398" w:rsidRDefault="00016398" w:rsidP="0079688B">
      <w:pPr>
        <w:rPr>
          <w:highlight w:val="white"/>
        </w:rPr>
      </w:pPr>
    </w:p>
    <w:p w14:paraId="759FDE5E" w14:textId="77777777" w:rsidR="00016398" w:rsidRDefault="00016398" w:rsidP="0079688B">
      <w:pPr>
        <w:rPr>
          <w:highlight w:val="white"/>
        </w:rPr>
      </w:pPr>
      <w:r>
        <w:rPr>
          <w:highlight w:val="white"/>
        </w:rPr>
        <w:t>El proceso de alta y modificación por parte de las empresas/ciudadanos no está automatizado, es manual.</w:t>
      </w:r>
    </w:p>
    <w:p w14:paraId="1122C19E" w14:textId="77777777" w:rsidR="00262AFE" w:rsidRDefault="00262AFE" w:rsidP="0079688B">
      <w:pPr>
        <w:rPr>
          <w:highlight w:val="white"/>
        </w:rPr>
      </w:pPr>
    </w:p>
    <w:p w14:paraId="7D6A8969" w14:textId="77777777" w:rsidR="00262AFE" w:rsidRDefault="00262AFE" w:rsidP="0079688B">
      <w:pPr>
        <w:rPr>
          <w:highlight w:val="white"/>
        </w:rPr>
      </w:pPr>
      <w:r>
        <w:rPr>
          <w:highlight w:val="white"/>
        </w:rPr>
        <w:t>La asignación de NIPDB a cada instalación se hace de forma manual por cada delegación lo que genera inconsistencias.</w:t>
      </w:r>
    </w:p>
    <w:p w14:paraId="7B267821" w14:textId="77777777" w:rsidR="0024490C" w:rsidRDefault="0024490C" w:rsidP="0079688B">
      <w:pPr>
        <w:rPr>
          <w:highlight w:val="white"/>
        </w:rPr>
      </w:pPr>
    </w:p>
    <w:p w14:paraId="0DDB74EA" w14:textId="77777777" w:rsidR="00B17A62" w:rsidRDefault="0024490C" w:rsidP="0079688B">
      <w:pPr>
        <w:rPr>
          <w:highlight w:val="white"/>
        </w:rPr>
      </w:pPr>
      <w:r>
        <w:rPr>
          <w:highlight w:val="white"/>
        </w:rPr>
        <w:t>Los procesos de alta, modificación y baja en REOVI no están automatizados, se hacen de forma manual a través de aplicación web (</w:t>
      </w:r>
      <w:r w:rsidRPr="0024490C">
        <w:t>https://servicio.mapama.gob.es/gestioninternaica/Inicio.aao</w:t>
      </w:r>
      <w:r>
        <w:t>)</w:t>
      </w:r>
    </w:p>
    <w:p w14:paraId="3720F047" w14:textId="77777777" w:rsidR="00155225" w:rsidRPr="00155225" w:rsidRDefault="00155225" w:rsidP="0079688B">
      <w:pPr>
        <w:pStyle w:val="Prrafodelista"/>
        <w:rPr>
          <w:rFonts w:eastAsia="Arial"/>
        </w:rPr>
      </w:pPr>
      <w:bookmarkStart w:id="57" w:name="Descripción_de_los_sistemas_de_informaci"/>
      <w:bookmarkStart w:id="58" w:name="BKM_27A4AEB6_1577_465a_A99C_C39D74F92D09"/>
    </w:p>
    <w:p w14:paraId="05AEA146" w14:textId="77777777" w:rsidR="00082FAE" w:rsidRPr="00155225" w:rsidRDefault="00082FAE" w:rsidP="002F0FBA">
      <w:pPr>
        <w:pStyle w:val="Ttulo3"/>
      </w:pPr>
      <w:r w:rsidRPr="00155225">
        <w:fldChar w:fldCharType="begin" w:fldLock="1"/>
      </w:r>
      <w:r w:rsidRPr="00155225">
        <w:instrText>MERGEFIELD Pkg.Name</w:instrText>
      </w:r>
      <w:r w:rsidRPr="00155225">
        <w:fldChar w:fldCharType="separate"/>
      </w:r>
      <w:bookmarkStart w:id="59" w:name="_Toc411940483"/>
      <w:bookmarkStart w:id="60" w:name="_Toc99016699"/>
      <w:r w:rsidRPr="00155225">
        <w:t>Descripción de los sistemas de información actuales</w:t>
      </w:r>
      <w:bookmarkEnd w:id="59"/>
      <w:bookmarkEnd w:id="60"/>
      <w:r w:rsidRPr="00155225">
        <w:fldChar w:fldCharType="end"/>
      </w:r>
    </w:p>
    <w:p w14:paraId="176DA6DD"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[Si</w:t>
      </w:r>
      <w:r w:rsidRPr="00517608">
        <w:rPr>
          <w:highlight w:val="white"/>
        </w:rPr>
        <w:t xml:space="preserve"> existe, describir brevemente su </w:t>
      </w:r>
      <w:r w:rsidR="0055240B" w:rsidRPr="00517608">
        <w:rPr>
          <w:highlight w:val="white"/>
        </w:rPr>
        <w:t>funcionalidad]</w:t>
      </w:r>
      <w:r w:rsidRPr="00517608">
        <w:rPr>
          <w:highlight w:val="white"/>
        </w:rPr>
        <w:t>.</w:t>
      </w:r>
    </w:p>
    <w:p w14:paraId="64A73B1C" w14:textId="77777777" w:rsidR="00360107" w:rsidRDefault="0055240B" w:rsidP="0079688B">
      <w:pPr>
        <w:rPr>
          <w:highlight w:val="white"/>
        </w:rPr>
      </w:pPr>
      <w:r w:rsidRPr="00517608">
        <w:rPr>
          <w:highlight w:val="white"/>
        </w:rPr>
        <w:t>[Si</w:t>
      </w:r>
      <w:r w:rsidR="00082FAE" w:rsidRPr="00517608">
        <w:rPr>
          <w:highlight w:val="white"/>
        </w:rPr>
        <w:t xml:space="preserve"> no existe, </w:t>
      </w:r>
      <w:r w:rsidRPr="00517608">
        <w:rPr>
          <w:highlight w:val="white"/>
        </w:rPr>
        <w:t>indicarlo]</w:t>
      </w:r>
      <w:r w:rsidR="00082FAE" w:rsidRPr="00517608">
        <w:rPr>
          <w:highlight w:val="white"/>
        </w:rPr>
        <w:t>.</w:t>
      </w:r>
      <w:bookmarkEnd w:id="57"/>
      <w:bookmarkEnd w:id="58"/>
    </w:p>
    <w:p w14:paraId="7E937E4E" w14:textId="77777777" w:rsidR="00B17A62" w:rsidRDefault="00B17A62" w:rsidP="0079688B">
      <w:pPr>
        <w:rPr>
          <w:highlight w:val="white"/>
        </w:rPr>
      </w:pPr>
    </w:p>
    <w:p w14:paraId="7B616E11" w14:textId="77777777" w:rsidR="00B17A62" w:rsidRDefault="00B17A62" w:rsidP="0079688B">
      <w:pPr>
        <w:rPr>
          <w:highlight w:val="white"/>
        </w:rPr>
      </w:pPr>
      <w:r>
        <w:rPr>
          <w:highlight w:val="white"/>
        </w:rPr>
        <w:t>La funcionalidad actual es la siguiente:</w:t>
      </w:r>
    </w:p>
    <w:p w14:paraId="63C88C91" w14:textId="77777777" w:rsidR="00B17A62" w:rsidRDefault="00B17A62" w:rsidP="0079688B">
      <w:pPr>
        <w:rPr>
          <w:highlight w:val="white"/>
        </w:rPr>
      </w:pPr>
    </w:p>
    <w:p w14:paraId="1FC58366" w14:textId="77777777" w:rsidR="00931F29" w:rsidRPr="009A64AD" w:rsidRDefault="00931F29" w:rsidP="0079688B">
      <w:pPr>
        <w:numPr>
          <w:ilvl w:val="0"/>
          <w:numId w:val="23"/>
        </w:numPr>
      </w:pPr>
      <w:r w:rsidRPr="009A64AD">
        <w:t>Existe un CRUD en la aplicación ASEVI para la gestión de Productores y otro Crud para la gestión de Bodegas</w:t>
      </w:r>
    </w:p>
    <w:p w14:paraId="774EA908" w14:textId="77777777" w:rsidR="00931F29" w:rsidRDefault="00931F29" w:rsidP="0079688B">
      <w:pPr>
        <w:numPr>
          <w:ilvl w:val="1"/>
          <w:numId w:val="23"/>
        </w:numPr>
      </w:pPr>
      <w:r>
        <w:t>Pantalla Productores de ASEVI</w:t>
      </w:r>
    </w:p>
    <w:p w14:paraId="1FB794F7" w14:textId="77777777" w:rsidR="00931F29" w:rsidRDefault="00931F29" w:rsidP="0079688B">
      <w:pPr>
        <w:numPr>
          <w:ilvl w:val="1"/>
          <w:numId w:val="23"/>
        </w:numPr>
      </w:pPr>
      <w:r>
        <w:t>Pantalla Bodegas de ASEVI</w:t>
      </w:r>
    </w:p>
    <w:p w14:paraId="60DA8159" w14:textId="77777777" w:rsidR="00931F29" w:rsidRPr="009A64AD" w:rsidRDefault="00931F29" w:rsidP="0079688B">
      <w:pPr>
        <w:numPr>
          <w:ilvl w:val="0"/>
          <w:numId w:val="23"/>
        </w:numPr>
      </w:pPr>
      <w:r w:rsidRPr="009A64AD">
        <w:t>Las tablas están físicamente en el esquema Oracle de SIGCA</w:t>
      </w:r>
    </w:p>
    <w:p w14:paraId="39A12752" w14:textId="77777777" w:rsidR="00B17A62" w:rsidRPr="009A64AD" w:rsidRDefault="00B17A62" w:rsidP="0079688B">
      <w:pPr>
        <w:numPr>
          <w:ilvl w:val="0"/>
          <w:numId w:val="23"/>
        </w:numPr>
      </w:pPr>
      <w:r w:rsidRPr="009A64AD">
        <w:t>Modelo de datos (Entidades relacionadas.)</w:t>
      </w:r>
    </w:p>
    <w:p w14:paraId="766E5585" w14:textId="77777777" w:rsidR="00B17A62" w:rsidRPr="00B17A62" w:rsidRDefault="00B17A62" w:rsidP="0079688B">
      <w:pPr>
        <w:numPr>
          <w:ilvl w:val="1"/>
          <w:numId w:val="23"/>
        </w:numPr>
      </w:pPr>
      <w:r w:rsidRPr="009A64AD">
        <w:t xml:space="preserve">Tercero (Propietario, Representante, Explotador etc). </w:t>
      </w:r>
      <w:r w:rsidRPr="00B17A62">
        <w:t>Personas Físicas y Jurídicas.</w:t>
      </w:r>
    </w:p>
    <w:p w14:paraId="01D3BC44" w14:textId="77777777" w:rsidR="00B17A62" w:rsidRPr="00B17A62" w:rsidRDefault="00B17A62" w:rsidP="0079688B">
      <w:pPr>
        <w:numPr>
          <w:ilvl w:val="2"/>
          <w:numId w:val="23"/>
        </w:numPr>
      </w:pPr>
      <w:r w:rsidRPr="00B17A62">
        <w:t>Relacionado con NIF</w:t>
      </w:r>
    </w:p>
    <w:p w14:paraId="32EA3460" w14:textId="77777777" w:rsidR="00B17A62" w:rsidRPr="009A64AD" w:rsidRDefault="00B17A62" w:rsidP="0079688B">
      <w:pPr>
        <w:numPr>
          <w:ilvl w:val="2"/>
          <w:numId w:val="23"/>
        </w:numPr>
      </w:pPr>
      <w:r w:rsidRPr="009A64AD">
        <w:t>De la tabla SICATPERSO de SIGCA</w:t>
      </w:r>
    </w:p>
    <w:p w14:paraId="5DE81F24" w14:textId="77777777" w:rsidR="00B17A62" w:rsidRPr="009A64AD" w:rsidRDefault="00B17A62" w:rsidP="0079688B">
      <w:pPr>
        <w:numPr>
          <w:ilvl w:val="2"/>
          <w:numId w:val="23"/>
        </w:numPr>
      </w:pPr>
      <w:r w:rsidRPr="009A64AD">
        <w:t>También accesible vía el servicio SALVIA de Terceros</w:t>
      </w:r>
    </w:p>
    <w:p w14:paraId="2CFF97DF" w14:textId="77777777" w:rsidR="00B17A62" w:rsidRPr="00B17A62" w:rsidRDefault="00B17A62" w:rsidP="0079688B">
      <w:pPr>
        <w:numPr>
          <w:ilvl w:val="1"/>
          <w:numId w:val="23"/>
        </w:numPr>
      </w:pPr>
      <w:r w:rsidRPr="00B17A62">
        <w:t>Parcela</w:t>
      </w:r>
    </w:p>
    <w:p w14:paraId="64722026" w14:textId="77777777" w:rsidR="00B17A62" w:rsidRPr="009A64AD" w:rsidRDefault="00B17A62" w:rsidP="0079688B">
      <w:pPr>
        <w:numPr>
          <w:ilvl w:val="2"/>
          <w:numId w:val="23"/>
        </w:numPr>
      </w:pPr>
      <w:r w:rsidRPr="009A64AD">
        <w:t>Código similar a SIGPAC – Modelo catastral</w:t>
      </w:r>
    </w:p>
    <w:p w14:paraId="09483F5A" w14:textId="77777777" w:rsidR="00B17A62" w:rsidRPr="009A64AD" w:rsidRDefault="00B17A62" w:rsidP="0079688B">
      <w:pPr>
        <w:numPr>
          <w:ilvl w:val="2"/>
          <w:numId w:val="23"/>
        </w:numPr>
      </w:pPr>
      <w:r w:rsidRPr="009A64AD">
        <w:t>Cada parcela tiene un código de Explotador</w:t>
      </w:r>
    </w:p>
    <w:p w14:paraId="33B3289A" w14:textId="77777777" w:rsidR="00B17A62" w:rsidRPr="009A64AD" w:rsidRDefault="00B17A62" w:rsidP="0079688B">
      <w:pPr>
        <w:numPr>
          <w:ilvl w:val="3"/>
          <w:numId w:val="23"/>
        </w:numPr>
      </w:pPr>
      <w:r w:rsidRPr="009A64AD">
        <w:t>El código de Explotador está relacionado con Municipio</w:t>
      </w:r>
    </w:p>
    <w:p w14:paraId="7B296BAA" w14:textId="77777777" w:rsidR="00B17A62" w:rsidRPr="009A64AD" w:rsidRDefault="00B17A62" w:rsidP="0079688B">
      <w:pPr>
        <w:numPr>
          <w:ilvl w:val="3"/>
          <w:numId w:val="23"/>
        </w:numPr>
      </w:pPr>
      <w:r w:rsidRPr="009A64AD">
        <w:t>Y está relacionado con un Tercero</w:t>
      </w:r>
    </w:p>
    <w:p w14:paraId="7F146326" w14:textId="77777777" w:rsidR="00B17A62" w:rsidRPr="00B17A62" w:rsidRDefault="00B17A62" w:rsidP="0079688B">
      <w:pPr>
        <w:numPr>
          <w:ilvl w:val="1"/>
          <w:numId w:val="23"/>
        </w:numPr>
      </w:pPr>
      <w:r w:rsidRPr="00B17A62">
        <w:t>Datos específicos del registro</w:t>
      </w:r>
    </w:p>
    <w:p w14:paraId="4C2C9586" w14:textId="77777777" w:rsidR="00B17A62" w:rsidRPr="009A64AD" w:rsidRDefault="00B17A62" w:rsidP="0079688B">
      <w:pPr>
        <w:numPr>
          <w:ilvl w:val="0"/>
          <w:numId w:val="23"/>
        </w:numPr>
      </w:pPr>
      <w:r w:rsidRPr="009A64AD">
        <w:t>Todos los registros tienen una estructura similar.</w:t>
      </w:r>
    </w:p>
    <w:p w14:paraId="65712519" w14:textId="77777777" w:rsidR="00B17A62" w:rsidRPr="009A64AD" w:rsidRDefault="00B17A62" w:rsidP="0079688B">
      <w:pPr>
        <w:numPr>
          <w:ilvl w:val="1"/>
          <w:numId w:val="23"/>
        </w:numPr>
      </w:pPr>
      <w:r w:rsidRPr="009A64AD">
        <w:t>Terceros, Ubicaciones geográficas y datos específicos.</w:t>
      </w:r>
    </w:p>
    <w:p w14:paraId="40A90DBE" w14:textId="77777777" w:rsidR="00B17A62" w:rsidRPr="009A64AD" w:rsidRDefault="00B17A62" w:rsidP="0079688B">
      <w:pPr>
        <w:numPr>
          <w:ilvl w:val="0"/>
          <w:numId w:val="23"/>
        </w:numPr>
      </w:pPr>
      <w:r w:rsidRPr="009A64AD">
        <w:t>Aplicaciones que usan el Registro de Productores y Bodegas</w:t>
      </w:r>
    </w:p>
    <w:p w14:paraId="30810DD0" w14:textId="77777777" w:rsidR="00B17A62" w:rsidRPr="009A64AD" w:rsidRDefault="00B17A62" w:rsidP="0079688B">
      <w:pPr>
        <w:numPr>
          <w:ilvl w:val="1"/>
          <w:numId w:val="23"/>
        </w:numPr>
      </w:pPr>
      <w:r w:rsidRPr="009A64AD">
        <w:t>Cada parcela declara la producción de uva en DECOVI (Decovi es un módulo de captura).</w:t>
      </w:r>
    </w:p>
    <w:p w14:paraId="61FBAB98" w14:textId="77777777" w:rsidR="00B17A62" w:rsidRPr="009A64AD" w:rsidRDefault="00B17A62" w:rsidP="0079688B">
      <w:pPr>
        <w:numPr>
          <w:ilvl w:val="2"/>
          <w:numId w:val="23"/>
        </w:numPr>
      </w:pPr>
      <w:r w:rsidRPr="009A64AD">
        <w:t>Declaración de producción: Kg de que parcela a qué bodega van.</w:t>
      </w:r>
    </w:p>
    <w:p w14:paraId="0EF2C78E" w14:textId="77777777" w:rsidR="00B17A62" w:rsidRPr="009A64AD" w:rsidRDefault="00B17A62" w:rsidP="0079688B">
      <w:pPr>
        <w:numPr>
          <w:ilvl w:val="2"/>
          <w:numId w:val="23"/>
        </w:numPr>
      </w:pPr>
      <w:r w:rsidRPr="009A64AD">
        <w:t>Las uvas de una parcela pueden ir a múltiples bodegas.</w:t>
      </w:r>
    </w:p>
    <w:p w14:paraId="12DE4431" w14:textId="77777777" w:rsidR="00B17A62" w:rsidRPr="00B17A62" w:rsidRDefault="00B17A62" w:rsidP="0079688B">
      <w:pPr>
        <w:numPr>
          <w:ilvl w:val="2"/>
          <w:numId w:val="23"/>
        </w:numPr>
      </w:pPr>
      <w:r w:rsidRPr="00B17A62">
        <w:t>Destinos</w:t>
      </w:r>
    </w:p>
    <w:p w14:paraId="73EAC8B7" w14:textId="77777777" w:rsidR="00B17A62" w:rsidRPr="009A64AD" w:rsidRDefault="00B17A62" w:rsidP="0079688B">
      <w:pPr>
        <w:numPr>
          <w:ilvl w:val="3"/>
          <w:numId w:val="23"/>
        </w:numPr>
      </w:pPr>
      <w:r w:rsidRPr="009A64AD">
        <w:t>Apto para -&gt; Para que es apta la uva: Mosto, Vino, Alcohol</w:t>
      </w:r>
    </w:p>
    <w:p w14:paraId="1123082C" w14:textId="77777777" w:rsidR="00B17A62" w:rsidRPr="009A64AD" w:rsidRDefault="00B17A62" w:rsidP="0079688B">
      <w:pPr>
        <w:numPr>
          <w:ilvl w:val="3"/>
          <w:numId w:val="23"/>
        </w:numPr>
      </w:pPr>
      <w:r w:rsidRPr="009A64AD">
        <w:t>Destino real -&gt; A qué se destina realmente. No tiene que coincidir con el Apto para.</w:t>
      </w:r>
    </w:p>
    <w:p w14:paraId="07FD44D9" w14:textId="77777777" w:rsidR="00B17A62" w:rsidRPr="009A64AD" w:rsidRDefault="00B17A62" w:rsidP="0079688B">
      <w:pPr>
        <w:numPr>
          <w:ilvl w:val="2"/>
          <w:numId w:val="23"/>
        </w:numPr>
      </w:pPr>
      <w:r w:rsidRPr="009A64AD">
        <w:lastRenderedPageBreak/>
        <w:t>Los datos se almacenan en SIGCA.</w:t>
      </w:r>
    </w:p>
    <w:p w14:paraId="1A46E98A" w14:textId="77777777" w:rsidR="00B17A62" w:rsidRPr="009A64AD" w:rsidRDefault="00B17A62" w:rsidP="0079688B">
      <w:pPr>
        <w:numPr>
          <w:ilvl w:val="1"/>
          <w:numId w:val="23"/>
        </w:numPr>
      </w:pPr>
      <w:r w:rsidRPr="009A64AD">
        <w:t>De los datos de ASEVI se gestiona los subproductos (destilación de Restos)</w:t>
      </w:r>
    </w:p>
    <w:p w14:paraId="2D7A0928" w14:textId="77777777" w:rsidR="00B17A62" w:rsidRDefault="00B17A62" w:rsidP="0079688B">
      <w:pPr>
        <w:rPr>
          <w:highlight w:val="white"/>
        </w:rPr>
      </w:pPr>
    </w:p>
    <w:p w14:paraId="3DBE1BF2" w14:textId="77777777" w:rsidR="00B17A62" w:rsidRDefault="00B17A62" w:rsidP="0079688B">
      <w:pPr>
        <w:rPr>
          <w:highlight w:val="white"/>
        </w:rPr>
      </w:pPr>
    </w:p>
    <w:p w14:paraId="4142F9A4" w14:textId="77777777" w:rsidR="00155225" w:rsidRPr="00360107" w:rsidRDefault="00155225" w:rsidP="0079688B">
      <w:pPr>
        <w:rPr>
          <w:highlight w:val="white"/>
        </w:rPr>
      </w:pPr>
    </w:p>
    <w:bookmarkStart w:id="61" w:name="Descripción_de_la_plataforma_tecnológica"/>
    <w:bookmarkStart w:id="62" w:name="BKM_0F665D5D_5830_448f_AB0D_0AC41B159E69"/>
    <w:p w14:paraId="416FE38B" w14:textId="77777777" w:rsidR="00082FAE" w:rsidRPr="00155225" w:rsidRDefault="00082FAE" w:rsidP="002F0FBA">
      <w:pPr>
        <w:pStyle w:val="Ttulo3"/>
      </w:pPr>
      <w:r w:rsidRPr="00155225">
        <w:fldChar w:fldCharType="begin" w:fldLock="1"/>
      </w:r>
      <w:r w:rsidRPr="00155225">
        <w:instrText>MERGEFIELD Pkg.Name</w:instrText>
      </w:r>
      <w:r w:rsidRPr="00155225">
        <w:fldChar w:fldCharType="separate"/>
      </w:r>
      <w:bookmarkStart w:id="63" w:name="_Toc411940484"/>
      <w:bookmarkStart w:id="64" w:name="_Toc99016700"/>
      <w:r w:rsidRPr="00155225">
        <w:t>Descripción de la plataforma tecnológica actual</w:t>
      </w:r>
      <w:bookmarkEnd w:id="63"/>
      <w:bookmarkEnd w:id="64"/>
      <w:r w:rsidRPr="00155225">
        <w:fldChar w:fldCharType="end"/>
      </w:r>
    </w:p>
    <w:bookmarkEnd w:id="61"/>
    <w:bookmarkEnd w:id="62"/>
    <w:p w14:paraId="7C79129A" w14:textId="77777777" w:rsidR="00B17A62" w:rsidRDefault="00B17A62" w:rsidP="0079688B">
      <w:pPr>
        <w:rPr>
          <w:highlight w:val="white"/>
        </w:rPr>
      </w:pPr>
    </w:p>
    <w:p w14:paraId="4BCB863F" w14:textId="77777777" w:rsidR="00B17A62" w:rsidRDefault="00B17A62" w:rsidP="0079688B">
      <w:pPr>
        <w:rPr>
          <w:highlight w:val="white"/>
        </w:rPr>
      </w:pPr>
      <w:r>
        <w:rPr>
          <w:highlight w:val="white"/>
        </w:rPr>
        <w:t>Actualmente el sistema está dentro de la aplicación ASEVI y SIGCA. La tecnología en la que está desarrollado es Forms, Reports y PL/SQL</w:t>
      </w:r>
      <w:r w:rsidR="00C738F7">
        <w:rPr>
          <w:highlight w:val="white"/>
        </w:rPr>
        <w:t>. Se ha migrado a Oracle 19.</w:t>
      </w:r>
    </w:p>
    <w:p w14:paraId="59E9F2BB" w14:textId="77777777" w:rsidR="00B17A62" w:rsidRDefault="00B17A62" w:rsidP="0079688B">
      <w:pPr>
        <w:rPr>
          <w:highlight w:val="white"/>
        </w:rPr>
      </w:pPr>
    </w:p>
    <w:p w14:paraId="7F11D396" w14:textId="77777777" w:rsidR="00155225" w:rsidRPr="00517608" w:rsidRDefault="00155225" w:rsidP="0079688B">
      <w:pPr>
        <w:rPr>
          <w:highlight w:val="white"/>
        </w:rPr>
      </w:pPr>
    </w:p>
    <w:bookmarkStart w:id="65" w:name="Evaluación_de_la_situación_atual"/>
    <w:bookmarkStart w:id="66" w:name="BKM_49C9A71F_491E_43e1_B64F_FDF101CEFFA6"/>
    <w:p w14:paraId="69EF11A8" w14:textId="77777777" w:rsidR="00082FAE" w:rsidRPr="00155225" w:rsidRDefault="00082FAE" w:rsidP="002F0FBA">
      <w:pPr>
        <w:pStyle w:val="Ttulo3"/>
      </w:pPr>
      <w:r w:rsidRPr="00155225">
        <w:fldChar w:fldCharType="begin" w:fldLock="1"/>
      </w:r>
      <w:r w:rsidRPr="00155225">
        <w:instrText>MERGEFIELD Pkg.Name</w:instrText>
      </w:r>
      <w:r w:rsidRPr="00155225">
        <w:fldChar w:fldCharType="separate"/>
      </w:r>
      <w:bookmarkStart w:id="67" w:name="_Toc411940485"/>
      <w:bookmarkStart w:id="68" w:name="_Toc99016701"/>
      <w:r w:rsidRPr="00155225">
        <w:t>Evaluación de la situación actual</w:t>
      </w:r>
      <w:bookmarkEnd w:id="67"/>
      <w:bookmarkEnd w:id="68"/>
      <w:r w:rsidRPr="00155225">
        <w:fldChar w:fldCharType="end"/>
      </w:r>
    </w:p>
    <w:bookmarkEnd w:id="42"/>
    <w:bookmarkEnd w:id="43"/>
    <w:bookmarkEnd w:id="65"/>
    <w:bookmarkEnd w:id="66"/>
    <w:p w14:paraId="13855717" w14:textId="77777777" w:rsidR="00082FAE" w:rsidRDefault="00082FAE" w:rsidP="0079688B">
      <w:pPr>
        <w:rPr>
          <w:highlight w:val="white"/>
        </w:rPr>
      </w:pPr>
    </w:p>
    <w:p w14:paraId="7D6AC6E6" w14:textId="77777777" w:rsidR="00C738F7" w:rsidRDefault="00C738F7" w:rsidP="00C738F7">
      <w:r>
        <w:t>Se ha determinado que se va a migrar la aplicación a la tecnología Java y Web, con el objetivo de:</w:t>
      </w:r>
    </w:p>
    <w:p w14:paraId="045D5294" w14:textId="77777777" w:rsidR="00C738F7" w:rsidRDefault="00C738F7" w:rsidP="00C738F7">
      <w:pPr>
        <w:numPr>
          <w:ilvl w:val="0"/>
          <w:numId w:val="38"/>
        </w:numPr>
      </w:pPr>
      <w:r>
        <w:t>Integrar este registro en RIA.</w:t>
      </w:r>
    </w:p>
    <w:p w14:paraId="0B35B656" w14:textId="77777777" w:rsidR="00C738F7" w:rsidRDefault="00C738F7" w:rsidP="00C738F7">
      <w:pPr>
        <w:numPr>
          <w:ilvl w:val="0"/>
          <w:numId w:val="38"/>
        </w:numPr>
      </w:pPr>
      <w:r>
        <w:t>Mejorar su funcionalidad.</w:t>
      </w:r>
    </w:p>
    <w:p w14:paraId="26A0A80F" w14:textId="77777777" w:rsidR="00C738F7" w:rsidRDefault="00C738F7" w:rsidP="00C738F7">
      <w:pPr>
        <w:numPr>
          <w:ilvl w:val="0"/>
          <w:numId w:val="38"/>
        </w:numPr>
      </w:pPr>
      <w:r>
        <w:t>Hacer que sea compatible con navegadores web</w:t>
      </w:r>
    </w:p>
    <w:p w14:paraId="7C5BFE5E" w14:textId="77777777" w:rsidR="00C738F7" w:rsidRDefault="00C738F7" w:rsidP="00C738F7">
      <w:pPr>
        <w:numPr>
          <w:ilvl w:val="0"/>
          <w:numId w:val="27"/>
        </w:numPr>
        <w:rPr>
          <w:highlight w:val="white"/>
        </w:rPr>
      </w:pPr>
      <w:r>
        <w:rPr>
          <w:highlight w:val="white"/>
        </w:rPr>
        <w:t>Migración a una nueva tecnología que asegure un mejor mantenimiento del software.</w:t>
      </w:r>
    </w:p>
    <w:p w14:paraId="703A61D1" w14:textId="77777777" w:rsidR="00C738F7" w:rsidRPr="00931F29" w:rsidRDefault="00C738F7" w:rsidP="00C738F7">
      <w:pPr>
        <w:numPr>
          <w:ilvl w:val="0"/>
          <w:numId w:val="27"/>
        </w:numPr>
        <w:rPr>
          <w:highlight w:val="white"/>
        </w:rPr>
      </w:pPr>
      <w:r w:rsidRPr="00931F29">
        <w:rPr>
          <w:highlight w:val="white"/>
        </w:rPr>
        <w:t>Posibilidad de automatizar los procedimientos de alta y modificación, a través de una Ventanilla para el Ciudadano.</w:t>
      </w:r>
    </w:p>
    <w:p w14:paraId="0AC790EE" w14:textId="77777777" w:rsidR="00C738F7" w:rsidRPr="00931F29" w:rsidRDefault="00C738F7" w:rsidP="00C738F7">
      <w:pPr>
        <w:numPr>
          <w:ilvl w:val="0"/>
          <w:numId w:val="27"/>
        </w:numPr>
        <w:rPr>
          <w:highlight w:val="white"/>
        </w:rPr>
      </w:pPr>
      <w:r w:rsidRPr="00931F29">
        <w:rPr>
          <w:highlight w:val="white"/>
        </w:rPr>
        <w:t>Reducción de la duplicación de datos en las diferentes aplicaciones que los utilizan, a través de un acceso centralizado mediante un Api REST.</w:t>
      </w:r>
    </w:p>
    <w:p w14:paraId="250FB3A2" w14:textId="77777777" w:rsidR="00B17A62" w:rsidRPr="00517608" w:rsidRDefault="00B17A62" w:rsidP="0079688B">
      <w:pPr>
        <w:rPr>
          <w:highlight w:val="white"/>
        </w:rPr>
      </w:pPr>
    </w:p>
    <w:bookmarkStart w:id="69" w:name="Descripción_del_sistema_de_información_p"/>
    <w:bookmarkStart w:id="70" w:name="BKM_E45C4FCB_9F48_4b4a_A268_715DC5F87E35"/>
    <w:p w14:paraId="666B1807" w14:textId="77777777" w:rsidR="00082FAE" w:rsidRPr="00894EE7" w:rsidRDefault="00082FAE" w:rsidP="0079688B">
      <w:pPr>
        <w:pStyle w:val="Ttulo1"/>
      </w:pPr>
      <w:r w:rsidRPr="00894EE7">
        <w:fldChar w:fldCharType="begin" w:fldLock="1"/>
      </w:r>
      <w:r w:rsidRPr="00894EE7">
        <w:instrText>MERGEFIELD Pkg.Name</w:instrText>
      </w:r>
      <w:r w:rsidRPr="00894EE7">
        <w:fldChar w:fldCharType="separate"/>
      </w:r>
      <w:bookmarkStart w:id="71" w:name="_Ref95380596"/>
      <w:bookmarkStart w:id="72" w:name="_Ref95380605"/>
      <w:bookmarkStart w:id="73" w:name="_Toc99016702"/>
      <w:r w:rsidRPr="00894EE7">
        <w:t>Descripción del sistema de información propuesto</w:t>
      </w:r>
      <w:bookmarkEnd w:id="71"/>
      <w:bookmarkEnd w:id="72"/>
      <w:bookmarkEnd w:id="73"/>
      <w:r w:rsidRPr="00894EE7">
        <w:fldChar w:fldCharType="end"/>
      </w:r>
    </w:p>
    <w:p w14:paraId="3585BE01" w14:textId="77777777" w:rsidR="00082FAE"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[Funcionalidad</w:t>
      </w:r>
      <w:r w:rsidRPr="00517608">
        <w:rPr>
          <w:highlight w:val="white"/>
        </w:rPr>
        <w:t xml:space="preserve"> del sistema de información </w:t>
      </w:r>
      <w:r w:rsidR="0055240B" w:rsidRPr="00517608">
        <w:rPr>
          <w:highlight w:val="white"/>
        </w:rPr>
        <w:t>propuesto]</w:t>
      </w:r>
    </w:p>
    <w:p w14:paraId="66D6F0B2" w14:textId="77777777" w:rsidR="005D4EA6" w:rsidRDefault="005D4EA6" w:rsidP="0079688B">
      <w:pPr>
        <w:rPr>
          <w:highlight w:val="white"/>
        </w:rPr>
      </w:pPr>
    </w:p>
    <w:p w14:paraId="5EDCCFAD" w14:textId="77777777" w:rsidR="005D4EA6" w:rsidRDefault="005D4EA6" w:rsidP="0079688B">
      <w:pPr>
        <w:rPr>
          <w:highlight w:val="white"/>
        </w:rPr>
      </w:pPr>
      <w:r>
        <w:rPr>
          <w:highlight w:val="white"/>
        </w:rPr>
        <w:t>La funcionalidad del sistema va a ser abordada en fases incrementales. Cada una de estas fases será un proyecto de desarrollo software</w:t>
      </w:r>
      <w:r w:rsidR="00272812">
        <w:rPr>
          <w:highlight w:val="white"/>
        </w:rPr>
        <w:t>, que a su finalización se desplegará en producción.</w:t>
      </w:r>
    </w:p>
    <w:p w14:paraId="58181915" w14:textId="77777777" w:rsidR="00272812" w:rsidRDefault="00272812" w:rsidP="0079688B">
      <w:pPr>
        <w:rPr>
          <w:highlight w:val="white"/>
        </w:rPr>
      </w:pPr>
    </w:p>
    <w:p w14:paraId="2F87106C" w14:textId="77777777" w:rsidR="00272812" w:rsidRPr="00272812" w:rsidRDefault="00272812" w:rsidP="00272812">
      <w:pPr>
        <w:pStyle w:val="Titulo2"/>
        <w:rPr>
          <w:highlight w:val="white"/>
        </w:rPr>
      </w:pPr>
      <w:bookmarkStart w:id="74" w:name="_Toc99016703"/>
      <w:r>
        <w:rPr>
          <w:highlight w:val="white"/>
        </w:rPr>
        <w:t xml:space="preserve">Fase 1: </w:t>
      </w:r>
      <w:r>
        <w:t>Migración del actual RIA al nuevo programa y herramienta de mantenimiento</w:t>
      </w:r>
      <w:bookmarkEnd w:id="74"/>
    </w:p>
    <w:p w14:paraId="6B8DD83F" w14:textId="77777777" w:rsidR="009134A5" w:rsidRDefault="009134A5" w:rsidP="009134A5"/>
    <w:p w14:paraId="3BADE0FF" w14:textId="77777777" w:rsidR="009134A5" w:rsidRDefault="009134A5" w:rsidP="009134A5">
      <w:r>
        <w:t>Se determina como alcance la funcionalidad que debería tener el que pensamos que sería el producto mínimo viable para las usuarias, con el fin de reemplazar la actual aplicación RIA en Oracle Forms.</w:t>
      </w:r>
    </w:p>
    <w:p w14:paraId="189D7712" w14:textId="77777777" w:rsidR="009134A5" w:rsidRDefault="009134A5" w:rsidP="009134A5"/>
    <w:p w14:paraId="6BEDBE9C" w14:textId="77777777" w:rsidR="009134A5" w:rsidRPr="004B1E0B" w:rsidRDefault="009134A5" w:rsidP="009134A5">
      <w:pPr>
        <w:widowControl/>
        <w:numPr>
          <w:ilvl w:val="0"/>
          <w:numId w:val="39"/>
        </w:numPr>
        <w:autoSpaceDE/>
        <w:autoSpaceDN/>
        <w:adjustRightInd/>
        <w:rPr>
          <w:b/>
          <w:u w:val="single"/>
        </w:rPr>
      </w:pPr>
      <w:r w:rsidRPr="004B1E0B">
        <w:rPr>
          <w:b/>
          <w:u w:val="single"/>
        </w:rPr>
        <w:t>Aplicación RIA Web</w:t>
      </w:r>
    </w:p>
    <w:p w14:paraId="1AB6550B" w14:textId="77777777" w:rsidR="009134A5" w:rsidRDefault="009134A5" w:rsidP="009134A5">
      <w:pPr>
        <w:widowControl/>
        <w:numPr>
          <w:ilvl w:val="1"/>
          <w:numId w:val="39"/>
        </w:numPr>
        <w:autoSpaceDE/>
        <w:autoSpaceDN/>
        <w:adjustRightInd/>
      </w:pPr>
      <w:r>
        <w:t xml:space="preserve">LCRUD (Listado, Creación, Lectura, Actualización, </w:t>
      </w:r>
      <w:commentRangeStart w:id="75"/>
      <w:r>
        <w:t>Borrado</w:t>
      </w:r>
      <w:commentRangeEnd w:id="75"/>
      <w:r w:rsidR="00E871BC">
        <w:rPr>
          <w:rStyle w:val="Refdecomentario"/>
        </w:rPr>
        <w:commentReference w:id="75"/>
      </w:r>
      <w:r>
        <w:t>) de las tablas:</w:t>
      </w:r>
    </w:p>
    <w:p w14:paraId="5FE94FE6" w14:textId="77777777" w:rsidR="009134A5" w:rsidRDefault="009134A5" w:rsidP="009134A5">
      <w:pPr>
        <w:widowControl/>
        <w:numPr>
          <w:ilvl w:val="2"/>
          <w:numId w:val="39"/>
        </w:numPr>
        <w:autoSpaceDE/>
        <w:autoSpaceDN/>
        <w:adjustRightInd/>
      </w:pPr>
      <w:r>
        <w:t>Establecimientos</w:t>
      </w:r>
    </w:p>
    <w:p w14:paraId="14AB20A5" w14:textId="77777777" w:rsidR="009134A5" w:rsidRDefault="009134A5" w:rsidP="009134A5">
      <w:pPr>
        <w:widowControl/>
        <w:numPr>
          <w:ilvl w:val="2"/>
          <w:numId w:val="39"/>
        </w:numPr>
        <w:autoSpaceDE/>
        <w:autoSpaceDN/>
        <w:adjustRightInd/>
      </w:pPr>
      <w:r>
        <w:t>Empresas</w:t>
      </w:r>
    </w:p>
    <w:p w14:paraId="0410179D" w14:textId="77777777" w:rsidR="00C2506B" w:rsidRDefault="00C2506B" w:rsidP="00C2506B">
      <w:pPr>
        <w:widowControl/>
        <w:numPr>
          <w:ilvl w:val="3"/>
          <w:numId w:val="39"/>
        </w:numPr>
        <w:autoSpaceDE/>
        <w:autoSpaceDN/>
        <w:adjustRightInd/>
      </w:pPr>
      <w:r>
        <w:lastRenderedPageBreak/>
        <w:t xml:space="preserve">Integración de Terceros de SALVIA. Validación con los servicios web de </w:t>
      </w:r>
      <w:commentRangeStart w:id="76"/>
      <w:r>
        <w:t>Terceros</w:t>
      </w:r>
      <w:commentRangeEnd w:id="76"/>
      <w:r>
        <w:rPr>
          <w:rStyle w:val="Refdecomentario"/>
        </w:rPr>
        <w:commentReference w:id="76"/>
      </w:r>
      <w:r>
        <w:t>.</w:t>
      </w:r>
    </w:p>
    <w:p w14:paraId="786681F4" w14:textId="77777777" w:rsidR="000616F2" w:rsidRDefault="000616F2" w:rsidP="00C502AB">
      <w:pPr>
        <w:widowControl/>
        <w:numPr>
          <w:ilvl w:val="3"/>
          <w:numId w:val="39"/>
        </w:numPr>
        <w:autoSpaceDE/>
        <w:autoSpaceDN/>
        <w:adjustRightInd/>
      </w:pPr>
      <w:r>
        <w:t xml:space="preserve">A la hora de añadir empresas al registro, poder obtener sus datos más actualizados, autocompletando el formulario. </w:t>
      </w:r>
    </w:p>
    <w:p w14:paraId="0F945605" w14:textId="77777777" w:rsidR="001378F7" w:rsidRDefault="001378F7" w:rsidP="001378F7">
      <w:pPr>
        <w:widowControl/>
        <w:numPr>
          <w:ilvl w:val="2"/>
          <w:numId w:val="39"/>
        </w:numPr>
        <w:autoSpaceDE/>
        <w:autoSpaceDN/>
        <w:adjustRightInd/>
      </w:pPr>
      <w:r>
        <w:t>Expedientes</w:t>
      </w:r>
    </w:p>
    <w:p w14:paraId="48B4B257" w14:textId="77777777" w:rsidR="001378F7" w:rsidRDefault="001378F7" w:rsidP="001378F7">
      <w:pPr>
        <w:widowControl/>
        <w:numPr>
          <w:ilvl w:val="3"/>
          <w:numId w:val="39"/>
        </w:numPr>
        <w:autoSpaceDE/>
        <w:autoSpaceDN/>
        <w:adjustRightInd/>
      </w:pPr>
      <w:r>
        <w:t>Relacionados con una instalación</w:t>
      </w:r>
    </w:p>
    <w:p w14:paraId="572A9A1B" w14:textId="77777777" w:rsidR="001378F7" w:rsidRDefault="001378F7" w:rsidP="001378F7">
      <w:pPr>
        <w:widowControl/>
        <w:numPr>
          <w:ilvl w:val="3"/>
          <w:numId w:val="39"/>
        </w:numPr>
        <w:autoSpaceDE/>
        <w:autoSpaceDN/>
        <w:adjustRightInd/>
      </w:pPr>
      <w:r>
        <w:t>Permite adjuntar documentación.</w:t>
      </w:r>
    </w:p>
    <w:p w14:paraId="1866EA3C" w14:textId="77777777" w:rsidR="001378F7" w:rsidRDefault="001378F7" w:rsidP="001378F7">
      <w:pPr>
        <w:widowControl/>
        <w:numPr>
          <w:ilvl w:val="4"/>
          <w:numId w:val="39"/>
        </w:numPr>
        <w:autoSpaceDE/>
        <w:autoSpaceDN/>
        <w:adjustRightInd/>
      </w:pPr>
      <w:r>
        <w:t>La documentación se almacenará en el Gestor Documental RODAL.</w:t>
      </w:r>
    </w:p>
    <w:p w14:paraId="3F34ACE7" w14:textId="77777777" w:rsidR="009134A5" w:rsidRDefault="009134A5" w:rsidP="009134A5">
      <w:pPr>
        <w:widowControl/>
        <w:numPr>
          <w:ilvl w:val="2"/>
          <w:numId w:val="39"/>
        </w:numPr>
        <w:autoSpaceDE/>
        <w:autoSpaceDN/>
        <w:adjustRightInd/>
      </w:pPr>
      <w:r>
        <w:t>Tablas auxiliares ya soportadas desde la actual aplicación Forms</w:t>
      </w:r>
      <w:r w:rsidR="00E86075">
        <w:t xml:space="preserve"> </w:t>
      </w:r>
      <w:r>
        <w:t>(mantenimiento de datos maestros)</w:t>
      </w:r>
    </w:p>
    <w:p w14:paraId="62DA0118" w14:textId="77777777" w:rsidR="009134A5" w:rsidRDefault="009134A5" w:rsidP="009134A5">
      <w:pPr>
        <w:widowControl/>
        <w:numPr>
          <w:ilvl w:val="3"/>
          <w:numId w:val="39"/>
        </w:numPr>
        <w:autoSpaceDE/>
        <w:autoSpaceDN/>
        <w:adjustRightInd/>
      </w:pPr>
      <w:r>
        <w:t>CNAE, Sector, Subsector, Actividad, etc</w:t>
      </w:r>
    </w:p>
    <w:p w14:paraId="6068D420" w14:textId="77777777" w:rsidR="009134A5" w:rsidRDefault="009134A5" w:rsidP="009134A5">
      <w:pPr>
        <w:widowControl/>
        <w:numPr>
          <w:ilvl w:val="2"/>
          <w:numId w:val="39"/>
        </w:numPr>
        <w:autoSpaceDE/>
        <w:autoSpaceDN/>
        <w:adjustRightInd/>
      </w:pPr>
      <w:r>
        <w:t>Añadido de</w:t>
      </w:r>
    </w:p>
    <w:p w14:paraId="309ECABC" w14:textId="77777777" w:rsidR="009134A5" w:rsidRDefault="009134A5" w:rsidP="009134A5">
      <w:pPr>
        <w:widowControl/>
        <w:numPr>
          <w:ilvl w:val="3"/>
          <w:numId w:val="39"/>
        </w:numPr>
        <w:autoSpaceDE/>
        <w:autoSpaceDN/>
        <w:adjustRightInd/>
      </w:pPr>
      <w:r>
        <w:t>Nuevos Campos</w:t>
      </w:r>
    </w:p>
    <w:p w14:paraId="56D4527B" w14:textId="77777777" w:rsidR="00843DA3" w:rsidRDefault="009134A5" w:rsidP="00C502AB">
      <w:pPr>
        <w:widowControl/>
        <w:numPr>
          <w:ilvl w:val="3"/>
          <w:numId w:val="39"/>
        </w:numPr>
        <w:autoSpaceDE/>
        <w:autoSpaceDN/>
        <w:adjustRightInd/>
      </w:pPr>
      <w:r>
        <w:t>Nuevas relaciones (ejemplo CNAE con actividad, etc)</w:t>
      </w:r>
    </w:p>
    <w:p w14:paraId="2A6D1DC3" w14:textId="77777777" w:rsidR="009134A5" w:rsidRDefault="009134A5" w:rsidP="00C502AB">
      <w:pPr>
        <w:widowControl/>
        <w:numPr>
          <w:ilvl w:val="1"/>
          <w:numId w:val="39"/>
        </w:numPr>
        <w:autoSpaceDE/>
        <w:autoSpaceDN/>
        <w:adjustRightInd/>
      </w:pPr>
      <w:r>
        <w:t>Gestión de expedientes</w:t>
      </w:r>
      <w:r w:rsidR="0001370F">
        <w:t xml:space="preserve"> con </w:t>
      </w:r>
      <w:r w:rsidR="0001370F" w:rsidRPr="0001370F">
        <w:t>Vinculación de edición de registro con el expediente.</w:t>
      </w:r>
    </w:p>
    <w:p w14:paraId="371B9CF4" w14:textId="77777777" w:rsidR="009134A5" w:rsidRDefault="009134A5" w:rsidP="009134A5">
      <w:pPr>
        <w:widowControl/>
        <w:numPr>
          <w:ilvl w:val="2"/>
          <w:numId w:val="39"/>
        </w:numPr>
        <w:autoSpaceDE/>
        <w:autoSpaceDN/>
        <w:adjustRightInd/>
      </w:pPr>
      <w:r>
        <w:t>Para las Altas, Bajas y Modificaciones</w:t>
      </w:r>
    </w:p>
    <w:p w14:paraId="396111AF" w14:textId="77777777" w:rsidR="0001370F" w:rsidRDefault="0001370F" w:rsidP="009022A6">
      <w:pPr>
        <w:widowControl/>
        <w:numPr>
          <w:ilvl w:val="3"/>
          <w:numId w:val="39"/>
        </w:numPr>
        <w:autoSpaceDE/>
        <w:autoSpaceDN/>
        <w:adjustRightInd/>
      </w:pPr>
      <w:r>
        <w:t>Se validará que no se haga ninguna edición del registro si no está vinculada a un expediente (a instancia de parte o de oficio por la administración).</w:t>
      </w:r>
    </w:p>
    <w:p w14:paraId="5BF046A2" w14:textId="77777777" w:rsidR="00EB5D22" w:rsidRDefault="00EB5D22" w:rsidP="00EB5D22">
      <w:pPr>
        <w:widowControl/>
        <w:numPr>
          <w:ilvl w:val="2"/>
          <w:numId w:val="39"/>
        </w:numPr>
        <w:autoSpaceDE/>
        <w:autoSpaceDN/>
        <w:adjustRightInd/>
      </w:pPr>
      <w:r>
        <w:t>Flujo de edición desde la aplicación:</w:t>
      </w:r>
    </w:p>
    <w:p w14:paraId="2BD28972" w14:textId="77777777" w:rsidR="00EB5D22" w:rsidRDefault="00BA42C3" w:rsidP="00BA42C3">
      <w:pPr>
        <w:widowControl/>
        <w:numPr>
          <w:ilvl w:val="3"/>
          <w:numId w:val="39"/>
        </w:numPr>
        <w:autoSpaceDE/>
        <w:autoSpaceDN/>
        <w:adjustRightInd/>
      </w:pPr>
      <w:r>
        <w:t xml:space="preserve">Previamente a editar, se seleccionará un expediente.  Los expedientes estarán enlazados a una instalación. Las ediciones realizadas estarán vinculadas </w:t>
      </w:r>
      <w:r w:rsidR="00EB5D22">
        <w:t xml:space="preserve">al </w:t>
      </w:r>
      <w:commentRangeStart w:id="77"/>
      <w:r w:rsidR="00EB5D22">
        <w:t>expediente</w:t>
      </w:r>
      <w:commentRangeEnd w:id="77"/>
      <w:r w:rsidR="00EB5D22">
        <w:rPr>
          <w:rStyle w:val="Refdecomentario"/>
        </w:rPr>
        <w:commentReference w:id="77"/>
      </w:r>
      <w:r w:rsidR="00EB5D22">
        <w:t>.</w:t>
      </w:r>
    </w:p>
    <w:p w14:paraId="46EFB706" w14:textId="77777777" w:rsidR="00EB5D22" w:rsidRDefault="00EB5D22" w:rsidP="00236E2A">
      <w:pPr>
        <w:widowControl/>
        <w:numPr>
          <w:ilvl w:val="4"/>
          <w:numId w:val="39"/>
        </w:numPr>
        <w:autoSpaceDE/>
        <w:autoSpaceDN/>
        <w:adjustRightInd/>
      </w:pPr>
      <w:r>
        <w:t xml:space="preserve">Se indicará el expediente seleccionado en la aplicación en una “línea de estado” en todo momento (parecido a un carrito de la compra). </w:t>
      </w:r>
    </w:p>
    <w:p w14:paraId="754D4E7F" w14:textId="77777777" w:rsidR="00EB5D22" w:rsidRDefault="00BA42C3" w:rsidP="00BA42C3">
      <w:pPr>
        <w:widowControl/>
        <w:numPr>
          <w:ilvl w:val="4"/>
          <w:numId w:val="39"/>
        </w:numPr>
        <w:autoSpaceDE/>
        <w:autoSpaceDN/>
        <w:adjustRightInd/>
      </w:pPr>
      <w:r>
        <w:t xml:space="preserve">Cada cambio se almacenará en estado borrador, hasta que el expediente se resuelva </w:t>
      </w:r>
      <w:commentRangeStart w:id="78"/>
      <w:r>
        <w:t>favorablemente</w:t>
      </w:r>
      <w:commentRangeEnd w:id="78"/>
      <w:r>
        <w:rPr>
          <w:rStyle w:val="Refdecomentario"/>
        </w:rPr>
        <w:commentReference w:id="78"/>
      </w:r>
      <w:r>
        <w:t>.</w:t>
      </w:r>
    </w:p>
    <w:p w14:paraId="31C95EDD" w14:textId="77777777" w:rsidR="00BA42C3" w:rsidRDefault="00BA42C3" w:rsidP="00BA42C3">
      <w:pPr>
        <w:widowControl/>
        <w:numPr>
          <w:ilvl w:val="5"/>
          <w:numId w:val="39"/>
        </w:numPr>
        <w:autoSpaceDE/>
        <w:autoSpaceDN/>
        <w:adjustRightInd/>
      </w:pPr>
      <w:r>
        <w:t>Si el expediente es desistido o resuelto de forma desfavorable, se eliminan esos cambios.</w:t>
      </w:r>
    </w:p>
    <w:p w14:paraId="15492086" w14:textId="77777777" w:rsidR="00236E2A" w:rsidRDefault="009134A5" w:rsidP="0001370F">
      <w:pPr>
        <w:widowControl/>
        <w:numPr>
          <w:ilvl w:val="3"/>
          <w:numId w:val="39"/>
        </w:numPr>
        <w:autoSpaceDE/>
        <w:autoSpaceDN/>
        <w:adjustRightInd/>
      </w:pPr>
      <w:r>
        <w:t>Al resolver el expediente</w:t>
      </w:r>
    </w:p>
    <w:p w14:paraId="31717F29" w14:textId="77777777" w:rsidR="009134A5" w:rsidRDefault="00236E2A" w:rsidP="00236E2A">
      <w:pPr>
        <w:widowControl/>
        <w:numPr>
          <w:ilvl w:val="4"/>
          <w:numId w:val="39"/>
        </w:numPr>
        <w:autoSpaceDE/>
        <w:autoSpaceDN/>
        <w:adjustRightInd/>
      </w:pPr>
      <w:r>
        <w:t>S</w:t>
      </w:r>
      <w:r w:rsidR="009134A5">
        <w:t>e generará automáticamente un informe (Report) con toda la información sobre el establecimiento en ese momento, que se almacenará en el gestor documental (Rodal).</w:t>
      </w:r>
    </w:p>
    <w:p w14:paraId="6A28107F" w14:textId="77777777" w:rsidR="009134A5" w:rsidRDefault="009134A5" w:rsidP="009134A5">
      <w:pPr>
        <w:widowControl/>
        <w:numPr>
          <w:ilvl w:val="1"/>
          <w:numId w:val="39"/>
        </w:numPr>
        <w:autoSpaceDE/>
        <w:autoSpaceDN/>
        <w:adjustRightInd/>
      </w:pPr>
      <w:r>
        <w:t>Informes</w:t>
      </w:r>
    </w:p>
    <w:p w14:paraId="1E0DD8B7" w14:textId="77777777" w:rsidR="007753CD" w:rsidRDefault="007753CD" w:rsidP="001F6BE3">
      <w:pPr>
        <w:widowControl/>
        <w:numPr>
          <w:ilvl w:val="2"/>
          <w:numId w:val="39"/>
        </w:numPr>
        <w:autoSpaceDE/>
        <w:autoSpaceDN/>
        <w:adjustRightInd/>
      </w:pPr>
      <w:r>
        <w:t>Filtros y exportación del resultado a .csv y .xls</w:t>
      </w:r>
    </w:p>
    <w:p w14:paraId="143FB2A2" w14:textId="77777777" w:rsidR="009134A5" w:rsidRDefault="009134A5" w:rsidP="009134A5">
      <w:pPr>
        <w:widowControl/>
        <w:numPr>
          <w:ilvl w:val="2"/>
          <w:numId w:val="39"/>
        </w:numPr>
        <w:autoSpaceDE/>
        <w:autoSpaceDN/>
        <w:adjustRightInd/>
      </w:pPr>
      <w:r>
        <w:t>Informes en formato PDF (determinar los que serán necesarios)</w:t>
      </w:r>
      <w:r w:rsidR="00161DE0">
        <w:t xml:space="preserve"> – Jasper Reports.</w:t>
      </w:r>
    </w:p>
    <w:p w14:paraId="6AB4B5A2" w14:textId="77777777" w:rsidR="00E86075" w:rsidRDefault="00E86075" w:rsidP="00E86075">
      <w:pPr>
        <w:widowControl/>
        <w:numPr>
          <w:ilvl w:val="3"/>
          <w:numId w:val="39"/>
        </w:numPr>
        <w:autoSpaceDE/>
        <w:autoSpaceDN/>
        <w:adjustRightInd/>
      </w:pPr>
      <w:r>
        <w:t>Informes vinculados a la tramitación de expedientes</w:t>
      </w:r>
    </w:p>
    <w:p w14:paraId="31A8FE50" w14:textId="77777777" w:rsidR="00E86075" w:rsidRDefault="00E86075" w:rsidP="00E86075">
      <w:pPr>
        <w:widowControl/>
        <w:numPr>
          <w:ilvl w:val="4"/>
          <w:numId w:val="39"/>
        </w:numPr>
        <w:autoSpaceDE/>
        <w:autoSpaceDN/>
        <w:adjustRightInd/>
      </w:pPr>
      <w:r>
        <w:t>Trámite de audiencia, resoluciones</w:t>
      </w:r>
      <w:r w:rsidR="005B47E5">
        <w:t>, certificados de inscripción en el registro, etc</w:t>
      </w:r>
    </w:p>
    <w:p w14:paraId="3B312392" w14:textId="77777777" w:rsidR="00E86075" w:rsidRDefault="00E86075" w:rsidP="00E86075">
      <w:pPr>
        <w:widowControl/>
        <w:numPr>
          <w:ilvl w:val="3"/>
          <w:numId w:val="39"/>
        </w:numPr>
        <w:autoSpaceDE/>
        <w:autoSpaceDN/>
        <w:adjustRightInd/>
      </w:pPr>
      <w:r>
        <w:t>Ficha de la instalación.</w:t>
      </w:r>
    </w:p>
    <w:p w14:paraId="672E7014" w14:textId="77777777" w:rsidR="009134A5" w:rsidRDefault="009134A5" w:rsidP="009134A5">
      <w:pPr>
        <w:widowControl/>
        <w:numPr>
          <w:ilvl w:val="1"/>
          <w:numId w:val="39"/>
        </w:numPr>
        <w:autoSpaceDE/>
        <w:autoSpaceDN/>
        <w:adjustRightInd/>
      </w:pPr>
      <w:r>
        <w:t>Seguridad integrada con CAS y USOP de Agricultura.</w:t>
      </w:r>
    </w:p>
    <w:p w14:paraId="7B8E9983" w14:textId="77777777" w:rsidR="009134A5" w:rsidRDefault="009134A5" w:rsidP="009134A5">
      <w:pPr>
        <w:widowControl/>
        <w:numPr>
          <w:ilvl w:val="2"/>
          <w:numId w:val="39"/>
        </w:numPr>
        <w:autoSpaceDE/>
        <w:autoSpaceDN/>
        <w:adjustRightInd/>
      </w:pPr>
      <w:r>
        <w:lastRenderedPageBreak/>
        <w:t>Perfil SSCC (Servicios Centrales)</w:t>
      </w:r>
    </w:p>
    <w:p w14:paraId="28A42629" w14:textId="77777777" w:rsidR="009134A5" w:rsidRDefault="009134A5" w:rsidP="009134A5">
      <w:pPr>
        <w:widowControl/>
        <w:numPr>
          <w:ilvl w:val="2"/>
          <w:numId w:val="39"/>
        </w:numPr>
        <w:autoSpaceDE/>
        <w:autoSpaceDN/>
        <w:adjustRightInd/>
      </w:pPr>
      <w:r>
        <w:t>Perfiles DP (Delegación Provincial).</w:t>
      </w:r>
    </w:p>
    <w:p w14:paraId="3C58B834" w14:textId="77777777" w:rsidR="009134A5" w:rsidRPr="004B1E0B" w:rsidRDefault="009134A5" w:rsidP="009134A5">
      <w:pPr>
        <w:widowControl/>
        <w:numPr>
          <w:ilvl w:val="0"/>
          <w:numId w:val="39"/>
        </w:numPr>
        <w:autoSpaceDE/>
        <w:autoSpaceDN/>
        <w:adjustRightInd/>
        <w:rPr>
          <w:b/>
          <w:u w:val="single"/>
        </w:rPr>
      </w:pPr>
      <w:r w:rsidRPr="004B1E0B">
        <w:rPr>
          <w:b/>
          <w:u w:val="single"/>
        </w:rPr>
        <w:t>Registro de auditoría</w:t>
      </w:r>
    </w:p>
    <w:p w14:paraId="329F7D68" w14:textId="77777777" w:rsidR="009134A5" w:rsidRDefault="009134A5" w:rsidP="009134A5">
      <w:pPr>
        <w:widowControl/>
        <w:numPr>
          <w:ilvl w:val="1"/>
          <w:numId w:val="39"/>
        </w:numPr>
        <w:autoSpaceDE/>
        <w:autoSpaceDN/>
        <w:adjustRightInd/>
      </w:pPr>
      <w:r>
        <w:t xml:space="preserve">Se almacenará en la base de datos una traza de auditoría de todas las modificaciones al </w:t>
      </w:r>
      <w:commentRangeStart w:id="79"/>
      <w:r>
        <w:t>registro</w:t>
      </w:r>
      <w:commentRangeEnd w:id="79"/>
      <w:r w:rsidR="00161DE0">
        <w:rPr>
          <w:rStyle w:val="Refdecomentario"/>
        </w:rPr>
        <w:commentReference w:id="79"/>
      </w:r>
    </w:p>
    <w:p w14:paraId="2B9AC271" w14:textId="77777777" w:rsidR="009134A5" w:rsidRDefault="009134A5" w:rsidP="009134A5">
      <w:pPr>
        <w:widowControl/>
        <w:numPr>
          <w:ilvl w:val="2"/>
          <w:numId w:val="39"/>
        </w:numPr>
        <w:autoSpaceDE/>
        <w:autoSpaceDN/>
        <w:adjustRightInd/>
      </w:pPr>
      <w:r>
        <w:t xml:space="preserve">Fecha y hora de la </w:t>
      </w:r>
      <w:r w:rsidR="00AE5B72">
        <w:t>alta/</w:t>
      </w:r>
      <w:r>
        <w:t>modificación</w:t>
      </w:r>
      <w:r w:rsidR="00AE5B72">
        <w:t>/borrado</w:t>
      </w:r>
    </w:p>
    <w:p w14:paraId="6B2243B6" w14:textId="77777777" w:rsidR="009134A5" w:rsidRDefault="009134A5" w:rsidP="009134A5">
      <w:pPr>
        <w:widowControl/>
        <w:numPr>
          <w:ilvl w:val="2"/>
          <w:numId w:val="39"/>
        </w:numPr>
        <w:autoSpaceDE/>
        <w:autoSpaceDN/>
        <w:adjustRightInd/>
      </w:pPr>
      <w:r>
        <w:t>Usuario/a que lo modifica</w:t>
      </w:r>
    </w:p>
    <w:p w14:paraId="1C8C9514" w14:textId="77777777" w:rsidR="009134A5" w:rsidRDefault="00BA42C3" w:rsidP="009134A5">
      <w:pPr>
        <w:widowControl/>
        <w:numPr>
          <w:ilvl w:val="2"/>
          <w:numId w:val="39"/>
        </w:numPr>
        <w:autoSpaceDE/>
        <w:autoSpaceDN/>
        <w:adjustRightInd/>
      </w:pPr>
      <w:r>
        <w:t>Referencia del expediente</w:t>
      </w:r>
    </w:p>
    <w:p w14:paraId="583FF2C3" w14:textId="77777777" w:rsidR="00BA42C3" w:rsidRDefault="00BA42C3" w:rsidP="009134A5">
      <w:pPr>
        <w:widowControl/>
        <w:numPr>
          <w:ilvl w:val="2"/>
          <w:numId w:val="39"/>
        </w:numPr>
        <w:autoSpaceDE/>
        <w:autoSpaceDN/>
        <w:adjustRightInd/>
      </w:pPr>
      <w:r>
        <w:t>Fecha de inicio de vigencia</w:t>
      </w:r>
    </w:p>
    <w:p w14:paraId="2850FC28" w14:textId="77777777" w:rsidR="00BA42C3" w:rsidRDefault="00BA42C3" w:rsidP="009134A5">
      <w:pPr>
        <w:widowControl/>
        <w:numPr>
          <w:ilvl w:val="2"/>
          <w:numId w:val="39"/>
        </w:numPr>
        <w:autoSpaceDE/>
        <w:autoSpaceDN/>
        <w:adjustRightInd/>
      </w:pPr>
      <w:r>
        <w:t>Fecha de fin de vigencia</w:t>
      </w:r>
    </w:p>
    <w:p w14:paraId="45E651CA" w14:textId="77777777" w:rsidR="007D708B" w:rsidRPr="007D708B" w:rsidRDefault="007D708B" w:rsidP="007D708B">
      <w:pPr>
        <w:widowControl/>
        <w:numPr>
          <w:ilvl w:val="0"/>
          <w:numId w:val="39"/>
        </w:numPr>
        <w:autoSpaceDE/>
        <w:autoSpaceDN/>
        <w:adjustRightInd/>
        <w:rPr>
          <w:b/>
          <w:color w:val="000000"/>
          <w:u w:val="single"/>
        </w:rPr>
      </w:pPr>
      <w:r w:rsidRPr="007D708B">
        <w:rPr>
          <w:b/>
          <w:color w:val="000000"/>
          <w:u w:val="single"/>
        </w:rPr>
        <w:t>Módulo de consulta de históricos</w:t>
      </w:r>
    </w:p>
    <w:p w14:paraId="2FDC8242" w14:textId="77777777" w:rsidR="007D708B" w:rsidRPr="007D708B" w:rsidRDefault="007D708B" w:rsidP="007D708B">
      <w:pPr>
        <w:widowControl/>
        <w:numPr>
          <w:ilvl w:val="1"/>
          <w:numId w:val="39"/>
        </w:numPr>
        <w:autoSpaceDE/>
        <w:autoSpaceDN/>
        <w:adjustRightInd/>
        <w:rPr>
          <w:color w:val="000000"/>
        </w:rPr>
      </w:pPr>
      <w:r w:rsidRPr="007D708B">
        <w:rPr>
          <w:color w:val="000000"/>
        </w:rPr>
        <w:t>Permitirá buscar expedientes anteriores de modificaciones de la instalación y obtener</w:t>
      </w:r>
      <w:r>
        <w:rPr>
          <w:color w:val="000000"/>
        </w:rPr>
        <w:t xml:space="preserve"> los informes PDF con</w:t>
      </w:r>
      <w:r w:rsidRPr="007D708B">
        <w:rPr>
          <w:color w:val="000000"/>
        </w:rPr>
        <w:t xml:space="preserve"> las fichas antiguas de la </w:t>
      </w:r>
      <w:commentRangeStart w:id="80"/>
      <w:r w:rsidRPr="007D708B">
        <w:rPr>
          <w:color w:val="000000"/>
        </w:rPr>
        <w:t>instalación</w:t>
      </w:r>
      <w:commentRangeEnd w:id="80"/>
      <w:r>
        <w:rPr>
          <w:rStyle w:val="Refdecomentario"/>
        </w:rPr>
        <w:commentReference w:id="80"/>
      </w:r>
      <w:r w:rsidRPr="007D708B">
        <w:rPr>
          <w:color w:val="000000"/>
        </w:rPr>
        <w:t>.</w:t>
      </w:r>
    </w:p>
    <w:p w14:paraId="397DE994" w14:textId="77777777" w:rsidR="007D708B" w:rsidRPr="007D708B" w:rsidRDefault="007D708B" w:rsidP="007D708B">
      <w:pPr>
        <w:widowControl/>
        <w:numPr>
          <w:ilvl w:val="1"/>
          <w:numId w:val="39"/>
        </w:numPr>
        <w:autoSpaceDE/>
        <w:autoSpaceDN/>
        <w:adjustRightInd/>
        <w:rPr>
          <w:color w:val="000000"/>
        </w:rPr>
      </w:pPr>
      <w:r w:rsidRPr="007D708B">
        <w:rPr>
          <w:color w:val="000000"/>
        </w:rPr>
        <w:t>Búsqueda de instalaciones que fueron dadas de baja.</w:t>
      </w:r>
    </w:p>
    <w:p w14:paraId="2E76B72C" w14:textId="77777777" w:rsidR="00A85243" w:rsidRDefault="00A85243" w:rsidP="009134A5">
      <w:pPr>
        <w:widowControl/>
        <w:numPr>
          <w:ilvl w:val="0"/>
          <w:numId w:val="39"/>
        </w:numPr>
        <w:autoSpaceDE/>
        <w:autoSpaceDN/>
        <w:adjustRightInd/>
        <w:rPr>
          <w:b/>
          <w:u w:val="single"/>
        </w:rPr>
      </w:pPr>
      <w:r>
        <w:rPr>
          <w:b/>
          <w:u w:val="single"/>
        </w:rPr>
        <w:t xml:space="preserve">Módulo de consulta de registros </w:t>
      </w:r>
      <w:commentRangeStart w:id="81"/>
      <w:r>
        <w:rPr>
          <w:b/>
          <w:u w:val="single"/>
        </w:rPr>
        <w:t>incompletos</w:t>
      </w:r>
      <w:commentRangeEnd w:id="81"/>
      <w:r>
        <w:rPr>
          <w:rStyle w:val="Refdecomentario"/>
        </w:rPr>
        <w:commentReference w:id="81"/>
      </w:r>
    </w:p>
    <w:p w14:paraId="1B5DD5C0" w14:textId="77777777" w:rsidR="00A85243" w:rsidRDefault="00A85243" w:rsidP="00A85243">
      <w:pPr>
        <w:widowControl/>
        <w:numPr>
          <w:ilvl w:val="1"/>
          <w:numId w:val="39"/>
        </w:numPr>
        <w:autoSpaceDE/>
        <w:autoSpaceDN/>
        <w:adjustRightInd/>
      </w:pPr>
      <w:r w:rsidRPr="00A85243">
        <w:t>Búsqueda de instalaciones con datos incompletos o incorrectos</w:t>
      </w:r>
      <w:r>
        <w:t>.</w:t>
      </w:r>
    </w:p>
    <w:p w14:paraId="79DDD427" w14:textId="77777777" w:rsidR="00A85243" w:rsidRDefault="00A85243" w:rsidP="00A85243">
      <w:pPr>
        <w:widowControl/>
        <w:numPr>
          <w:ilvl w:val="2"/>
          <w:numId w:val="39"/>
        </w:numPr>
        <w:autoSpaceDE/>
        <w:autoSpaceDN/>
        <w:adjustRightInd/>
      </w:pPr>
      <w:r>
        <w:t>Debe definirse las reglas de qué se considera una instalación incompleta o incorrecta.</w:t>
      </w:r>
    </w:p>
    <w:p w14:paraId="4E20DF38" w14:textId="77777777" w:rsidR="00A85243" w:rsidRDefault="00A85243" w:rsidP="00A85243">
      <w:pPr>
        <w:widowControl/>
        <w:numPr>
          <w:ilvl w:val="3"/>
          <w:numId w:val="39"/>
        </w:numPr>
        <w:autoSpaceDE/>
        <w:autoSpaceDN/>
        <w:adjustRightInd/>
      </w:pPr>
      <w:r>
        <w:t>Campos obligatorios vacíos.</w:t>
      </w:r>
    </w:p>
    <w:p w14:paraId="5E203558" w14:textId="77777777" w:rsidR="00A85243" w:rsidRPr="00A85243" w:rsidRDefault="00A85243" w:rsidP="00A85243">
      <w:pPr>
        <w:widowControl/>
        <w:numPr>
          <w:ilvl w:val="3"/>
          <w:numId w:val="39"/>
        </w:numPr>
        <w:autoSpaceDE/>
        <w:autoSpaceDN/>
        <w:adjustRightInd/>
      </w:pPr>
      <w:r>
        <w:t>Maquinaria, etc con opciones incompatibles con sector, CNAE, etc</w:t>
      </w:r>
    </w:p>
    <w:p w14:paraId="14AB4E2F" w14:textId="77777777" w:rsidR="009134A5" w:rsidRPr="004B1E0B" w:rsidRDefault="009134A5" w:rsidP="009134A5">
      <w:pPr>
        <w:widowControl/>
        <w:numPr>
          <w:ilvl w:val="0"/>
          <w:numId w:val="39"/>
        </w:numPr>
        <w:autoSpaceDE/>
        <w:autoSpaceDN/>
        <w:adjustRightInd/>
        <w:rPr>
          <w:b/>
          <w:u w:val="single"/>
        </w:rPr>
      </w:pPr>
      <w:r w:rsidRPr="004B1E0B">
        <w:rPr>
          <w:b/>
          <w:u w:val="single"/>
        </w:rPr>
        <w:t>Integración con otras aplicaciones</w:t>
      </w:r>
    </w:p>
    <w:p w14:paraId="0AE3130E" w14:textId="77777777" w:rsidR="009134A5" w:rsidRDefault="009134A5" w:rsidP="009134A5">
      <w:pPr>
        <w:widowControl/>
        <w:numPr>
          <w:ilvl w:val="1"/>
          <w:numId w:val="39"/>
        </w:numPr>
        <w:autoSpaceDE/>
        <w:autoSpaceDN/>
        <w:adjustRightInd/>
      </w:pPr>
      <w:r>
        <w:t>Api REST para el acceso a los datos del registro desde otras aplicaciones.</w:t>
      </w:r>
    </w:p>
    <w:p w14:paraId="445EB97B" w14:textId="77777777" w:rsidR="009134A5" w:rsidRDefault="009134A5" w:rsidP="009134A5">
      <w:pPr>
        <w:widowControl/>
        <w:numPr>
          <w:ilvl w:val="1"/>
          <w:numId w:val="39"/>
        </w:numPr>
        <w:autoSpaceDE/>
        <w:autoSpaceDN/>
        <w:adjustRightInd/>
      </w:pPr>
      <w:r>
        <w:t>Paquete PL/SQL cliente para Oracle. Para su uso en ayudas de SIGCA, etc.</w:t>
      </w:r>
    </w:p>
    <w:p w14:paraId="00FE82C6" w14:textId="77777777" w:rsidR="00AB24A0" w:rsidRDefault="00AB24A0" w:rsidP="00AB24A0">
      <w:pPr>
        <w:widowControl/>
        <w:numPr>
          <w:ilvl w:val="2"/>
          <w:numId w:val="39"/>
        </w:numPr>
        <w:autoSpaceDE/>
        <w:autoSpaceDN/>
        <w:adjustRightInd/>
      </w:pPr>
      <w:r>
        <w:t>Uso de pipes.</w:t>
      </w:r>
    </w:p>
    <w:p w14:paraId="3EEB864D" w14:textId="77777777" w:rsidR="00AB24A0" w:rsidRDefault="00AB24A0" w:rsidP="00AB24A0">
      <w:pPr>
        <w:widowControl/>
        <w:numPr>
          <w:ilvl w:val="2"/>
          <w:numId w:val="39"/>
        </w:numPr>
        <w:autoSpaceDE/>
        <w:autoSpaceDN/>
        <w:adjustRightInd/>
      </w:pPr>
      <w:r>
        <w:t xml:space="preserve">Hacer pruebas con REST. </w:t>
      </w:r>
    </w:p>
    <w:p w14:paraId="6C8BFD6E" w14:textId="77777777" w:rsidR="00AB24A0" w:rsidRDefault="00AB24A0" w:rsidP="00AB24A0">
      <w:pPr>
        <w:widowControl/>
        <w:numPr>
          <w:ilvl w:val="2"/>
          <w:numId w:val="39"/>
        </w:numPr>
        <w:autoSpaceDE/>
        <w:autoSpaceDN/>
        <w:adjustRightInd/>
      </w:pPr>
      <w:r>
        <w:t xml:space="preserve">Tener en cuenta </w:t>
      </w:r>
      <w:r w:rsidR="00F45631">
        <w:t xml:space="preserve"> las </w:t>
      </w:r>
      <w:r>
        <w:t>ACLs</w:t>
      </w:r>
      <w:r w:rsidR="00F45631">
        <w:t xml:space="preserve"> de Oracle</w:t>
      </w:r>
      <w:r>
        <w:t>.</w:t>
      </w:r>
    </w:p>
    <w:p w14:paraId="518658E0" w14:textId="77777777" w:rsidR="009134A5" w:rsidRPr="004B1E0B" w:rsidRDefault="009134A5" w:rsidP="009134A5">
      <w:pPr>
        <w:widowControl/>
        <w:numPr>
          <w:ilvl w:val="0"/>
          <w:numId w:val="39"/>
        </w:numPr>
        <w:autoSpaceDE/>
        <w:autoSpaceDN/>
        <w:adjustRightInd/>
        <w:rPr>
          <w:b/>
          <w:u w:val="single"/>
        </w:rPr>
      </w:pPr>
      <w:r w:rsidRPr="004B1E0B">
        <w:rPr>
          <w:b/>
          <w:u w:val="single"/>
        </w:rPr>
        <w:t>Implantación del sistema:</w:t>
      </w:r>
    </w:p>
    <w:p w14:paraId="2A0C6337" w14:textId="77777777" w:rsidR="009134A5" w:rsidRDefault="009134A5" w:rsidP="009134A5">
      <w:pPr>
        <w:widowControl/>
        <w:numPr>
          <w:ilvl w:val="1"/>
          <w:numId w:val="39"/>
        </w:numPr>
        <w:autoSpaceDE/>
        <w:autoSpaceDN/>
        <w:adjustRightInd/>
      </w:pPr>
      <w:r>
        <w:t>Migración de los datos</w:t>
      </w:r>
    </w:p>
    <w:p w14:paraId="384706A7" w14:textId="77777777" w:rsidR="009134A5" w:rsidRDefault="009134A5" w:rsidP="009134A5">
      <w:pPr>
        <w:widowControl/>
        <w:numPr>
          <w:ilvl w:val="2"/>
          <w:numId w:val="39"/>
        </w:numPr>
        <w:autoSpaceDE/>
        <w:autoSpaceDN/>
        <w:adjustRightInd/>
      </w:pPr>
      <w:r>
        <w:t>Antes de la puesta en producción, se migrará los datos del RIA actual (Oracle Forms) al nuevo RIA.</w:t>
      </w:r>
    </w:p>
    <w:p w14:paraId="17D70E0F" w14:textId="77777777" w:rsidR="00C2506B" w:rsidRDefault="007753CD" w:rsidP="00C56E56">
      <w:pPr>
        <w:widowControl/>
        <w:numPr>
          <w:ilvl w:val="2"/>
          <w:numId w:val="39"/>
        </w:numPr>
        <w:autoSpaceDE/>
        <w:autoSpaceDN/>
        <w:adjustRightInd/>
      </w:pPr>
      <w:r>
        <w:t xml:space="preserve">Se trasladarán los datos que ya existen en el RIA y se dejarán en blanco los campos nuevos que se creen y que no podamos rellenar con la información de la que ya disponemos. </w:t>
      </w:r>
      <w:r w:rsidR="00C2506B">
        <w:t>Depuración</w:t>
      </w:r>
      <w:r w:rsidR="000616F2">
        <w:t xml:space="preserve"> de datos de empresas respecto a lo que está en el servicio web de terceros.</w:t>
      </w:r>
    </w:p>
    <w:p w14:paraId="304323AD" w14:textId="77777777" w:rsidR="009134A5" w:rsidRDefault="009134A5" w:rsidP="009134A5">
      <w:pPr>
        <w:widowControl/>
        <w:numPr>
          <w:ilvl w:val="1"/>
          <w:numId w:val="39"/>
        </w:numPr>
        <w:autoSpaceDE/>
        <w:autoSpaceDN/>
        <w:adjustRightInd/>
      </w:pPr>
      <w:r>
        <w:t>Manual del usuario/a</w:t>
      </w:r>
    </w:p>
    <w:p w14:paraId="1ABC6F9A" w14:textId="77777777" w:rsidR="009134A5" w:rsidRDefault="009134A5" w:rsidP="009134A5">
      <w:pPr>
        <w:widowControl/>
        <w:numPr>
          <w:ilvl w:val="1"/>
          <w:numId w:val="39"/>
        </w:numPr>
        <w:autoSpaceDE/>
        <w:autoSpaceDN/>
        <w:adjustRightInd/>
      </w:pPr>
      <w:r>
        <w:t>Formación a los usuarios/as</w:t>
      </w:r>
    </w:p>
    <w:p w14:paraId="4A1232EC" w14:textId="77777777" w:rsidR="0033183B" w:rsidRDefault="004B1E0B" w:rsidP="00C502AB">
      <w:pPr>
        <w:widowControl/>
        <w:numPr>
          <w:ilvl w:val="1"/>
          <w:numId w:val="39"/>
        </w:numPr>
        <w:autoSpaceDE/>
        <w:autoSpaceDN/>
        <w:adjustRightInd/>
      </w:pPr>
      <w:r>
        <w:t>Formación y documentación para los desarrolladores/as de aplicaciones que van a utilizar estos datos</w:t>
      </w:r>
    </w:p>
    <w:p w14:paraId="3738689E" w14:textId="77777777" w:rsidR="0033183B" w:rsidRPr="00272812" w:rsidRDefault="0033183B" w:rsidP="00272812">
      <w:pPr>
        <w:rPr>
          <w:highlight w:val="white"/>
        </w:rPr>
      </w:pPr>
    </w:p>
    <w:p w14:paraId="0A1249EC" w14:textId="77777777" w:rsidR="005D4EA6" w:rsidRDefault="005D4EA6" w:rsidP="0079688B">
      <w:pPr>
        <w:rPr>
          <w:highlight w:val="white"/>
        </w:rPr>
      </w:pPr>
    </w:p>
    <w:p w14:paraId="7AAA9203" w14:textId="77777777" w:rsidR="005D4EA6" w:rsidRDefault="005D4EA6" w:rsidP="0079688B">
      <w:pPr>
        <w:rPr>
          <w:highlight w:val="white"/>
        </w:rPr>
      </w:pPr>
    </w:p>
    <w:p w14:paraId="7CB06E87" w14:textId="77777777" w:rsidR="005D4EA6" w:rsidRDefault="00F15FA3" w:rsidP="00F15FA3">
      <w:pPr>
        <w:pStyle w:val="Titulo2"/>
        <w:rPr>
          <w:highlight w:val="white"/>
        </w:rPr>
      </w:pPr>
      <w:bookmarkStart w:id="82" w:name="_Toc99016704"/>
      <w:r>
        <w:rPr>
          <w:highlight w:val="white"/>
        </w:rPr>
        <w:t>Fase 3: Integración del registro de embotelladores</w:t>
      </w:r>
      <w:bookmarkEnd w:id="82"/>
    </w:p>
    <w:p w14:paraId="178D318C" w14:textId="77777777" w:rsidR="00F15FA3" w:rsidRDefault="00F15FA3" w:rsidP="0079688B">
      <w:pPr>
        <w:rPr>
          <w:highlight w:val="white"/>
        </w:rPr>
      </w:pPr>
    </w:p>
    <w:p w14:paraId="1EB28F1E" w14:textId="77777777" w:rsidR="004017B2" w:rsidRDefault="004017B2" w:rsidP="004017B2">
      <w:pPr>
        <w:rPr>
          <w:highlight w:val="white"/>
        </w:rPr>
      </w:pPr>
      <w:r>
        <w:rPr>
          <w:highlight w:val="white"/>
        </w:rPr>
        <w:t>Esta fase integrará el actual registro de embotelladores en RIA, a las industrias para las que aplique.</w:t>
      </w:r>
      <w:r w:rsidR="006E43FE">
        <w:rPr>
          <w:highlight w:val="white"/>
        </w:rPr>
        <w:t xml:space="preserve"> Contará con las características que en general ya </w:t>
      </w:r>
      <w:r w:rsidR="00F45631">
        <w:rPr>
          <w:highlight w:val="white"/>
        </w:rPr>
        <w:t>tendrá</w:t>
      </w:r>
      <w:r w:rsidR="006E43FE">
        <w:rPr>
          <w:highlight w:val="white"/>
        </w:rPr>
        <w:t xml:space="preserve"> RIA </w:t>
      </w:r>
      <w:r w:rsidR="006E43FE">
        <w:rPr>
          <w:highlight w:val="white"/>
        </w:rPr>
        <w:lastRenderedPageBreak/>
        <w:t>(expedientes, auditoría, etc)</w:t>
      </w:r>
      <w:r w:rsidR="003B723A">
        <w:rPr>
          <w:highlight w:val="white"/>
        </w:rPr>
        <w:t>.</w:t>
      </w:r>
    </w:p>
    <w:p w14:paraId="432941C6" w14:textId="77777777" w:rsidR="004017B2" w:rsidRDefault="004017B2" w:rsidP="004017B2">
      <w:pPr>
        <w:rPr>
          <w:highlight w:val="white"/>
        </w:rPr>
      </w:pPr>
    </w:p>
    <w:p w14:paraId="20CD1489" w14:textId="77777777" w:rsidR="004017B2" w:rsidRDefault="004017B2" w:rsidP="004017B2">
      <w:pPr>
        <w:rPr>
          <w:highlight w:val="white"/>
        </w:rPr>
      </w:pPr>
      <w:r>
        <w:rPr>
          <w:highlight w:val="white"/>
        </w:rPr>
        <w:t>La funcionalidad que se va a cubrir será la siguiente:</w:t>
      </w:r>
    </w:p>
    <w:p w14:paraId="769989CF" w14:textId="77777777" w:rsidR="004017B2" w:rsidRPr="0057380C" w:rsidRDefault="004017B2" w:rsidP="004017B2">
      <w:pPr>
        <w:widowControl/>
        <w:numPr>
          <w:ilvl w:val="0"/>
          <w:numId w:val="39"/>
        </w:numPr>
        <w:autoSpaceDE/>
        <w:autoSpaceDN/>
        <w:adjustRightInd/>
        <w:rPr>
          <w:b/>
          <w:u w:val="single"/>
        </w:rPr>
      </w:pPr>
      <w:r w:rsidRPr="0057380C">
        <w:rPr>
          <w:b/>
          <w:u w:val="single"/>
        </w:rPr>
        <w:t>Integrar en la aplicación</w:t>
      </w:r>
      <w:r w:rsidR="006E43FE" w:rsidRPr="0057380C">
        <w:rPr>
          <w:b/>
          <w:u w:val="single"/>
        </w:rPr>
        <w:t xml:space="preserve"> RIA el registro</w:t>
      </w:r>
      <w:r w:rsidR="003B723A" w:rsidRPr="0057380C">
        <w:rPr>
          <w:b/>
          <w:u w:val="single"/>
        </w:rPr>
        <w:t xml:space="preserve"> de embotelladores</w:t>
      </w:r>
    </w:p>
    <w:p w14:paraId="7B48B352" w14:textId="77777777" w:rsidR="004017B2" w:rsidRDefault="006E43FE" w:rsidP="004017B2">
      <w:pPr>
        <w:widowControl/>
        <w:numPr>
          <w:ilvl w:val="1"/>
          <w:numId w:val="39"/>
        </w:numPr>
        <w:autoSpaceDE/>
        <w:autoSpaceDN/>
        <w:adjustRightInd/>
      </w:pPr>
      <w:r>
        <w:t>L</w:t>
      </w:r>
      <w:r w:rsidR="004017B2">
        <w:t>CRUD del registro como extensión de RIA</w:t>
      </w:r>
    </w:p>
    <w:p w14:paraId="2F144B00" w14:textId="77777777" w:rsidR="006E43FE" w:rsidRDefault="006E43FE" w:rsidP="006E43FE">
      <w:pPr>
        <w:widowControl/>
        <w:numPr>
          <w:ilvl w:val="2"/>
          <w:numId w:val="39"/>
        </w:numPr>
        <w:autoSpaceDE/>
        <w:autoSpaceDN/>
        <w:adjustRightInd/>
      </w:pPr>
      <w:r>
        <w:t>Añadido de campos si fueran necesarios</w:t>
      </w:r>
    </w:p>
    <w:p w14:paraId="388DFC5E" w14:textId="77777777" w:rsidR="006E43FE" w:rsidRDefault="006E43FE" w:rsidP="006E43FE">
      <w:pPr>
        <w:widowControl/>
        <w:numPr>
          <w:ilvl w:val="1"/>
          <w:numId w:val="39"/>
        </w:numPr>
        <w:autoSpaceDE/>
        <w:autoSpaceDN/>
        <w:adjustRightInd/>
      </w:pPr>
      <w:r>
        <w:t>Gestión de expedientes</w:t>
      </w:r>
    </w:p>
    <w:p w14:paraId="3A1772EC" w14:textId="77777777" w:rsidR="006E43FE" w:rsidRDefault="006E43FE" w:rsidP="006E43FE">
      <w:pPr>
        <w:widowControl/>
        <w:numPr>
          <w:ilvl w:val="2"/>
          <w:numId w:val="39"/>
        </w:numPr>
        <w:autoSpaceDE/>
        <w:autoSpaceDN/>
        <w:adjustRightInd/>
      </w:pPr>
      <w:r>
        <w:t>Como la de RIA, edición vinculada a expediente</w:t>
      </w:r>
    </w:p>
    <w:p w14:paraId="30A09A3B" w14:textId="77777777" w:rsidR="006E43FE" w:rsidRDefault="006E43FE" w:rsidP="006E43FE">
      <w:pPr>
        <w:widowControl/>
        <w:numPr>
          <w:ilvl w:val="1"/>
          <w:numId w:val="39"/>
        </w:numPr>
        <w:autoSpaceDE/>
        <w:autoSpaceDN/>
        <w:adjustRightInd/>
      </w:pPr>
      <w:r>
        <w:t>Informes</w:t>
      </w:r>
    </w:p>
    <w:p w14:paraId="1C49A2C0" w14:textId="77777777" w:rsidR="004017B2" w:rsidRDefault="004017B2" w:rsidP="004017B2">
      <w:pPr>
        <w:widowControl/>
        <w:numPr>
          <w:ilvl w:val="1"/>
          <w:numId w:val="39"/>
        </w:numPr>
        <w:autoSpaceDE/>
        <w:autoSpaceDN/>
        <w:adjustRightInd/>
      </w:pPr>
      <w:r>
        <w:t>Seguridad integrada con CAS y USOP de Agricultura.</w:t>
      </w:r>
    </w:p>
    <w:p w14:paraId="4FF56702" w14:textId="77777777" w:rsidR="004017B2" w:rsidRDefault="004017B2" w:rsidP="004017B2">
      <w:pPr>
        <w:widowControl/>
        <w:numPr>
          <w:ilvl w:val="2"/>
          <w:numId w:val="39"/>
        </w:numPr>
        <w:autoSpaceDE/>
        <w:autoSpaceDN/>
        <w:adjustRightInd/>
      </w:pPr>
      <w:r>
        <w:t>Perfil SSCC (Servicios Centrales)</w:t>
      </w:r>
    </w:p>
    <w:p w14:paraId="147D879A" w14:textId="77777777" w:rsidR="004017B2" w:rsidRPr="0057380C" w:rsidRDefault="006E43FE" w:rsidP="004017B2">
      <w:pPr>
        <w:widowControl/>
        <w:numPr>
          <w:ilvl w:val="0"/>
          <w:numId w:val="39"/>
        </w:numPr>
        <w:autoSpaceDE/>
        <w:autoSpaceDN/>
        <w:adjustRightInd/>
        <w:rPr>
          <w:b/>
          <w:u w:val="single"/>
        </w:rPr>
      </w:pPr>
      <w:r w:rsidRPr="0057380C">
        <w:rPr>
          <w:b/>
          <w:u w:val="single"/>
        </w:rPr>
        <w:t>Registro de auditoría</w:t>
      </w:r>
    </w:p>
    <w:p w14:paraId="2EC7EA8D" w14:textId="77777777" w:rsidR="006E43FE" w:rsidRPr="0057380C" w:rsidRDefault="006E43FE" w:rsidP="006E43FE">
      <w:pPr>
        <w:widowControl/>
        <w:numPr>
          <w:ilvl w:val="0"/>
          <w:numId w:val="39"/>
        </w:numPr>
        <w:autoSpaceDE/>
        <w:autoSpaceDN/>
        <w:adjustRightInd/>
        <w:rPr>
          <w:b/>
          <w:u w:val="single"/>
        </w:rPr>
      </w:pPr>
      <w:r w:rsidRPr="0057380C">
        <w:rPr>
          <w:b/>
          <w:u w:val="single"/>
        </w:rPr>
        <w:t>Integración con otras aplicaciones</w:t>
      </w:r>
    </w:p>
    <w:p w14:paraId="467DE143" w14:textId="77777777" w:rsidR="006E43FE" w:rsidRDefault="006E43FE" w:rsidP="006E43FE">
      <w:pPr>
        <w:widowControl/>
        <w:numPr>
          <w:ilvl w:val="1"/>
          <w:numId w:val="39"/>
        </w:numPr>
        <w:autoSpaceDE/>
        <w:autoSpaceDN/>
        <w:adjustRightInd/>
      </w:pPr>
      <w:r>
        <w:t>API REST y paquete Oracle</w:t>
      </w:r>
    </w:p>
    <w:p w14:paraId="6637B076" w14:textId="77777777" w:rsidR="004017B2" w:rsidRPr="0057380C" w:rsidRDefault="004017B2" w:rsidP="004017B2">
      <w:pPr>
        <w:widowControl/>
        <w:numPr>
          <w:ilvl w:val="0"/>
          <w:numId w:val="39"/>
        </w:numPr>
        <w:autoSpaceDE/>
        <w:autoSpaceDN/>
        <w:adjustRightInd/>
        <w:rPr>
          <w:b/>
          <w:u w:val="single"/>
        </w:rPr>
      </w:pPr>
      <w:r w:rsidRPr="0057380C">
        <w:rPr>
          <w:b/>
          <w:u w:val="single"/>
        </w:rPr>
        <w:t>Implantación del sistema:</w:t>
      </w:r>
    </w:p>
    <w:p w14:paraId="01799901" w14:textId="77777777" w:rsidR="004017B2" w:rsidRDefault="004017B2" w:rsidP="004017B2">
      <w:pPr>
        <w:widowControl/>
        <w:numPr>
          <w:ilvl w:val="1"/>
          <w:numId w:val="39"/>
        </w:numPr>
        <w:autoSpaceDE/>
        <w:autoSpaceDN/>
        <w:adjustRightInd/>
      </w:pPr>
      <w:r>
        <w:t>Migración de los datos desde Access si fuera posible</w:t>
      </w:r>
    </w:p>
    <w:p w14:paraId="30EF71B0" w14:textId="77777777" w:rsidR="004017B2" w:rsidRDefault="004017B2" w:rsidP="004017B2">
      <w:pPr>
        <w:rPr>
          <w:highlight w:val="white"/>
        </w:rPr>
      </w:pPr>
    </w:p>
    <w:p w14:paraId="6CE93ADD" w14:textId="77777777" w:rsidR="004017B2" w:rsidRDefault="004017B2" w:rsidP="0079688B">
      <w:pPr>
        <w:rPr>
          <w:highlight w:val="white"/>
        </w:rPr>
      </w:pPr>
    </w:p>
    <w:p w14:paraId="4A841207" w14:textId="77777777" w:rsidR="00F15FA3" w:rsidRDefault="00F15FA3" w:rsidP="0079688B">
      <w:pPr>
        <w:rPr>
          <w:highlight w:val="white"/>
        </w:rPr>
      </w:pPr>
    </w:p>
    <w:p w14:paraId="47B481C4" w14:textId="77777777" w:rsidR="005D4EA6" w:rsidRDefault="005D4EA6" w:rsidP="0079688B">
      <w:pPr>
        <w:rPr>
          <w:highlight w:val="white"/>
        </w:rPr>
      </w:pPr>
    </w:p>
    <w:p w14:paraId="72E31344" w14:textId="77777777" w:rsidR="00B17A62" w:rsidRDefault="00F15FA3" w:rsidP="00F15FA3">
      <w:pPr>
        <w:pStyle w:val="Titulo2"/>
        <w:rPr>
          <w:highlight w:val="white"/>
        </w:rPr>
      </w:pPr>
      <w:bookmarkStart w:id="83" w:name="_Toc99016705"/>
      <w:r>
        <w:rPr>
          <w:highlight w:val="white"/>
        </w:rPr>
        <w:t>Fase 4: Integración del registro de productores y bodegas (antiguo ASEVI)</w:t>
      </w:r>
      <w:bookmarkEnd w:id="83"/>
    </w:p>
    <w:p w14:paraId="0C671A75" w14:textId="77777777" w:rsidR="00DC74E8" w:rsidRDefault="00DC74E8" w:rsidP="0079688B">
      <w:pPr>
        <w:rPr>
          <w:highlight w:val="white"/>
        </w:rPr>
      </w:pPr>
    </w:p>
    <w:p w14:paraId="6A6EACA1" w14:textId="77777777" w:rsidR="00517B03" w:rsidRDefault="00517B03" w:rsidP="0079688B">
      <w:pPr>
        <w:rPr>
          <w:highlight w:val="white"/>
        </w:rPr>
      </w:pPr>
      <w:r>
        <w:rPr>
          <w:highlight w:val="white"/>
        </w:rPr>
        <w:t>La funcionalidad que se va a cubrir será la siguiente:</w:t>
      </w:r>
    </w:p>
    <w:p w14:paraId="32E18A2F" w14:textId="77777777" w:rsidR="003B723A" w:rsidRPr="0057380C" w:rsidRDefault="003B723A" w:rsidP="0079688B">
      <w:pPr>
        <w:numPr>
          <w:ilvl w:val="0"/>
          <w:numId w:val="21"/>
        </w:numPr>
        <w:rPr>
          <w:b/>
          <w:highlight w:val="white"/>
          <w:u w:val="single"/>
        </w:rPr>
      </w:pPr>
      <w:r w:rsidRPr="0057380C">
        <w:rPr>
          <w:b/>
          <w:u w:val="single"/>
        </w:rPr>
        <w:t>Integrar en la aplicación RIA el registro de productores y bodegas</w:t>
      </w:r>
    </w:p>
    <w:p w14:paraId="117F03EB" w14:textId="77777777" w:rsidR="00517B03" w:rsidRDefault="00517B03" w:rsidP="003B723A">
      <w:pPr>
        <w:numPr>
          <w:ilvl w:val="1"/>
          <w:numId w:val="21"/>
        </w:numPr>
        <w:rPr>
          <w:highlight w:val="white"/>
        </w:rPr>
      </w:pPr>
      <w:r>
        <w:rPr>
          <w:highlight w:val="white"/>
        </w:rPr>
        <w:t xml:space="preserve">LCRUD de productores y bodegas </w:t>
      </w:r>
      <w:r w:rsidR="003B723A">
        <w:rPr>
          <w:highlight w:val="white"/>
        </w:rPr>
        <w:t>como extensión de RIA</w:t>
      </w:r>
    </w:p>
    <w:p w14:paraId="50C615DA" w14:textId="77777777" w:rsidR="00E2701A" w:rsidRPr="00E2701A" w:rsidRDefault="00E2701A" w:rsidP="00E2701A">
      <w:pPr>
        <w:numPr>
          <w:ilvl w:val="2"/>
          <w:numId w:val="21"/>
        </w:numPr>
        <w:rPr>
          <w:highlight w:val="white"/>
        </w:rPr>
      </w:pPr>
      <w:r w:rsidRPr="00E2701A">
        <w:t>Permitir</w:t>
      </w:r>
      <w:r>
        <w:t xml:space="preserve"> asignar los números de NIDPB a las instalaciones nuevas</w:t>
      </w:r>
    </w:p>
    <w:p w14:paraId="5A4130F9" w14:textId="77777777" w:rsidR="00E2701A" w:rsidRPr="00E2701A" w:rsidRDefault="00E2701A" w:rsidP="00E2701A">
      <w:pPr>
        <w:numPr>
          <w:ilvl w:val="2"/>
          <w:numId w:val="21"/>
        </w:numPr>
        <w:rPr>
          <w:highlight w:val="white"/>
        </w:rPr>
      </w:pPr>
      <w:r>
        <w:t>Asociar y desasociar bodegas e instalaciones.</w:t>
      </w:r>
    </w:p>
    <w:p w14:paraId="1200A610" w14:textId="77777777" w:rsidR="00E2701A" w:rsidRPr="00E2701A" w:rsidRDefault="00E2701A" w:rsidP="00E2701A">
      <w:pPr>
        <w:numPr>
          <w:ilvl w:val="2"/>
          <w:numId w:val="21"/>
        </w:numPr>
        <w:rPr>
          <w:highlight w:val="white"/>
        </w:rPr>
      </w:pPr>
      <w:r>
        <w:t>Histórico de asociaciones/</w:t>
      </w:r>
      <w:commentRangeStart w:id="84"/>
      <w:r>
        <w:t>disociaciones</w:t>
      </w:r>
      <w:commentRangeEnd w:id="84"/>
      <w:r>
        <w:rPr>
          <w:rStyle w:val="Refdecomentario"/>
        </w:rPr>
        <w:commentReference w:id="84"/>
      </w:r>
      <w:r>
        <w:t>.</w:t>
      </w:r>
    </w:p>
    <w:p w14:paraId="3DEF72FA" w14:textId="77777777" w:rsidR="003B723A" w:rsidRDefault="003B723A" w:rsidP="003B723A">
      <w:pPr>
        <w:widowControl/>
        <w:numPr>
          <w:ilvl w:val="1"/>
          <w:numId w:val="21"/>
        </w:numPr>
        <w:autoSpaceDE/>
        <w:autoSpaceDN/>
        <w:adjustRightInd/>
      </w:pPr>
      <w:r>
        <w:t>Gestión de expedientes</w:t>
      </w:r>
    </w:p>
    <w:p w14:paraId="261ABF62" w14:textId="77777777" w:rsidR="003B723A" w:rsidRDefault="003B723A" w:rsidP="003B723A">
      <w:pPr>
        <w:widowControl/>
        <w:numPr>
          <w:ilvl w:val="2"/>
          <w:numId w:val="21"/>
        </w:numPr>
        <w:autoSpaceDE/>
        <w:autoSpaceDN/>
        <w:adjustRightInd/>
      </w:pPr>
      <w:r>
        <w:t>Como la de RIA, edición vinculada a expediente</w:t>
      </w:r>
    </w:p>
    <w:p w14:paraId="6B2CCEEB" w14:textId="77777777" w:rsidR="003B723A" w:rsidRDefault="003B723A" w:rsidP="003B723A">
      <w:pPr>
        <w:widowControl/>
        <w:numPr>
          <w:ilvl w:val="1"/>
          <w:numId w:val="21"/>
        </w:numPr>
        <w:autoSpaceDE/>
        <w:autoSpaceDN/>
        <w:adjustRightInd/>
      </w:pPr>
      <w:r>
        <w:t>Informes</w:t>
      </w:r>
    </w:p>
    <w:p w14:paraId="310AEFAE" w14:textId="77777777" w:rsidR="003B723A" w:rsidRDefault="003B723A" w:rsidP="003B723A">
      <w:pPr>
        <w:widowControl/>
        <w:numPr>
          <w:ilvl w:val="1"/>
          <w:numId w:val="21"/>
        </w:numPr>
        <w:autoSpaceDE/>
        <w:autoSpaceDN/>
        <w:adjustRightInd/>
      </w:pPr>
      <w:r>
        <w:t>Seguridad integrada con CAS y USOP de Agricultura.</w:t>
      </w:r>
    </w:p>
    <w:p w14:paraId="0B99A5AE" w14:textId="77777777" w:rsidR="003B723A" w:rsidRPr="003B723A" w:rsidRDefault="003B723A" w:rsidP="00C502AB">
      <w:pPr>
        <w:widowControl/>
        <w:numPr>
          <w:ilvl w:val="1"/>
          <w:numId w:val="21"/>
        </w:numPr>
        <w:autoSpaceDE/>
        <w:autoSpaceDN/>
        <w:adjustRightInd/>
        <w:rPr>
          <w:highlight w:val="white"/>
        </w:rPr>
      </w:pPr>
      <w:r>
        <w:t>Perfil SSCC (Servicios Centrales)</w:t>
      </w:r>
      <w:r w:rsidR="00E2701A">
        <w:t xml:space="preserve"> y DP (Delegación Provincial)</w:t>
      </w:r>
    </w:p>
    <w:p w14:paraId="2075B1EB" w14:textId="77777777" w:rsidR="003B723A" w:rsidRPr="0057380C" w:rsidRDefault="003B723A" w:rsidP="003B723A">
      <w:pPr>
        <w:widowControl/>
        <w:numPr>
          <w:ilvl w:val="0"/>
          <w:numId w:val="21"/>
        </w:numPr>
        <w:autoSpaceDE/>
        <w:autoSpaceDN/>
        <w:adjustRightInd/>
        <w:rPr>
          <w:b/>
          <w:u w:val="single"/>
        </w:rPr>
      </w:pPr>
      <w:r w:rsidRPr="0057380C">
        <w:rPr>
          <w:b/>
          <w:u w:val="single"/>
        </w:rPr>
        <w:t>Registro de auditoría</w:t>
      </w:r>
    </w:p>
    <w:p w14:paraId="5E375691" w14:textId="77777777" w:rsidR="003B723A" w:rsidRPr="0057380C" w:rsidRDefault="003B723A" w:rsidP="003B723A">
      <w:pPr>
        <w:widowControl/>
        <w:numPr>
          <w:ilvl w:val="0"/>
          <w:numId w:val="21"/>
        </w:numPr>
        <w:autoSpaceDE/>
        <w:autoSpaceDN/>
        <w:adjustRightInd/>
        <w:rPr>
          <w:b/>
          <w:u w:val="single"/>
        </w:rPr>
      </w:pPr>
      <w:r w:rsidRPr="0057380C">
        <w:rPr>
          <w:b/>
          <w:u w:val="single"/>
        </w:rPr>
        <w:t>Integración con otras aplicaciones</w:t>
      </w:r>
    </w:p>
    <w:p w14:paraId="0C00DC7C" w14:textId="77777777" w:rsidR="003B723A" w:rsidRDefault="003B723A" w:rsidP="003B723A">
      <w:pPr>
        <w:widowControl/>
        <w:numPr>
          <w:ilvl w:val="1"/>
          <w:numId w:val="21"/>
        </w:numPr>
        <w:autoSpaceDE/>
        <w:autoSpaceDN/>
        <w:adjustRightInd/>
      </w:pPr>
      <w:r>
        <w:t>API REST y paquete Oracle</w:t>
      </w:r>
    </w:p>
    <w:p w14:paraId="1817326D" w14:textId="77777777" w:rsidR="00E2701A" w:rsidRDefault="00E2701A" w:rsidP="003B723A">
      <w:pPr>
        <w:widowControl/>
        <w:numPr>
          <w:ilvl w:val="1"/>
          <w:numId w:val="21"/>
        </w:numPr>
        <w:autoSpaceDE/>
        <w:autoSpaceDN/>
        <w:adjustRightInd/>
      </w:pPr>
      <w:r>
        <w:t>Integración con GELIBO</w:t>
      </w:r>
    </w:p>
    <w:p w14:paraId="4CF64DF9" w14:textId="77777777" w:rsidR="003B723A" w:rsidRPr="0057380C" w:rsidRDefault="003B723A" w:rsidP="003B723A">
      <w:pPr>
        <w:widowControl/>
        <w:numPr>
          <w:ilvl w:val="0"/>
          <w:numId w:val="21"/>
        </w:numPr>
        <w:autoSpaceDE/>
        <w:autoSpaceDN/>
        <w:adjustRightInd/>
        <w:rPr>
          <w:b/>
          <w:u w:val="single"/>
        </w:rPr>
      </w:pPr>
      <w:r w:rsidRPr="0057380C">
        <w:rPr>
          <w:b/>
          <w:u w:val="single"/>
        </w:rPr>
        <w:t>Implantación del sistema:</w:t>
      </w:r>
    </w:p>
    <w:p w14:paraId="201A2326" w14:textId="77777777" w:rsidR="00B17A62" w:rsidRPr="003B723A" w:rsidRDefault="003B723A" w:rsidP="00C502AB">
      <w:pPr>
        <w:widowControl/>
        <w:numPr>
          <w:ilvl w:val="1"/>
          <w:numId w:val="21"/>
        </w:numPr>
        <w:autoSpaceDE/>
        <w:autoSpaceDN/>
        <w:adjustRightInd/>
        <w:rPr>
          <w:highlight w:val="white"/>
        </w:rPr>
      </w:pPr>
      <w:r>
        <w:t>Migración de los datos existentes desde la aplicación ASEVI.</w:t>
      </w:r>
    </w:p>
    <w:p w14:paraId="25C32C8B" w14:textId="77777777" w:rsidR="00E07238" w:rsidRDefault="00F15FA3" w:rsidP="00E07238">
      <w:pPr>
        <w:pStyle w:val="Ttulo2"/>
      </w:pPr>
      <w:bookmarkStart w:id="85" w:name="_Toc99016706"/>
      <w:r>
        <w:t>F</w:t>
      </w:r>
      <w:r w:rsidR="00E07238">
        <w:t>ase 5</w:t>
      </w:r>
      <w:r>
        <w:t xml:space="preserve">: </w:t>
      </w:r>
      <w:r w:rsidR="004A6A8A">
        <w:t>C</w:t>
      </w:r>
      <w:r>
        <w:t>aptura de solicitudes</w:t>
      </w:r>
      <w:r w:rsidR="00E07238">
        <w:t>, gestión de expedientes y notificaciones</w:t>
      </w:r>
      <w:bookmarkEnd w:id="85"/>
    </w:p>
    <w:p w14:paraId="4B908BC4" w14:textId="77777777" w:rsidR="0057380C" w:rsidRDefault="0057380C" w:rsidP="0057380C">
      <w:r>
        <w:t xml:space="preserve">El objetivo de esta fase es añadir la funcionalidad de administración electrónica de cara a los </w:t>
      </w:r>
      <w:commentRangeStart w:id="86"/>
      <w:r>
        <w:t>ciudadanos</w:t>
      </w:r>
      <w:commentRangeEnd w:id="86"/>
      <w:r w:rsidR="00C2506B">
        <w:rPr>
          <w:rStyle w:val="Refdecomentario"/>
        </w:rPr>
        <w:commentReference w:id="86"/>
      </w:r>
      <w:r>
        <w:t>.</w:t>
      </w:r>
    </w:p>
    <w:p w14:paraId="034EABAF" w14:textId="77777777" w:rsidR="0057380C" w:rsidRDefault="0057380C" w:rsidP="0057380C"/>
    <w:p w14:paraId="7C1D0501" w14:textId="77777777" w:rsidR="0057380C" w:rsidRDefault="0057380C" w:rsidP="0057380C">
      <w:r>
        <w:t>Será necesario disponer de la siguiente funcionalidad:</w:t>
      </w:r>
    </w:p>
    <w:p w14:paraId="0055EC8F" w14:textId="77777777" w:rsidR="0057380C" w:rsidRPr="0057380C" w:rsidRDefault="0057380C" w:rsidP="0057380C"/>
    <w:p w14:paraId="7B60D16F" w14:textId="77777777" w:rsidR="00BC4BF0" w:rsidRPr="00E86075" w:rsidRDefault="00BC4BF0" w:rsidP="003B723A">
      <w:pPr>
        <w:numPr>
          <w:ilvl w:val="0"/>
          <w:numId w:val="21"/>
        </w:numPr>
        <w:rPr>
          <w:b/>
          <w:highlight w:val="white"/>
          <w:u w:val="single"/>
        </w:rPr>
      </w:pPr>
      <w:r w:rsidRPr="00E86075">
        <w:rPr>
          <w:b/>
          <w:highlight w:val="white"/>
          <w:u w:val="single"/>
        </w:rPr>
        <w:lastRenderedPageBreak/>
        <w:t xml:space="preserve">Integración con la ventanilla digital de la JCCM </w:t>
      </w:r>
    </w:p>
    <w:p w14:paraId="4C4F84F6" w14:textId="77777777" w:rsidR="00BC4BF0" w:rsidRDefault="00BC4BF0" w:rsidP="00BC4BF0">
      <w:pPr>
        <w:numPr>
          <w:ilvl w:val="1"/>
          <w:numId w:val="21"/>
        </w:numPr>
        <w:rPr>
          <w:highlight w:val="white"/>
        </w:rPr>
      </w:pPr>
      <w:r>
        <w:rPr>
          <w:highlight w:val="white"/>
        </w:rPr>
        <w:t>Solicitudes en SIACI4</w:t>
      </w:r>
      <w:ins w:id="87" w:author="Gratiniano Antonio Lozano Lozano" w:date="2022-03-25T09:54:00Z">
        <w:r w:rsidR="00981DE9">
          <w:rPr>
            <w:highlight w:val="white"/>
          </w:rPr>
          <w:t xml:space="preserve"> y Ventanilla Electrónica.</w:t>
        </w:r>
      </w:ins>
    </w:p>
    <w:p w14:paraId="21ACC057" w14:textId="77777777" w:rsidR="001378F7" w:rsidRDefault="001378F7" w:rsidP="001378F7">
      <w:pPr>
        <w:numPr>
          <w:ilvl w:val="1"/>
          <w:numId w:val="21"/>
        </w:numPr>
        <w:rPr>
          <w:highlight w:val="white"/>
        </w:rPr>
      </w:pPr>
      <w:r>
        <w:rPr>
          <w:highlight w:val="white"/>
        </w:rPr>
        <w:t>Botón “Recuperar datos desde la ventanilla electrónica”</w:t>
      </w:r>
    </w:p>
    <w:p w14:paraId="7B5B7D74" w14:textId="77777777" w:rsidR="001378F7" w:rsidRDefault="001378F7" w:rsidP="001378F7">
      <w:pPr>
        <w:numPr>
          <w:ilvl w:val="2"/>
          <w:numId w:val="21"/>
        </w:numPr>
        <w:rPr>
          <w:highlight w:val="white"/>
        </w:rPr>
      </w:pPr>
      <w:r>
        <w:rPr>
          <w:highlight w:val="white"/>
        </w:rPr>
        <w:t xml:space="preserve">Crea </w:t>
      </w:r>
      <w:r w:rsidR="005B47E5">
        <w:rPr>
          <w:highlight w:val="white"/>
        </w:rPr>
        <w:t xml:space="preserve">un </w:t>
      </w:r>
      <w:r>
        <w:rPr>
          <w:highlight w:val="white"/>
        </w:rPr>
        <w:t xml:space="preserve">expediente automáticamente desde </w:t>
      </w:r>
      <w:r w:rsidR="005B47E5">
        <w:rPr>
          <w:highlight w:val="white"/>
        </w:rPr>
        <w:t>cada</w:t>
      </w:r>
      <w:r>
        <w:rPr>
          <w:highlight w:val="white"/>
        </w:rPr>
        <w:t xml:space="preserve"> solicitud</w:t>
      </w:r>
      <w:r w:rsidR="005B47E5">
        <w:rPr>
          <w:highlight w:val="white"/>
        </w:rPr>
        <w:t>.</w:t>
      </w:r>
    </w:p>
    <w:p w14:paraId="7FE8BFA7" w14:textId="77777777" w:rsidR="005B47E5" w:rsidRDefault="005B47E5" w:rsidP="005B47E5">
      <w:pPr>
        <w:numPr>
          <w:ilvl w:val="2"/>
          <w:numId w:val="21"/>
        </w:numPr>
        <w:rPr>
          <w:highlight w:val="white"/>
        </w:rPr>
      </w:pPr>
      <w:r>
        <w:rPr>
          <w:highlight w:val="white"/>
        </w:rPr>
        <w:t>Importación de los datos de solicitud desde la Ventanilla Electrónica</w:t>
      </w:r>
    </w:p>
    <w:p w14:paraId="1F0D54E5" w14:textId="77777777" w:rsidR="005B47E5" w:rsidRDefault="005B47E5" w:rsidP="005B47E5">
      <w:pPr>
        <w:numPr>
          <w:ilvl w:val="3"/>
          <w:numId w:val="21"/>
        </w:numPr>
        <w:rPr>
          <w:highlight w:val="white"/>
        </w:rPr>
      </w:pPr>
      <w:r>
        <w:rPr>
          <w:highlight w:val="white"/>
        </w:rPr>
        <w:t>Solicitante</w:t>
      </w:r>
    </w:p>
    <w:p w14:paraId="5D7E85F8" w14:textId="77777777" w:rsidR="005B47E5" w:rsidRDefault="005B47E5" w:rsidP="005B47E5">
      <w:pPr>
        <w:numPr>
          <w:ilvl w:val="3"/>
          <w:numId w:val="21"/>
        </w:numPr>
        <w:rPr>
          <w:highlight w:val="white"/>
        </w:rPr>
      </w:pPr>
      <w:r>
        <w:rPr>
          <w:highlight w:val="white"/>
        </w:rPr>
        <w:t>Instalación</w:t>
      </w:r>
    </w:p>
    <w:p w14:paraId="59E65E73" w14:textId="77777777" w:rsidR="006A0972" w:rsidRDefault="005B47E5" w:rsidP="005B47E5">
      <w:pPr>
        <w:numPr>
          <w:ilvl w:val="3"/>
          <w:numId w:val="21"/>
        </w:numPr>
        <w:rPr>
          <w:highlight w:val="white"/>
        </w:rPr>
      </w:pPr>
      <w:r w:rsidRPr="005B47E5">
        <w:rPr>
          <w:highlight w:val="white"/>
        </w:rPr>
        <w:t xml:space="preserve">Datos adjuntos: </w:t>
      </w:r>
    </w:p>
    <w:p w14:paraId="75C23612" w14:textId="77777777" w:rsidR="005B47E5" w:rsidRPr="005B47E5" w:rsidRDefault="005B47E5" w:rsidP="006A0972">
      <w:pPr>
        <w:numPr>
          <w:ilvl w:val="4"/>
          <w:numId w:val="21"/>
        </w:numPr>
        <w:rPr>
          <w:highlight w:val="white"/>
        </w:rPr>
      </w:pPr>
      <w:r w:rsidRPr="005B47E5">
        <w:rPr>
          <w:highlight w:val="white"/>
        </w:rPr>
        <w:t>Formulario de solicitud, hoja Excel, etc</w:t>
      </w:r>
    </w:p>
    <w:p w14:paraId="36A137A4" w14:textId="77777777" w:rsidR="006A0972" w:rsidRDefault="006A0972" w:rsidP="006A0972">
      <w:pPr>
        <w:numPr>
          <w:ilvl w:val="2"/>
          <w:numId w:val="21"/>
        </w:numPr>
        <w:rPr>
          <w:highlight w:val="white"/>
        </w:rPr>
      </w:pPr>
      <w:r>
        <w:rPr>
          <w:highlight w:val="white"/>
        </w:rPr>
        <w:t xml:space="preserve">Recuperación de datos del trámite de </w:t>
      </w:r>
      <w:commentRangeStart w:id="88"/>
      <w:r>
        <w:rPr>
          <w:highlight w:val="white"/>
        </w:rPr>
        <w:t>audiencia</w:t>
      </w:r>
      <w:commentRangeEnd w:id="88"/>
      <w:r>
        <w:rPr>
          <w:rStyle w:val="Refdecomentario"/>
        </w:rPr>
        <w:commentReference w:id="88"/>
      </w:r>
      <w:r>
        <w:rPr>
          <w:highlight w:val="white"/>
        </w:rPr>
        <w:t>.</w:t>
      </w:r>
    </w:p>
    <w:p w14:paraId="61E06605" w14:textId="77777777" w:rsidR="0020759C" w:rsidRPr="00D61957" w:rsidRDefault="00E2701A" w:rsidP="00E2701A">
      <w:pPr>
        <w:numPr>
          <w:ilvl w:val="0"/>
          <w:numId w:val="21"/>
        </w:numPr>
        <w:rPr>
          <w:b/>
          <w:highlight w:val="white"/>
          <w:u w:val="single"/>
        </w:rPr>
      </w:pPr>
      <w:r w:rsidRPr="00D61957">
        <w:rPr>
          <w:b/>
          <w:highlight w:val="white"/>
          <w:u w:val="single"/>
        </w:rPr>
        <w:t xml:space="preserve">Envío de </w:t>
      </w:r>
      <w:r w:rsidR="0020759C" w:rsidRPr="00D61957">
        <w:rPr>
          <w:b/>
          <w:highlight w:val="white"/>
          <w:u w:val="single"/>
        </w:rPr>
        <w:t>informes</w:t>
      </w:r>
      <w:r w:rsidRPr="00D61957">
        <w:rPr>
          <w:b/>
          <w:highlight w:val="white"/>
          <w:u w:val="single"/>
        </w:rPr>
        <w:t xml:space="preserve"> a Firmados JCCM</w:t>
      </w:r>
      <w:r w:rsidR="00741BBE" w:rsidRPr="00D61957">
        <w:rPr>
          <w:b/>
          <w:highlight w:val="white"/>
          <w:u w:val="single"/>
        </w:rPr>
        <w:t xml:space="preserve"> para su </w:t>
      </w:r>
      <w:r w:rsidR="0020759C" w:rsidRPr="00D61957">
        <w:rPr>
          <w:b/>
          <w:highlight w:val="white"/>
          <w:u w:val="single"/>
        </w:rPr>
        <w:t>firma</w:t>
      </w:r>
    </w:p>
    <w:p w14:paraId="78B6A6AE" w14:textId="77777777" w:rsidR="00E2701A" w:rsidRPr="00D61957" w:rsidRDefault="0020759C" w:rsidP="00E2701A">
      <w:pPr>
        <w:numPr>
          <w:ilvl w:val="0"/>
          <w:numId w:val="21"/>
        </w:numPr>
        <w:rPr>
          <w:b/>
          <w:highlight w:val="white"/>
          <w:u w:val="single"/>
        </w:rPr>
      </w:pPr>
      <w:r w:rsidRPr="00D61957">
        <w:rPr>
          <w:b/>
          <w:highlight w:val="white"/>
          <w:u w:val="single"/>
        </w:rPr>
        <w:t>N</w:t>
      </w:r>
      <w:r w:rsidR="00741BBE" w:rsidRPr="00D61957">
        <w:rPr>
          <w:b/>
          <w:highlight w:val="white"/>
          <w:u w:val="single"/>
        </w:rPr>
        <w:t>otificación a los interesados/as</w:t>
      </w:r>
      <w:r w:rsidRPr="00D61957">
        <w:rPr>
          <w:b/>
          <w:highlight w:val="white"/>
          <w:u w:val="single"/>
        </w:rPr>
        <w:t xml:space="preserve"> a través de la plataforma de Notificaciones</w:t>
      </w:r>
    </w:p>
    <w:p w14:paraId="12254B63" w14:textId="77777777" w:rsidR="0020759C" w:rsidRPr="0020759C" w:rsidRDefault="0020759C" w:rsidP="0020759C">
      <w:pPr>
        <w:numPr>
          <w:ilvl w:val="1"/>
          <w:numId w:val="21"/>
        </w:numPr>
        <w:rPr>
          <w:highlight w:val="white"/>
        </w:rPr>
      </w:pPr>
      <w:r>
        <w:rPr>
          <w:highlight w:val="white"/>
        </w:rPr>
        <w:t xml:space="preserve">Integración con Notifica - </w:t>
      </w:r>
      <w:hyperlink r:id="rId20" w:history="1">
        <w:r w:rsidRPr="00EC63CE">
          <w:rPr>
            <w:rStyle w:val="Hipervnculo"/>
            <w:rFonts w:ascii="Arial" w:hAnsi="Arial" w:cs="Arial"/>
            <w:sz w:val="22"/>
            <w:szCs w:val="22"/>
          </w:rPr>
          <w:t>https://notifica.jccm.es/notifica/</w:t>
        </w:r>
      </w:hyperlink>
    </w:p>
    <w:p w14:paraId="3BC9D747" w14:textId="77777777" w:rsidR="0020759C" w:rsidRPr="00D61957" w:rsidRDefault="0020759C" w:rsidP="0020759C">
      <w:pPr>
        <w:numPr>
          <w:ilvl w:val="0"/>
          <w:numId w:val="21"/>
        </w:numPr>
        <w:rPr>
          <w:b/>
          <w:highlight w:val="white"/>
          <w:u w:val="single"/>
        </w:rPr>
      </w:pPr>
      <w:r w:rsidRPr="00D61957">
        <w:rPr>
          <w:b/>
          <w:highlight w:val="white"/>
          <w:u w:val="single"/>
        </w:rPr>
        <w:t>Obtención de información estadística sobre las solicitudes</w:t>
      </w:r>
    </w:p>
    <w:p w14:paraId="49548F1E" w14:textId="77777777" w:rsidR="0020759C" w:rsidRPr="0020759C" w:rsidRDefault="0020759C" w:rsidP="0020759C">
      <w:pPr>
        <w:numPr>
          <w:ilvl w:val="1"/>
          <w:numId w:val="21"/>
        </w:numPr>
        <w:rPr>
          <w:highlight w:val="white"/>
        </w:rPr>
      </w:pPr>
      <w:r w:rsidRPr="00F268A0">
        <w:t>Posibilidad</w:t>
      </w:r>
      <w:r>
        <w:t xml:space="preserve"> de saber las solicitudes por provincia, sector, etc.</w:t>
      </w:r>
    </w:p>
    <w:p w14:paraId="4C0340F3" w14:textId="77777777" w:rsidR="00F15FA3" w:rsidRDefault="00F15FA3" w:rsidP="00F15FA3"/>
    <w:p w14:paraId="33DF75F5" w14:textId="77777777" w:rsidR="00F15FA3" w:rsidRPr="00F15FA3" w:rsidRDefault="00F15FA3" w:rsidP="00F15FA3"/>
    <w:p w14:paraId="1EBCFD04" w14:textId="77777777" w:rsidR="00F45631" w:rsidRDefault="00F45631" w:rsidP="00F45631">
      <w:pPr>
        <w:pStyle w:val="Ttulo2"/>
      </w:pPr>
      <w:bookmarkStart w:id="89" w:name="_Toc99016707"/>
      <w:r>
        <w:t xml:space="preserve">Fase 5: </w:t>
      </w:r>
      <w:r w:rsidRPr="00F45631">
        <w:t>Publicación de los datos del RIA y otros registros asociados para el público en general.</w:t>
      </w:r>
      <w:r w:rsidR="00EB0438">
        <w:t xml:space="preserve"> Ley de Transparencia y datos abiertos.</w:t>
      </w:r>
      <w:bookmarkEnd w:id="89"/>
    </w:p>
    <w:p w14:paraId="53434118" w14:textId="77777777" w:rsidR="008B28B4" w:rsidRDefault="008B28B4" w:rsidP="008B28B4"/>
    <w:p w14:paraId="562509DD" w14:textId="77777777" w:rsidR="008B28B4" w:rsidRDefault="008B28B4" w:rsidP="008B28B4">
      <w:r>
        <w:t>Será necesario disponer de la siguiente funcionalidad:</w:t>
      </w:r>
    </w:p>
    <w:p w14:paraId="65F83C73" w14:textId="77777777" w:rsidR="008B28B4" w:rsidRPr="0057380C" w:rsidRDefault="008B28B4" w:rsidP="008B28B4"/>
    <w:p w14:paraId="7F33E775" w14:textId="77777777" w:rsidR="008B28B4" w:rsidRPr="00A37143" w:rsidRDefault="008B28B4" w:rsidP="008B28B4">
      <w:pPr>
        <w:numPr>
          <w:ilvl w:val="0"/>
          <w:numId w:val="21"/>
        </w:numPr>
        <w:rPr>
          <w:b/>
          <w:highlight w:val="white"/>
          <w:u w:val="single"/>
        </w:rPr>
      </w:pPr>
      <w:r w:rsidRPr="00A37143">
        <w:rPr>
          <w:b/>
          <w:highlight w:val="white"/>
          <w:u w:val="single"/>
        </w:rPr>
        <w:t>Consulta de los datos públicos de RIA y otros registros integrados</w:t>
      </w:r>
    </w:p>
    <w:p w14:paraId="054371FD" w14:textId="77777777" w:rsidR="008B28B4" w:rsidRDefault="008B28B4" w:rsidP="008B28B4">
      <w:pPr>
        <w:numPr>
          <w:ilvl w:val="1"/>
          <w:numId w:val="21"/>
        </w:numPr>
        <w:rPr>
          <w:highlight w:val="white"/>
        </w:rPr>
      </w:pPr>
      <w:r>
        <w:rPr>
          <w:highlight w:val="white"/>
        </w:rPr>
        <w:t>Buscador de instalaciones y empresas.</w:t>
      </w:r>
    </w:p>
    <w:p w14:paraId="07789B67" w14:textId="77777777" w:rsidR="008B28B4" w:rsidRPr="00A37143" w:rsidRDefault="008B28B4" w:rsidP="008B28B4">
      <w:pPr>
        <w:numPr>
          <w:ilvl w:val="0"/>
          <w:numId w:val="21"/>
        </w:numPr>
        <w:rPr>
          <w:b/>
          <w:highlight w:val="white"/>
          <w:u w:val="single"/>
        </w:rPr>
      </w:pPr>
      <w:r w:rsidRPr="00A37143">
        <w:rPr>
          <w:b/>
          <w:highlight w:val="white"/>
          <w:u w:val="single"/>
        </w:rPr>
        <w:t>Cumplimiento de la ley de Transparencia</w:t>
      </w:r>
      <w:r w:rsidR="00FF7E5A">
        <w:rPr>
          <w:b/>
          <w:highlight w:val="white"/>
          <w:u w:val="single"/>
        </w:rPr>
        <w:t xml:space="preserve"> / Datos Abiertos</w:t>
      </w:r>
      <w:r w:rsidRPr="00A37143">
        <w:rPr>
          <w:b/>
          <w:highlight w:val="white"/>
          <w:u w:val="single"/>
        </w:rPr>
        <w:t>.</w:t>
      </w:r>
    </w:p>
    <w:p w14:paraId="38EE8381" w14:textId="77777777" w:rsidR="00BC4BF0" w:rsidRDefault="008B28B4" w:rsidP="00C56E56">
      <w:pPr>
        <w:numPr>
          <w:ilvl w:val="1"/>
          <w:numId w:val="21"/>
        </w:numPr>
        <w:rPr>
          <w:highlight w:val="white"/>
        </w:rPr>
      </w:pPr>
      <w:r w:rsidRPr="00BC4BF0">
        <w:rPr>
          <w:highlight w:val="white"/>
        </w:rPr>
        <w:t>Exportación en</w:t>
      </w:r>
      <w:r w:rsidR="009D7E3C">
        <w:rPr>
          <w:highlight w:val="white"/>
        </w:rPr>
        <w:t xml:space="preserve"> Excel/</w:t>
      </w:r>
      <w:r w:rsidRPr="00BC4BF0">
        <w:rPr>
          <w:highlight w:val="white"/>
        </w:rPr>
        <w:t>CSV</w:t>
      </w:r>
      <w:r w:rsidR="009D7E3C">
        <w:rPr>
          <w:highlight w:val="white"/>
        </w:rPr>
        <w:t>/JSON</w:t>
      </w:r>
      <w:r w:rsidR="00A37143">
        <w:rPr>
          <w:highlight w:val="white"/>
        </w:rPr>
        <w:t xml:space="preserve"> de los datos del registro</w:t>
      </w:r>
      <w:r w:rsidRPr="00BC4BF0">
        <w:rPr>
          <w:highlight w:val="white"/>
        </w:rPr>
        <w:t>.</w:t>
      </w:r>
    </w:p>
    <w:p w14:paraId="3137B179" w14:textId="77777777" w:rsidR="00A37143" w:rsidRDefault="00A37143" w:rsidP="00C56E56">
      <w:pPr>
        <w:numPr>
          <w:ilvl w:val="1"/>
          <w:numId w:val="21"/>
        </w:numPr>
        <w:rPr>
          <w:highlight w:val="white"/>
        </w:rPr>
      </w:pPr>
      <w:r>
        <w:rPr>
          <w:highlight w:val="white"/>
        </w:rPr>
        <w:t>Enlace desde el portal de transparencia</w:t>
      </w:r>
      <w:r w:rsidR="00FF7E5A">
        <w:rPr>
          <w:highlight w:val="white"/>
        </w:rPr>
        <w:t xml:space="preserve"> / datos abiertos</w:t>
      </w:r>
    </w:p>
    <w:p w14:paraId="40A03EFB" w14:textId="77777777" w:rsidR="008B28B4" w:rsidRDefault="00A37143" w:rsidP="00C56E56">
      <w:pPr>
        <w:numPr>
          <w:ilvl w:val="2"/>
          <w:numId w:val="21"/>
        </w:numPr>
      </w:pPr>
      <w:hyperlink r:id="rId21" w:history="1">
        <w:r w:rsidRPr="00A37143">
          <w:rPr>
            <w:rStyle w:val="Hipervnculo"/>
            <w:rFonts w:ascii="Arial" w:hAnsi="Arial" w:cs="Arial"/>
            <w:sz w:val="22"/>
            <w:szCs w:val="22"/>
          </w:rPr>
          <w:t>https://datosabiertos.castillalamancha.es/dataset/registro-de-industrias-agroalimentarias-de-castilla-la-mancha-ria</w:t>
        </w:r>
      </w:hyperlink>
    </w:p>
    <w:p w14:paraId="5E9CFCB9" w14:textId="77777777" w:rsidR="008B28B4" w:rsidRPr="008B28B4" w:rsidRDefault="008B28B4" w:rsidP="008B28B4"/>
    <w:p w14:paraId="4798215E" w14:textId="77777777" w:rsidR="00176007" w:rsidRDefault="00201BC4" w:rsidP="00F15FA3">
      <w:pPr>
        <w:pStyle w:val="Ttulo2"/>
      </w:pPr>
      <w:bookmarkStart w:id="90" w:name="_Toc99016708"/>
      <w:r>
        <w:t>Fase 6: D</w:t>
      </w:r>
      <w:r w:rsidR="00176007">
        <w:t>etección del fraude e inspecciones</w:t>
      </w:r>
      <w:bookmarkEnd w:id="90"/>
    </w:p>
    <w:p w14:paraId="3244FD06" w14:textId="77777777" w:rsidR="00176007" w:rsidRDefault="00176007" w:rsidP="00176007"/>
    <w:p w14:paraId="1BAB9BE9" w14:textId="77777777" w:rsidR="00E2701A" w:rsidRDefault="00E2701A" w:rsidP="00176007">
      <w:r>
        <w:t xml:space="preserve">En esta fase se </w:t>
      </w:r>
      <w:r w:rsidR="00343D94">
        <w:t>a</w:t>
      </w:r>
      <w:r>
        <w:t xml:space="preserve">cometerán las acciones necesarias para la gestión de la inspección de las instalaciones para la detección del </w:t>
      </w:r>
      <w:commentRangeStart w:id="91"/>
      <w:r>
        <w:t>fraude</w:t>
      </w:r>
      <w:commentRangeEnd w:id="91"/>
      <w:r>
        <w:rPr>
          <w:rStyle w:val="Refdecomentario"/>
        </w:rPr>
        <w:commentReference w:id="91"/>
      </w:r>
      <w:r>
        <w:t>.</w:t>
      </w:r>
    </w:p>
    <w:p w14:paraId="2188ED1F" w14:textId="77777777" w:rsidR="00E2701A" w:rsidRDefault="00E2701A" w:rsidP="00176007"/>
    <w:p w14:paraId="1CFD8FF0" w14:textId="77777777" w:rsidR="00E2701A" w:rsidRDefault="00E2701A" w:rsidP="00176007">
      <w:r>
        <w:t>Alcance:</w:t>
      </w:r>
    </w:p>
    <w:p w14:paraId="46879D37" w14:textId="77777777" w:rsidR="00201BC4" w:rsidRDefault="00E2701A" w:rsidP="00E2701A">
      <w:pPr>
        <w:numPr>
          <w:ilvl w:val="0"/>
          <w:numId w:val="21"/>
        </w:numPr>
      </w:pPr>
      <w:r>
        <w:t>Selección de la muestra de instalaciones a inspeccionar.</w:t>
      </w:r>
    </w:p>
    <w:p w14:paraId="5BA71534" w14:textId="77777777" w:rsidR="006D1909" w:rsidRDefault="006D1909" w:rsidP="00E2701A">
      <w:pPr>
        <w:numPr>
          <w:ilvl w:val="0"/>
          <w:numId w:val="21"/>
        </w:numPr>
      </w:pPr>
      <w:r>
        <w:t>Posiblemente habrá una tramitación</w:t>
      </w:r>
    </w:p>
    <w:p w14:paraId="33E55E02" w14:textId="77777777" w:rsidR="006D1909" w:rsidRDefault="006D1909" w:rsidP="006D1909">
      <w:pPr>
        <w:numPr>
          <w:ilvl w:val="1"/>
          <w:numId w:val="21"/>
        </w:numPr>
      </w:pPr>
      <w:r>
        <w:t>Selección de la muestra</w:t>
      </w:r>
    </w:p>
    <w:p w14:paraId="01543EB5" w14:textId="77777777" w:rsidR="006D1909" w:rsidRDefault="006D1909" w:rsidP="006D1909">
      <w:pPr>
        <w:numPr>
          <w:ilvl w:val="1"/>
          <w:numId w:val="21"/>
        </w:numPr>
      </w:pPr>
      <w:r>
        <w:t>Se genera un expediente para cada instalación a inspeccionar.</w:t>
      </w:r>
    </w:p>
    <w:p w14:paraId="17F66047" w14:textId="77777777" w:rsidR="003B723A" w:rsidRDefault="00E2701A" w:rsidP="00C56E56">
      <w:pPr>
        <w:numPr>
          <w:ilvl w:val="0"/>
          <w:numId w:val="21"/>
        </w:numPr>
      </w:pPr>
      <w:r>
        <w:t>Integración con Visita Única / SIGINTER 4 para llevar a cabo las inspecciones.</w:t>
      </w:r>
    </w:p>
    <w:p w14:paraId="61D831F3" w14:textId="77777777" w:rsidR="003B723A" w:rsidRDefault="003B723A" w:rsidP="00176007"/>
    <w:p w14:paraId="3E01186C" w14:textId="77777777" w:rsidR="003B723A" w:rsidRPr="00176007" w:rsidRDefault="003B723A" w:rsidP="00176007"/>
    <w:p w14:paraId="4B12C100" w14:textId="77777777" w:rsidR="00DC74E8" w:rsidRDefault="00DC74E8" w:rsidP="00F15FA3">
      <w:pPr>
        <w:pStyle w:val="Ttulo2"/>
      </w:pPr>
      <w:bookmarkStart w:id="92" w:name="_Toc99016709"/>
      <w:r>
        <w:lastRenderedPageBreak/>
        <w:t>Otras funcionalidades a abordar en un futuro</w:t>
      </w:r>
      <w:bookmarkEnd w:id="92"/>
    </w:p>
    <w:p w14:paraId="2982E7B5" w14:textId="77777777" w:rsidR="00DC74E8" w:rsidRDefault="00DC74E8" w:rsidP="00DC74E8"/>
    <w:p w14:paraId="1DFFC1E7" w14:textId="77777777" w:rsidR="00DC74E8" w:rsidRDefault="00DC74E8" w:rsidP="00DC74E8">
      <w:r>
        <w:t xml:space="preserve">Otras funcionalidades a </w:t>
      </w:r>
      <w:r w:rsidR="00343D94">
        <w:t xml:space="preserve">planificar y </w:t>
      </w:r>
      <w:r>
        <w:t>abordar más adelante:</w:t>
      </w:r>
    </w:p>
    <w:p w14:paraId="77BE88C4" w14:textId="77777777" w:rsidR="00DC74E8" w:rsidRPr="003948D4" w:rsidRDefault="00DC74E8" w:rsidP="00DC74E8">
      <w:pPr>
        <w:widowControl/>
        <w:numPr>
          <w:ilvl w:val="0"/>
          <w:numId w:val="42"/>
        </w:numPr>
        <w:autoSpaceDE/>
        <w:autoSpaceDN/>
        <w:adjustRightInd/>
      </w:pPr>
      <w:r>
        <w:t>Enriquecimiento de datos desde registros externos.</w:t>
      </w:r>
    </w:p>
    <w:p w14:paraId="6391BCD7" w14:textId="77777777" w:rsidR="00DC74E8" w:rsidRDefault="00DC74E8" w:rsidP="0079688B">
      <w:pPr>
        <w:rPr>
          <w:highlight w:val="white"/>
        </w:rPr>
      </w:pPr>
    </w:p>
    <w:p w14:paraId="690664D6" w14:textId="77777777" w:rsidR="00B17A62" w:rsidRDefault="00B17A62" w:rsidP="0079688B">
      <w:pPr>
        <w:rPr>
          <w:highlight w:val="white"/>
        </w:rPr>
      </w:pPr>
    </w:p>
    <w:p w14:paraId="355752B0" w14:textId="77777777" w:rsidR="00B17A62" w:rsidRPr="00517608" w:rsidRDefault="00B17A62" w:rsidP="0079688B">
      <w:pPr>
        <w:rPr>
          <w:highlight w:val="white"/>
        </w:rPr>
      </w:pPr>
    </w:p>
    <w:bookmarkStart w:id="93" w:name="Sistemas_o_aplicaciones_relacionadas"/>
    <w:bookmarkStart w:id="94" w:name="BKM_F093C985_A53D_4728_84EB_3699557469F9"/>
    <w:p w14:paraId="720C07D2" w14:textId="77777777" w:rsidR="00082FAE" w:rsidRPr="00155225" w:rsidRDefault="00082FAE" w:rsidP="0079688B">
      <w:pPr>
        <w:pStyle w:val="Ttulo2"/>
      </w:pPr>
      <w:r w:rsidRPr="00155225">
        <w:fldChar w:fldCharType="begin" w:fldLock="1"/>
      </w:r>
      <w:r w:rsidRPr="00155225">
        <w:instrText>MERGEFIELD Pkg.Name</w:instrText>
      </w:r>
      <w:r w:rsidRPr="00155225">
        <w:fldChar w:fldCharType="separate"/>
      </w:r>
      <w:bookmarkStart w:id="95" w:name="_Toc411940486"/>
      <w:bookmarkStart w:id="96" w:name="_Toc99016710"/>
      <w:r w:rsidRPr="00155225">
        <w:t>Sistemas o aplicaciones relacionadas</w:t>
      </w:r>
      <w:bookmarkEnd w:id="95"/>
      <w:bookmarkEnd w:id="96"/>
      <w:r w:rsidRPr="00155225">
        <w:fldChar w:fldCharType="end"/>
      </w:r>
    </w:p>
    <w:p w14:paraId="5294F3FB" w14:textId="77777777" w:rsidR="00082FAE"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[Si</w:t>
      </w:r>
      <w:r w:rsidRPr="00517608">
        <w:rPr>
          <w:highlight w:val="white"/>
        </w:rPr>
        <w:t xml:space="preserve"> existen, listar los sistemas </w:t>
      </w:r>
      <w:commentRangeStart w:id="97"/>
      <w:r w:rsidR="0055240B" w:rsidRPr="00517608">
        <w:rPr>
          <w:highlight w:val="white"/>
        </w:rPr>
        <w:t>relacionados</w:t>
      </w:r>
      <w:commentRangeEnd w:id="97"/>
      <w:r w:rsidR="00517B03">
        <w:rPr>
          <w:rStyle w:val="Refdecomentario"/>
        </w:rPr>
        <w:commentReference w:id="97"/>
      </w:r>
      <w:r w:rsidR="0055240B" w:rsidRPr="00517608">
        <w:rPr>
          <w:highlight w:val="white"/>
        </w:rPr>
        <w:t>]</w:t>
      </w:r>
    </w:p>
    <w:p w14:paraId="3760C537" w14:textId="77777777" w:rsidR="005D4EA6" w:rsidRDefault="005D4EA6" w:rsidP="0079688B">
      <w:pPr>
        <w:rPr>
          <w:highlight w:val="white"/>
        </w:rPr>
      </w:pPr>
    </w:p>
    <w:p w14:paraId="167AB170" w14:textId="77777777" w:rsidR="00517B03" w:rsidRDefault="00517B03" w:rsidP="000349BF">
      <w:pPr>
        <w:pStyle w:val="Ttulo3"/>
        <w:rPr>
          <w:highlight w:val="white"/>
        </w:rPr>
      </w:pPr>
      <w:bookmarkStart w:id="98" w:name="_Toc99016711"/>
      <w:bookmarkEnd w:id="69"/>
      <w:bookmarkEnd w:id="70"/>
      <w:bookmarkEnd w:id="93"/>
      <w:bookmarkEnd w:id="94"/>
      <w:r>
        <w:rPr>
          <w:highlight w:val="white"/>
        </w:rPr>
        <w:t>Decovi</w:t>
      </w:r>
      <w:bookmarkEnd w:id="98"/>
    </w:p>
    <w:p w14:paraId="7BF5E316" w14:textId="77777777" w:rsidR="00C05607" w:rsidRPr="00C05607" w:rsidRDefault="00C05607" w:rsidP="0079688B">
      <w:pPr>
        <w:numPr>
          <w:ilvl w:val="0"/>
          <w:numId w:val="29"/>
        </w:numPr>
        <w:rPr>
          <w:highlight w:val="white"/>
        </w:rPr>
      </w:pPr>
      <w:r w:rsidRPr="00C05607">
        <w:rPr>
          <w:highlight w:val="white"/>
        </w:rPr>
        <w:t>Cada parcela declara la producción de uva en DECOVI (Decovi es un módulo de captura).</w:t>
      </w:r>
    </w:p>
    <w:p w14:paraId="2315B52F" w14:textId="77777777" w:rsidR="00C05607" w:rsidRPr="00C05607" w:rsidRDefault="00C05607" w:rsidP="0079688B">
      <w:pPr>
        <w:numPr>
          <w:ilvl w:val="1"/>
          <w:numId w:val="29"/>
        </w:numPr>
        <w:rPr>
          <w:highlight w:val="white"/>
        </w:rPr>
      </w:pPr>
      <w:r w:rsidRPr="00C05607">
        <w:rPr>
          <w:highlight w:val="white"/>
        </w:rPr>
        <w:t>Declaración de producción: Kg de que parcela a qué bodega van.</w:t>
      </w:r>
    </w:p>
    <w:p w14:paraId="12D49F06" w14:textId="77777777" w:rsidR="00C05607" w:rsidRPr="00C05607" w:rsidRDefault="00C05607" w:rsidP="0079688B">
      <w:pPr>
        <w:numPr>
          <w:ilvl w:val="1"/>
          <w:numId w:val="29"/>
        </w:numPr>
        <w:rPr>
          <w:highlight w:val="white"/>
        </w:rPr>
      </w:pPr>
      <w:r w:rsidRPr="00C05607">
        <w:rPr>
          <w:highlight w:val="white"/>
        </w:rPr>
        <w:t>Las uvas de una parcela pueden ir a múltiples bodegas.</w:t>
      </w:r>
    </w:p>
    <w:p w14:paraId="01E55F95" w14:textId="77777777" w:rsidR="00C05607" w:rsidRPr="00C05607" w:rsidRDefault="00C05607" w:rsidP="0079688B">
      <w:pPr>
        <w:numPr>
          <w:ilvl w:val="0"/>
          <w:numId w:val="29"/>
        </w:numPr>
        <w:rPr>
          <w:highlight w:val="white"/>
        </w:rPr>
      </w:pPr>
      <w:r w:rsidRPr="00C05607">
        <w:rPr>
          <w:highlight w:val="white"/>
        </w:rPr>
        <w:t>Destinos</w:t>
      </w:r>
    </w:p>
    <w:p w14:paraId="579085A9" w14:textId="77777777" w:rsidR="00C05607" w:rsidRPr="00C05607" w:rsidRDefault="00C05607" w:rsidP="0079688B">
      <w:pPr>
        <w:numPr>
          <w:ilvl w:val="1"/>
          <w:numId w:val="29"/>
        </w:numPr>
        <w:rPr>
          <w:highlight w:val="white"/>
        </w:rPr>
      </w:pPr>
      <w:r w:rsidRPr="00C05607">
        <w:rPr>
          <w:highlight w:val="white"/>
        </w:rPr>
        <w:t>Apto para -&gt; Para que es apta la uva: Mosto, Vino, Alcohol</w:t>
      </w:r>
    </w:p>
    <w:p w14:paraId="5E647684" w14:textId="77777777" w:rsidR="00C05607" w:rsidRPr="00C05607" w:rsidRDefault="00C05607" w:rsidP="0079688B">
      <w:pPr>
        <w:numPr>
          <w:ilvl w:val="1"/>
          <w:numId w:val="29"/>
        </w:numPr>
        <w:rPr>
          <w:highlight w:val="white"/>
        </w:rPr>
      </w:pPr>
      <w:r w:rsidRPr="00C05607">
        <w:rPr>
          <w:highlight w:val="white"/>
        </w:rPr>
        <w:t>Destino real -&gt; A qué se destina realmente. No tiene que coincidir con el Apto para.</w:t>
      </w:r>
    </w:p>
    <w:p w14:paraId="4F2399CB" w14:textId="77777777" w:rsidR="00517B03" w:rsidRDefault="00C05607" w:rsidP="0079688B">
      <w:pPr>
        <w:numPr>
          <w:ilvl w:val="0"/>
          <w:numId w:val="29"/>
        </w:numPr>
        <w:rPr>
          <w:highlight w:val="white"/>
        </w:rPr>
      </w:pPr>
      <w:r w:rsidRPr="00C05607">
        <w:rPr>
          <w:highlight w:val="white"/>
        </w:rPr>
        <w:t>Los datos se almacenan en SIGCA.</w:t>
      </w:r>
    </w:p>
    <w:p w14:paraId="23CFD38B" w14:textId="77777777" w:rsidR="005D4EA6" w:rsidRDefault="005D4EA6" w:rsidP="005D4EA6">
      <w:pPr>
        <w:rPr>
          <w:highlight w:val="white"/>
        </w:rPr>
      </w:pPr>
    </w:p>
    <w:p w14:paraId="76F34A51" w14:textId="77777777" w:rsidR="00517B03" w:rsidRDefault="00517B03" w:rsidP="000349BF">
      <w:pPr>
        <w:pStyle w:val="Ttulo3"/>
        <w:rPr>
          <w:highlight w:val="white"/>
        </w:rPr>
      </w:pPr>
      <w:bookmarkStart w:id="99" w:name="_Toc99016712"/>
      <w:r>
        <w:rPr>
          <w:highlight w:val="white"/>
        </w:rPr>
        <w:t>ASEVI</w:t>
      </w:r>
      <w:bookmarkEnd w:id="99"/>
    </w:p>
    <w:p w14:paraId="6E7708EC" w14:textId="77777777" w:rsidR="00517B03" w:rsidRPr="00517608" w:rsidRDefault="00C05607" w:rsidP="0079688B">
      <w:pPr>
        <w:rPr>
          <w:rFonts w:ascii="Times New Roman" w:hAnsi="Times New Roman"/>
          <w:highlight w:val="white"/>
        </w:rPr>
      </w:pPr>
      <w:r w:rsidRPr="00C05607">
        <w:t>De los datos de ASEVI se gestiona los subproductos (destilación de Restos)</w:t>
      </w:r>
    </w:p>
    <w:p w14:paraId="679E3D8B" w14:textId="77777777" w:rsidR="0024490C" w:rsidRDefault="0024490C" w:rsidP="0079688B">
      <w:pPr>
        <w:rPr>
          <w:highlight w:val="white"/>
        </w:rPr>
      </w:pPr>
    </w:p>
    <w:p w14:paraId="3CABE86B" w14:textId="77777777" w:rsidR="0024490C" w:rsidRDefault="0024490C" w:rsidP="000349BF">
      <w:pPr>
        <w:pStyle w:val="Ttulo3"/>
        <w:rPr>
          <w:highlight w:val="white"/>
        </w:rPr>
      </w:pPr>
      <w:bookmarkStart w:id="100" w:name="_Toc99016713"/>
      <w:r>
        <w:rPr>
          <w:highlight w:val="white"/>
        </w:rPr>
        <w:t>REOVI (AICA)</w:t>
      </w:r>
      <w:bookmarkEnd w:id="100"/>
    </w:p>
    <w:p w14:paraId="2A00326E" w14:textId="77777777" w:rsidR="0024490C" w:rsidRPr="00262AFE" w:rsidRDefault="00262AFE" w:rsidP="0079688B">
      <w:pPr>
        <w:rPr>
          <w:highlight w:val="white"/>
        </w:rPr>
      </w:pPr>
      <w:r w:rsidRPr="00262AFE">
        <w:rPr>
          <w:highlight w:val="white"/>
        </w:rPr>
        <w:t xml:space="preserve">Los datos de operadores e instalaciones se registran manualmente en </w:t>
      </w:r>
      <w:r>
        <w:rPr>
          <w:highlight w:val="white"/>
        </w:rPr>
        <w:t>REOVI para que los operadores puedan declarar las cantidades.</w:t>
      </w:r>
    </w:p>
    <w:bookmarkStart w:id="101" w:name="Propuesta_tecnológica"/>
    <w:bookmarkStart w:id="102" w:name="BKM_CB1685E0_0709_47dc_8664_E418D84FCEFE"/>
    <w:p w14:paraId="649B6C77" w14:textId="77777777" w:rsidR="00082FAE" w:rsidRDefault="00082FAE" w:rsidP="0079688B">
      <w:pPr>
        <w:pStyle w:val="Ttulo1"/>
      </w:pPr>
      <w:r w:rsidRPr="00894EE7">
        <w:fldChar w:fldCharType="begin" w:fldLock="1"/>
      </w:r>
      <w:r w:rsidRPr="00894EE7">
        <w:instrText>MERGEFIELD Pkg.Name</w:instrText>
      </w:r>
      <w:r w:rsidRPr="00894EE7">
        <w:fldChar w:fldCharType="separate"/>
      </w:r>
      <w:bookmarkStart w:id="103" w:name="_Toc99016714"/>
      <w:r w:rsidRPr="00894EE7">
        <w:t>Propuesta tecnológica</w:t>
      </w:r>
      <w:bookmarkEnd w:id="103"/>
      <w:r w:rsidRPr="00894EE7">
        <w:fldChar w:fldCharType="end"/>
      </w:r>
    </w:p>
    <w:p w14:paraId="399D0E83" w14:textId="77777777" w:rsidR="00A53FED" w:rsidRDefault="00A53FED" w:rsidP="0079688B"/>
    <w:p w14:paraId="5942860A"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p>
    <w:bookmarkStart w:id="104" w:name="Propuesta"/>
    <w:bookmarkStart w:id="105" w:name="BKM_245B3FC7_5772_431d_B4C1_9B32F6BEEDFC"/>
    <w:p w14:paraId="681D0E4A" w14:textId="77777777" w:rsidR="00082FAE" w:rsidRPr="00155225" w:rsidRDefault="00082FAE" w:rsidP="00B52892">
      <w:pPr>
        <w:pStyle w:val="Ttulo2"/>
      </w:pPr>
      <w:r w:rsidRPr="00155225">
        <w:fldChar w:fldCharType="begin" w:fldLock="1"/>
      </w:r>
      <w:r w:rsidRPr="00155225">
        <w:instrText>MERGEFIELD Pkg.Name</w:instrText>
      </w:r>
      <w:r w:rsidRPr="00155225">
        <w:fldChar w:fldCharType="separate"/>
      </w:r>
      <w:bookmarkStart w:id="106" w:name="_Toc411940487"/>
      <w:bookmarkStart w:id="107" w:name="_Toc99016715"/>
      <w:r w:rsidRPr="00155225">
        <w:t>Propuesta</w:t>
      </w:r>
      <w:bookmarkEnd w:id="106"/>
      <w:bookmarkEnd w:id="107"/>
      <w:r w:rsidRPr="00155225">
        <w:fldChar w:fldCharType="end"/>
      </w:r>
    </w:p>
    <w:p w14:paraId="3DBA12DC" w14:textId="77777777" w:rsidR="00A079B6" w:rsidRPr="00A079B6" w:rsidRDefault="0055240B" w:rsidP="0079688B">
      <w:pPr>
        <w:rPr>
          <w:highlight w:val="white"/>
        </w:rPr>
      </w:pPr>
      <w:r w:rsidRPr="00A079B6">
        <w:rPr>
          <w:highlight w:val="white"/>
        </w:rPr>
        <w:t>[</w:t>
      </w:r>
      <w:r>
        <w:rPr>
          <w:highlight w:val="white"/>
        </w:rPr>
        <w:t>Debe</w:t>
      </w:r>
      <w:r w:rsidR="00A079B6" w:rsidRPr="00A079B6">
        <w:rPr>
          <w:highlight w:val="white"/>
        </w:rPr>
        <w:t xml:space="preserve"> ser acorde con la arquitectura </w:t>
      </w:r>
      <w:r w:rsidR="00A079B6">
        <w:rPr>
          <w:highlight w:val="white"/>
        </w:rPr>
        <w:t xml:space="preserve">y normativa </w:t>
      </w:r>
      <w:r w:rsidR="00A079B6" w:rsidRPr="00A079B6">
        <w:rPr>
          <w:highlight w:val="white"/>
        </w:rPr>
        <w:t>de se</w:t>
      </w:r>
      <w:r w:rsidR="00A079B6">
        <w:rPr>
          <w:highlight w:val="white"/>
        </w:rPr>
        <w:t>guridad de la JCCM]</w:t>
      </w:r>
    </w:p>
    <w:p w14:paraId="267263EE" w14:textId="77777777" w:rsidR="00082FAE"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[Tipo</w:t>
      </w:r>
      <w:r w:rsidRPr="00517608">
        <w:rPr>
          <w:highlight w:val="white"/>
        </w:rPr>
        <w:t xml:space="preserve"> de arquitectura: centralizada/ distribuida...]</w:t>
      </w:r>
    </w:p>
    <w:p w14:paraId="0D706B6B" w14:textId="77777777" w:rsidR="00FF2B79" w:rsidRDefault="00FF2B79" w:rsidP="0079688B">
      <w:pPr>
        <w:rPr>
          <w:highlight w:val="white"/>
        </w:rPr>
      </w:pPr>
    </w:p>
    <w:p w14:paraId="2CD5A610" w14:textId="77777777" w:rsidR="00FF2B79" w:rsidRDefault="00FF2B79" w:rsidP="00FF2B79">
      <w:r>
        <w:t xml:space="preserve">El proyecto será desarrollado con el Marco Angular + Spring Boot de la </w:t>
      </w:r>
      <w:commentRangeStart w:id="108"/>
      <w:r>
        <w:t>JCCM</w:t>
      </w:r>
      <w:commentRangeEnd w:id="108"/>
      <w:r>
        <w:rPr>
          <w:rStyle w:val="Refdecomentario"/>
        </w:rPr>
        <w:commentReference w:id="108"/>
      </w:r>
    </w:p>
    <w:p w14:paraId="1B508483" w14:textId="77777777" w:rsidR="00FF2B79" w:rsidRDefault="00FF2B79" w:rsidP="00FF2B79"/>
    <w:p w14:paraId="7AF8611D" w14:textId="77777777" w:rsidR="00FF2B79" w:rsidRDefault="00FF2B79" w:rsidP="00FF2B79">
      <w:pPr>
        <w:numPr>
          <w:ilvl w:val="0"/>
          <w:numId w:val="44"/>
        </w:numPr>
      </w:pPr>
      <w:r>
        <w:t>Base de datos: Oracle 19 RAC</w:t>
      </w:r>
    </w:p>
    <w:p w14:paraId="25B29956" w14:textId="77777777" w:rsidR="00FF2B79" w:rsidRDefault="00FF2B79" w:rsidP="00FF2B79"/>
    <w:p w14:paraId="4FB13F33" w14:textId="77777777" w:rsidR="00FF2B79" w:rsidRPr="00A53FED" w:rsidRDefault="00FF2B79" w:rsidP="00FF2B79">
      <w:r>
        <w:t>Se desarrollará uno (o varios) paquetes cliente REST en PL/SQL de Oracle 19 en RAC.</w:t>
      </w:r>
    </w:p>
    <w:p w14:paraId="5DD261E4" w14:textId="77777777" w:rsidR="00FF2B79" w:rsidRDefault="00FF2B79" w:rsidP="0079688B">
      <w:pPr>
        <w:rPr>
          <w:highlight w:val="white"/>
        </w:rPr>
      </w:pPr>
    </w:p>
    <w:p w14:paraId="6B0243EA" w14:textId="77777777" w:rsidR="00FF2B79" w:rsidRPr="00517608" w:rsidRDefault="00FF2B79" w:rsidP="0079688B">
      <w:pPr>
        <w:rPr>
          <w:highlight w:val="white"/>
        </w:rPr>
      </w:pPr>
    </w:p>
    <w:p w14:paraId="50F44AEA" w14:textId="77777777" w:rsidR="00082FAE" w:rsidRPr="00517608" w:rsidRDefault="0055240B" w:rsidP="0079688B">
      <w:pPr>
        <w:rPr>
          <w:highlight w:val="white"/>
        </w:rPr>
      </w:pPr>
      <w:r w:rsidRPr="00517608">
        <w:rPr>
          <w:highlight w:val="white"/>
        </w:rPr>
        <w:lastRenderedPageBreak/>
        <w:t>[Forma</w:t>
      </w:r>
      <w:r w:rsidR="00082FAE" w:rsidRPr="00517608">
        <w:rPr>
          <w:highlight w:val="white"/>
        </w:rPr>
        <w:t xml:space="preserve"> de acceder de los usuarios finales: Cliente X, Navegador</w:t>
      </w:r>
      <w:r w:rsidRPr="00517608">
        <w:rPr>
          <w:highlight w:val="white"/>
        </w:rPr>
        <w:t>,...]</w:t>
      </w:r>
    </w:p>
    <w:p w14:paraId="46EAC3DB" w14:textId="77777777" w:rsidR="00082FAE" w:rsidRPr="00517608" w:rsidRDefault="00082FAE" w:rsidP="0079688B">
      <w:pPr>
        <w:rPr>
          <w:highlight w:val="white"/>
        </w:rPr>
      </w:pPr>
    </w:p>
    <w:p w14:paraId="37688206" w14:textId="77777777" w:rsidR="00D5314A" w:rsidRDefault="00082FAE" w:rsidP="0079688B">
      <w:pPr>
        <w:rPr>
          <w:highlight w:val="white"/>
        </w:rPr>
      </w:pPr>
      <w:r w:rsidRPr="00517608">
        <w:rPr>
          <w:highlight w:val="white"/>
        </w:rPr>
        <w:t>Los usuarios autorizados podrán acce</w:t>
      </w:r>
      <w:r w:rsidR="00155225">
        <w:rPr>
          <w:highlight w:val="white"/>
        </w:rPr>
        <w:t>der sólo a las funcionalidades </w:t>
      </w:r>
      <w:r w:rsidRPr="00517608">
        <w:rPr>
          <w:highlight w:val="white"/>
        </w:rPr>
        <w:t xml:space="preserve">correspondientes a su rol. </w:t>
      </w:r>
    </w:p>
    <w:p w14:paraId="3F50F560" w14:textId="77777777" w:rsidR="00FF2B79" w:rsidRDefault="00FF2B79" w:rsidP="0079688B">
      <w:pPr>
        <w:rPr>
          <w:highlight w:val="white"/>
        </w:rPr>
      </w:pPr>
    </w:p>
    <w:p w14:paraId="1FE22B82" w14:textId="77777777" w:rsidR="00082FAE" w:rsidRPr="00517608" w:rsidRDefault="0055240B" w:rsidP="0079688B">
      <w:pPr>
        <w:rPr>
          <w:highlight w:val="white"/>
        </w:rPr>
      </w:pPr>
      <w:r w:rsidRPr="00517608">
        <w:rPr>
          <w:highlight w:val="white"/>
        </w:rPr>
        <w:t>[¿</w:t>
      </w:r>
      <w:r w:rsidR="00082FAE" w:rsidRPr="00517608">
        <w:rPr>
          <w:highlight w:val="white"/>
        </w:rPr>
        <w:t>Se contemplan usuarios externos a la Consejería</w:t>
      </w:r>
      <w:r w:rsidRPr="00517608">
        <w:rPr>
          <w:highlight w:val="white"/>
        </w:rPr>
        <w:t>?]</w:t>
      </w:r>
    </w:p>
    <w:p w14:paraId="42ABE694" w14:textId="77777777" w:rsidR="00082FAE" w:rsidRPr="00517608" w:rsidRDefault="00082FAE" w:rsidP="0079688B">
      <w:pPr>
        <w:rPr>
          <w:highlight w:val="white"/>
        </w:rPr>
      </w:pPr>
    </w:p>
    <w:p w14:paraId="57B99920" w14:textId="77777777" w:rsidR="00082FAE" w:rsidRPr="00517608" w:rsidRDefault="0055240B" w:rsidP="0079688B">
      <w:pPr>
        <w:rPr>
          <w:highlight w:val="white"/>
        </w:rPr>
      </w:pPr>
      <w:r w:rsidRPr="00517608">
        <w:rPr>
          <w:highlight w:val="white"/>
        </w:rPr>
        <w:t>[Lugar</w:t>
      </w:r>
      <w:r w:rsidR="00082FAE" w:rsidRPr="00517608">
        <w:rPr>
          <w:highlight w:val="white"/>
        </w:rPr>
        <w:t xml:space="preserve"> en el que reside cada servidor implicado: BBDD, Servidor de aplicaciones</w:t>
      </w:r>
      <w:r w:rsidRPr="00517608">
        <w:rPr>
          <w:highlight w:val="white"/>
        </w:rPr>
        <w:t>,...]</w:t>
      </w:r>
    </w:p>
    <w:bookmarkStart w:id="109" w:name="Arquitectura_y_servidor_de_aplicaciones"/>
    <w:bookmarkStart w:id="110" w:name="BKM_2840B878_6610_4b6e_A2E4_4F7C4E0CC929"/>
    <w:p w14:paraId="063446E8" w14:textId="77777777" w:rsidR="00082FAE" w:rsidRPr="00517608" w:rsidRDefault="00082FAE" w:rsidP="00B52892">
      <w:pPr>
        <w:pStyle w:val="Ttulo3"/>
        <w:rPr>
          <w:highlight w:val="white"/>
        </w:rPr>
      </w:pPr>
      <w:r w:rsidRPr="00222392">
        <w:rPr>
          <w:highlight w:val="white"/>
        </w:rPr>
        <w:fldChar w:fldCharType="begin" w:fldLock="1"/>
      </w:r>
      <w:r w:rsidRPr="00222392">
        <w:rPr>
          <w:highlight w:val="white"/>
        </w:rPr>
        <w:instrText>MERGEFIELD Pkg.Name</w:instrText>
      </w:r>
      <w:r w:rsidRPr="00222392">
        <w:rPr>
          <w:highlight w:val="white"/>
        </w:rPr>
        <w:fldChar w:fldCharType="separate"/>
      </w:r>
      <w:bookmarkStart w:id="111" w:name="_Toc411940488"/>
      <w:bookmarkStart w:id="112" w:name="_Toc423505095"/>
      <w:bookmarkStart w:id="113" w:name="_Toc99016716"/>
      <w:r w:rsidRPr="00222392">
        <w:rPr>
          <w:highlight w:val="white"/>
        </w:rPr>
        <w:t>Arquitectura</w:t>
      </w:r>
      <w:r w:rsidRPr="00517608">
        <w:rPr>
          <w:highlight w:val="white"/>
        </w:rPr>
        <w:t xml:space="preserve"> y servidor de aplicaciones</w:t>
      </w:r>
      <w:bookmarkEnd w:id="111"/>
      <w:bookmarkEnd w:id="112"/>
      <w:bookmarkEnd w:id="113"/>
      <w:r w:rsidRPr="00894EE7">
        <w:rPr>
          <w:highlight w:val="white"/>
        </w:rPr>
        <w:fldChar w:fldCharType="end"/>
      </w:r>
    </w:p>
    <w:p w14:paraId="1E90E370"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[Soluciones</w:t>
      </w:r>
      <w:r w:rsidRPr="00517608">
        <w:rPr>
          <w:highlight w:val="white"/>
        </w:rPr>
        <w:t xml:space="preserve"> adoptadas para cada capa del </w:t>
      </w:r>
      <w:r w:rsidR="0055240B" w:rsidRPr="00517608">
        <w:rPr>
          <w:highlight w:val="white"/>
        </w:rPr>
        <w:t>sistema]</w:t>
      </w:r>
    </w:p>
    <w:p w14:paraId="3771F929" w14:textId="77777777" w:rsidR="00082FAE" w:rsidRPr="00517608" w:rsidRDefault="0055240B" w:rsidP="0079688B">
      <w:pPr>
        <w:numPr>
          <w:ilvl w:val="0"/>
          <w:numId w:val="5"/>
        </w:numPr>
        <w:rPr>
          <w:highlight w:val="white"/>
        </w:rPr>
      </w:pPr>
      <w:r w:rsidRPr="00517608">
        <w:rPr>
          <w:highlight w:val="white"/>
        </w:rPr>
        <w:t>[Ejemplo</w:t>
      </w:r>
      <w:r w:rsidR="00082FAE" w:rsidRPr="00517608">
        <w:rPr>
          <w:highlight w:val="white"/>
        </w:rPr>
        <w:t>: Cliente ligero en html y javascript ].</w:t>
      </w:r>
    </w:p>
    <w:p w14:paraId="2A705996" w14:textId="77777777" w:rsidR="00082FAE" w:rsidRPr="00517608" w:rsidRDefault="0055240B" w:rsidP="0079688B">
      <w:pPr>
        <w:numPr>
          <w:ilvl w:val="0"/>
          <w:numId w:val="5"/>
        </w:numPr>
        <w:rPr>
          <w:highlight w:val="white"/>
        </w:rPr>
      </w:pPr>
      <w:r w:rsidRPr="00517608">
        <w:rPr>
          <w:highlight w:val="white"/>
        </w:rPr>
        <w:t>[Ejemplo</w:t>
      </w:r>
      <w:r w:rsidR="00082FAE" w:rsidRPr="00517608">
        <w:rPr>
          <w:highlight w:val="white"/>
        </w:rPr>
        <w:t xml:space="preserve">: Apache como servidor de páginas web </w:t>
      </w:r>
      <w:r w:rsidRPr="00517608">
        <w:rPr>
          <w:highlight w:val="white"/>
        </w:rPr>
        <w:t>estáticas]</w:t>
      </w:r>
      <w:r w:rsidR="00082FAE" w:rsidRPr="00517608">
        <w:rPr>
          <w:highlight w:val="white"/>
        </w:rPr>
        <w:t>.</w:t>
      </w:r>
    </w:p>
    <w:p w14:paraId="3329921B" w14:textId="77777777" w:rsidR="00082FAE" w:rsidRPr="00FF2B79" w:rsidRDefault="0055240B" w:rsidP="0079688B">
      <w:pPr>
        <w:numPr>
          <w:ilvl w:val="0"/>
          <w:numId w:val="5"/>
        </w:numPr>
        <w:rPr>
          <w:rFonts w:ascii="Times New Roman" w:hAnsi="Times New Roman"/>
          <w:highlight w:val="white"/>
        </w:rPr>
      </w:pPr>
      <w:r w:rsidRPr="00517608">
        <w:rPr>
          <w:highlight w:val="white"/>
        </w:rPr>
        <w:t>[Ejemplo</w:t>
      </w:r>
      <w:r w:rsidR="00082FAE" w:rsidRPr="00517608">
        <w:rPr>
          <w:highlight w:val="white"/>
        </w:rPr>
        <w:t xml:space="preserve">: JBoss como servidor de aplicaciones </w:t>
      </w:r>
      <w:r w:rsidRPr="00517608">
        <w:rPr>
          <w:highlight w:val="white"/>
        </w:rPr>
        <w:t>J2EE]</w:t>
      </w:r>
      <w:r w:rsidR="00082FAE" w:rsidRPr="00517608">
        <w:rPr>
          <w:highlight w:val="white"/>
        </w:rPr>
        <w:t xml:space="preserve">.   </w:t>
      </w:r>
      <w:bookmarkEnd w:id="109"/>
      <w:bookmarkEnd w:id="110"/>
    </w:p>
    <w:p w14:paraId="5CD6DBA4" w14:textId="77777777" w:rsidR="00FF2B79" w:rsidRDefault="00FF2B79" w:rsidP="00FF2B79">
      <w:pPr>
        <w:rPr>
          <w:highlight w:val="white"/>
        </w:rPr>
      </w:pPr>
    </w:p>
    <w:p w14:paraId="39B50782" w14:textId="77777777" w:rsidR="00FF2B79" w:rsidRDefault="00FF2B79" w:rsidP="00FF2B79">
      <w:pPr>
        <w:numPr>
          <w:ilvl w:val="0"/>
          <w:numId w:val="44"/>
        </w:numPr>
      </w:pPr>
      <w:r>
        <w:t>Tecnología Frontend Web: Angular + Angular Material</w:t>
      </w:r>
    </w:p>
    <w:p w14:paraId="70EDD366" w14:textId="77777777" w:rsidR="00FF2B79" w:rsidRDefault="00FF2B79" w:rsidP="00FF2B79">
      <w:pPr>
        <w:numPr>
          <w:ilvl w:val="0"/>
          <w:numId w:val="44"/>
        </w:numPr>
      </w:pPr>
      <w:r>
        <w:t>Tecnología Backend Java: Java 11, Spring Boot, Spring REST, Spring Data JPA, Hibernate</w:t>
      </w:r>
    </w:p>
    <w:p w14:paraId="6ED3F3B3" w14:textId="77777777" w:rsidR="00FF2B79" w:rsidRPr="00517608" w:rsidRDefault="00FF2B79" w:rsidP="00FF2B79">
      <w:pPr>
        <w:rPr>
          <w:rFonts w:ascii="Times New Roman" w:hAnsi="Times New Roman"/>
          <w:highlight w:val="white"/>
        </w:rPr>
      </w:pPr>
    </w:p>
    <w:p w14:paraId="54391FC6" w14:textId="77777777" w:rsidR="00082FAE" w:rsidRPr="00517608" w:rsidRDefault="00082FAE" w:rsidP="0079688B">
      <w:pPr>
        <w:rPr>
          <w:highlight w:val="white"/>
        </w:rPr>
      </w:pPr>
    </w:p>
    <w:bookmarkStart w:id="114" w:name="Gestor_de_base_de_datos"/>
    <w:bookmarkStart w:id="115" w:name="BKM_BA4E2973_71A4_42dd_860F_AD67BC8E8E76"/>
    <w:p w14:paraId="2E84D19D" w14:textId="77777777" w:rsidR="00082FAE" w:rsidRPr="00B52892" w:rsidRDefault="00082FAE" w:rsidP="00B52892">
      <w:pPr>
        <w:pStyle w:val="Ttulo3"/>
      </w:pPr>
      <w:r w:rsidRPr="00B52892">
        <w:fldChar w:fldCharType="begin" w:fldLock="1"/>
      </w:r>
      <w:r w:rsidRPr="00B52892">
        <w:instrText>MERGEFIELD Pkg.Name</w:instrText>
      </w:r>
      <w:r w:rsidRPr="00B52892">
        <w:fldChar w:fldCharType="separate"/>
      </w:r>
      <w:bookmarkStart w:id="116" w:name="_Toc411940489"/>
      <w:bookmarkStart w:id="117" w:name="_Toc423505096"/>
      <w:bookmarkStart w:id="118" w:name="_Toc99016717"/>
      <w:r w:rsidRPr="00B52892">
        <w:t>Gestor de base de datos</w:t>
      </w:r>
      <w:bookmarkEnd w:id="116"/>
      <w:bookmarkEnd w:id="117"/>
      <w:bookmarkEnd w:id="118"/>
      <w:r w:rsidRPr="00B52892">
        <w:fldChar w:fldCharType="end"/>
      </w:r>
    </w:p>
    <w:p w14:paraId="386A2FFB" w14:textId="77777777" w:rsidR="00082FAE" w:rsidRDefault="00D5314A" w:rsidP="0079688B">
      <w:pPr>
        <w:rPr>
          <w:highlight w:val="white"/>
        </w:rPr>
      </w:pPr>
      <w:r w:rsidRPr="00517608">
        <w:rPr>
          <w:highlight w:val="white"/>
        </w:rPr>
        <w:t>[</w:t>
      </w:r>
      <w:r w:rsidR="00082FAE" w:rsidRPr="00517608">
        <w:rPr>
          <w:highlight w:val="white"/>
          <w:u w:color="000000"/>
        </w:rPr>
        <w:fldChar w:fldCharType="begin" w:fldLock="1"/>
      </w:r>
      <w:r w:rsidR="00082FAE" w:rsidRPr="00517608">
        <w:rPr>
          <w:highlight w:val="white"/>
          <w:u w:color="000000"/>
        </w:rPr>
        <w:instrText xml:space="preserve">MERGEFIELD </w:instrText>
      </w:r>
      <w:r w:rsidR="00082FAE" w:rsidRPr="00517608">
        <w:rPr>
          <w:highlight w:val="white"/>
        </w:rPr>
        <w:instrText>Pkg.Notes</w:instrText>
      </w:r>
      <w:r w:rsidR="00082FAE" w:rsidRPr="00517608">
        <w:rPr>
          <w:highlight w:val="white"/>
          <w:u w:color="000000"/>
        </w:rPr>
        <w:fldChar w:fldCharType="end"/>
      </w:r>
      <w:r w:rsidR="00082FAE" w:rsidRPr="00517608">
        <w:rPr>
          <w:highlight w:val="white"/>
        </w:rPr>
        <w:t xml:space="preserve">La persistencia se realizará </w:t>
      </w:r>
      <w:r>
        <w:rPr>
          <w:highlight w:val="white"/>
        </w:rPr>
        <w:t xml:space="preserve">sobre una BBDD Oracle versión </w:t>
      </w:r>
      <w:bookmarkEnd w:id="104"/>
      <w:bookmarkEnd w:id="105"/>
      <w:bookmarkEnd w:id="114"/>
      <w:bookmarkEnd w:id="115"/>
      <w:r w:rsidR="0055240B">
        <w:rPr>
          <w:highlight w:val="white"/>
        </w:rPr>
        <w:t>X</w:t>
      </w:r>
      <w:r w:rsidR="0055240B">
        <w:rPr>
          <w:rFonts w:ascii="Times New Roman" w:hAnsi="Times New Roman"/>
          <w:highlight w:val="white"/>
        </w:rPr>
        <w:t>]</w:t>
      </w:r>
      <w:r w:rsidRPr="00517608">
        <w:rPr>
          <w:highlight w:val="white"/>
        </w:rPr>
        <w:t>.</w:t>
      </w:r>
    </w:p>
    <w:p w14:paraId="5CBF6FA5" w14:textId="77777777" w:rsidR="00262AFE" w:rsidRDefault="00262AFE" w:rsidP="0079688B">
      <w:pPr>
        <w:rPr>
          <w:highlight w:val="white"/>
        </w:rPr>
      </w:pPr>
    </w:p>
    <w:p w14:paraId="372B0760" w14:textId="77777777" w:rsidR="00262AFE" w:rsidRDefault="00262AFE" w:rsidP="0079688B">
      <w:pPr>
        <w:rPr>
          <w:highlight w:val="white"/>
        </w:rPr>
      </w:pPr>
      <w:r>
        <w:rPr>
          <w:highlight w:val="white"/>
        </w:rPr>
        <w:t>La persistencia se realizará sobre un BBDD Oracle v19c RAC.</w:t>
      </w:r>
    </w:p>
    <w:p w14:paraId="08C6C013" w14:textId="77777777" w:rsidR="0009107A" w:rsidRDefault="0009107A" w:rsidP="0079688B">
      <w:pPr>
        <w:rPr>
          <w:highlight w:val="white"/>
        </w:rPr>
      </w:pPr>
    </w:p>
    <w:p w14:paraId="4BC35658" w14:textId="77777777" w:rsidR="0009107A" w:rsidRPr="00517608" w:rsidRDefault="0009107A" w:rsidP="00B52892">
      <w:pPr>
        <w:pStyle w:val="Ttulo3"/>
        <w:rPr>
          <w:highlight w:val="white"/>
        </w:rPr>
      </w:pPr>
      <w:bookmarkStart w:id="119" w:name="_Toc99016718"/>
      <w:r>
        <w:rPr>
          <w:highlight w:val="white"/>
        </w:rPr>
        <w:t>Otros recursos necesarios</w:t>
      </w:r>
      <w:bookmarkEnd w:id="119"/>
    </w:p>
    <w:p w14:paraId="1FD445B6" w14:textId="77777777" w:rsidR="0009107A" w:rsidRPr="0009107A" w:rsidRDefault="0009107A" w:rsidP="0079688B">
      <w:pPr>
        <w:rPr>
          <w:highlight w:val="white"/>
        </w:rPr>
      </w:pPr>
      <w:r w:rsidRPr="0009107A">
        <w:rPr>
          <w:highlight w:val="white"/>
        </w:rPr>
        <w:t>[</w:t>
      </w:r>
      <w:r w:rsidRPr="0009107A">
        <w:rPr>
          <w:highlight w:val="white"/>
        </w:rPr>
        <w:fldChar w:fldCharType="begin" w:fldLock="1"/>
      </w:r>
      <w:r w:rsidRPr="0009107A">
        <w:rPr>
          <w:highlight w:val="white"/>
        </w:rPr>
        <w:instrText>MERGEFIELD Pkg.Notes</w:instrText>
      </w:r>
      <w:r w:rsidRPr="0009107A">
        <w:rPr>
          <w:highlight w:val="white"/>
        </w:rPr>
        <w:fldChar w:fldCharType="end"/>
      </w:r>
      <w:r>
        <w:rPr>
          <w:highlight w:val="white"/>
        </w:rPr>
        <w:t>Otros recursos necesarios si aplica: terminales GPS, tablets</w:t>
      </w:r>
      <w:r w:rsidR="006C0F23">
        <w:rPr>
          <w:highlight w:val="white"/>
        </w:rPr>
        <w:t xml:space="preserve"> equipamiento auxiliar</w:t>
      </w:r>
      <w:r>
        <w:rPr>
          <w:highlight w:val="white"/>
        </w:rPr>
        <w:t>,…; otras consideraciones tecnológicas y de recursos</w:t>
      </w:r>
      <w:r w:rsidR="006C0F23">
        <w:rPr>
          <w:highlight w:val="white"/>
        </w:rPr>
        <w:t xml:space="preserve"> hardware, software, comunicaciones, equipamiento auxiliar</w:t>
      </w:r>
      <w:r>
        <w:rPr>
          <w:highlight w:val="white"/>
        </w:rPr>
        <w:t xml:space="preserve">  a tener en cuenta</w:t>
      </w:r>
      <w:r w:rsidRPr="0009107A">
        <w:rPr>
          <w:highlight w:val="white"/>
        </w:rPr>
        <w:t>].</w:t>
      </w:r>
    </w:p>
    <w:p w14:paraId="2D83257E" w14:textId="77777777" w:rsidR="0009107A" w:rsidRPr="00D5314A" w:rsidRDefault="0009107A" w:rsidP="0079688B">
      <w:pPr>
        <w:rPr>
          <w:highlight w:val="white"/>
          <w:vertAlign w:val="superscript"/>
        </w:rPr>
      </w:pPr>
    </w:p>
    <w:p w14:paraId="1B422C77" w14:textId="77777777" w:rsidR="00155225" w:rsidRPr="00517608" w:rsidRDefault="00155225" w:rsidP="0079688B">
      <w:pPr>
        <w:rPr>
          <w:highlight w:val="white"/>
        </w:rPr>
      </w:pPr>
    </w:p>
    <w:bookmarkStart w:id="120" w:name="Ventajas"/>
    <w:bookmarkStart w:id="121" w:name="BKM_6379AFE1_240B_42ba_9458_14FC31BE5C8B"/>
    <w:p w14:paraId="54B094F7" w14:textId="77777777" w:rsidR="00082FAE" w:rsidRPr="00155225" w:rsidRDefault="00082FAE" w:rsidP="00B52892">
      <w:pPr>
        <w:pStyle w:val="Ttulo2"/>
      </w:pPr>
      <w:r w:rsidRPr="00155225">
        <w:fldChar w:fldCharType="begin" w:fldLock="1"/>
      </w:r>
      <w:r w:rsidRPr="00155225">
        <w:instrText>MERGEFIELD Pkg.Name</w:instrText>
      </w:r>
      <w:r w:rsidRPr="00155225">
        <w:fldChar w:fldCharType="separate"/>
      </w:r>
      <w:bookmarkStart w:id="122" w:name="_Toc411940490"/>
      <w:bookmarkStart w:id="123" w:name="_Toc99016719"/>
      <w:r w:rsidRPr="00155225">
        <w:t>Ventajas</w:t>
      </w:r>
      <w:bookmarkEnd w:id="122"/>
      <w:bookmarkEnd w:id="123"/>
      <w:r w:rsidRPr="00155225">
        <w:fldChar w:fldCharType="end"/>
      </w:r>
    </w:p>
    <w:p w14:paraId="154FA95D"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[Ventajas</w:t>
      </w:r>
      <w:r w:rsidRPr="00517608">
        <w:rPr>
          <w:highlight w:val="white"/>
        </w:rPr>
        <w:t xml:space="preserve"> de esta </w:t>
      </w:r>
      <w:r w:rsidR="0055240B" w:rsidRPr="00517608">
        <w:rPr>
          <w:highlight w:val="white"/>
        </w:rPr>
        <w:t>arquitectura]</w:t>
      </w:r>
      <w:r w:rsidRPr="00517608">
        <w:rPr>
          <w:highlight w:val="white"/>
        </w:rPr>
        <w:t>.</w:t>
      </w:r>
    </w:p>
    <w:p w14:paraId="2C212243" w14:textId="77777777" w:rsidR="00082FAE" w:rsidRPr="00517608" w:rsidRDefault="00D5314A" w:rsidP="0079688B">
      <w:pPr>
        <w:rPr>
          <w:highlight w:val="white"/>
        </w:rPr>
      </w:pPr>
      <w:r>
        <w:rPr>
          <w:highlight w:val="white"/>
        </w:rPr>
        <w:t>Ejemplos en el caso de arquitectura centralizada:</w:t>
      </w:r>
    </w:p>
    <w:p w14:paraId="0E2C3724" w14:textId="77777777" w:rsidR="00D5314A" w:rsidRDefault="00082FAE" w:rsidP="0079688B">
      <w:pPr>
        <w:numPr>
          <w:ilvl w:val="0"/>
          <w:numId w:val="6"/>
        </w:numPr>
        <w:rPr>
          <w:highlight w:val="white"/>
        </w:rPr>
      </w:pPr>
      <w:r w:rsidRPr="00D5314A">
        <w:rPr>
          <w:highlight w:val="white"/>
        </w:rPr>
        <w:t xml:space="preserve">Al estar los datos centralizados se evitarán los problemas de consistencia de los mismos </w:t>
      </w:r>
    </w:p>
    <w:p w14:paraId="514C088A" w14:textId="77777777" w:rsidR="00D5314A" w:rsidRDefault="00082FAE" w:rsidP="0079688B">
      <w:pPr>
        <w:numPr>
          <w:ilvl w:val="0"/>
          <w:numId w:val="6"/>
        </w:numPr>
        <w:rPr>
          <w:highlight w:val="white"/>
        </w:rPr>
      </w:pPr>
      <w:r w:rsidRPr="00D5314A">
        <w:rPr>
          <w:highlight w:val="white"/>
        </w:rPr>
        <w:t>Al estar los datos en el servidor central de la Consejería se garantiza la realización de las copias de respaldo con la periodicidad adecuada.</w:t>
      </w:r>
    </w:p>
    <w:p w14:paraId="6CF07344" w14:textId="77777777" w:rsidR="00D5314A" w:rsidRPr="00D5314A" w:rsidRDefault="00D5314A" w:rsidP="0079688B">
      <w:pPr>
        <w:numPr>
          <w:ilvl w:val="0"/>
          <w:numId w:val="6"/>
        </w:numPr>
        <w:rPr>
          <w:highlight w:val="white"/>
        </w:rPr>
      </w:pPr>
      <w:r w:rsidRPr="00D5314A">
        <w:rPr>
          <w:highlight w:val="white"/>
        </w:rPr>
        <w:t>Habrá una mayor garantía sobre la protección y confidencialidad de los datos. Sólo se podrá dar de alta usuarios desde Servicios Centrales, labor que realiza un Administrador.</w:t>
      </w:r>
    </w:p>
    <w:p w14:paraId="5F82EF70" w14:textId="77777777" w:rsidR="00D5314A" w:rsidRDefault="00D5314A" w:rsidP="0079688B">
      <w:pPr>
        <w:rPr>
          <w:highlight w:val="white"/>
        </w:rPr>
      </w:pPr>
    </w:p>
    <w:p w14:paraId="3D287FB8" w14:textId="77777777" w:rsidR="00D5314A" w:rsidRPr="00517608" w:rsidRDefault="00D5314A" w:rsidP="0079688B">
      <w:pPr>
        <w:rPr>
          <w:highlight w:val="white"/>
        </w:rPr>
      </w:pPr>
    </w:p>
    <w:p w14:paraId="55B87C20" w14:textId="77777777" w:rsidR="00082FAE" w:rsidRPr="00517608" w:rsidRDefault="0055240B" w:rsidP="0079688B">
      <w:pPr>
        <w:rPr>
          <w:highlight w:val="white"/>
        </w:rPr>
      </w:pPr>
      <w:r w:rsidRPr="00517608">
        <w:rPr>
          <w:highlight w:val="white"/>
        </w:rPr>
        <w:t>[Otras</w:t>
      </w:r>
      <w:r w:rsidR="00082FAE" w:rsidRPr="00517608">
        <w:rPr>
          <w:highlight w:val="white"/>
        </w:rPr>
        <w:t xml:space="preserve"> </w:t>
      </w:r>
      <w:r w:rsidRPr="00517608">
        <w:rPr>
          <w:highlight w:val="white"/>
        </w:rPr>
        <w:t>ventajas]</w:t>
      </w:r>
      <w:r w:rsidR="00082FAE" w:rsidRPr="00517608">
        <w:rPr>
          <w:highlight w:val="white"/>
        </w:rPr>
        <w:t>.</w:t>
      </w:r>
    </w:p>
    <w:p w14:paraId="217EC001" w14:textId="77777777" w:rsidR="00082FAE" w:rsidRPr="00517608" w:rsidRDefault="00082FAE" w:rsidP="0079688B">
      <w:pPr>
        <w:rPr>
          <w:highlight w:val="white"/>
        </w:rPr>
      </w:pPr>
    </w:p>
    <w:bookmarkEnd w:id="120"/>
    <w:bookmarkEnd w:id="121"/>
    <w:p w14:paraId="16989AD1" w14:textId="77777777" w:rsidR="00155225" w:rsidRPr="00517608" w:rsidRDefault="00155225" w:rsidP="0079688B">
      <w:pPr>
        <w:rPr>
          <w:highlight w:val="white"/>
        </w:rPr>
      </w:pPr>
    </w:p>
    <w:bookmarkStart w:id="124" w:name="Inconvenientes"/>
    <w:bookmarkStart w:id="125" w:name="BKM_E01AE7B9_F761_465c_BE21_914D88C1F184"/>
    <w:p w14:paraId="7777FD18" w14:textId="77777777" w:rsidR="00082FAE" w:rsidRDefault="00082FAE" w:rsidP="00B52892">
      <w:pPr>
        <w:pStyle w:val="Ttulo2"/>
      </w:pPr>
      <w:r w:rsidRPr="00155225">
        <w:lastRenderedPageBreak/>
        <w:fldChar w:fldCharType="begin" w:fldLock="1"/>
      </w:r>
      <w:r w:rsidRPr="00155225">
        <w:instrText>MERGEFIELD Pkg.Name</w:instrText>
      </w:r>
      <w:r w:rsidRPr="00155225">
        <w:fldChar w:fldCharType="separate"/>
      </w:r>
      <w:bookmarkStart w:id="126" w:name="_Toc411940491"/>
      <w:bookmarkStart w:id="127" w:name="_Toc99016720"/>
      <w:r w:rsidRPr="00155225">
        <w:t>Inconvenientes</w:t>
      </w:r>
      <w:bookmarkEnd w:id="126"/>
      <w:bookmarkEnd w:id="127"/>
      <w:r w:rsidRPr="00155225">
        <w:fldChar w:fldCharType="end"/>
      </w:r>
    </w:p>
    <w:p w14:paraId="51357243" w14:textId="77777777" w:rsidR="00D5314A" w:rsidRDefault="00D5314A" w:rsidP="0079688B">
      <w:pPr>
        <w:rPr>
          <w:highlight w:val="white"/>
        </w:rPr>
      </w:pPr>
    </w:p>
    <w:p w14:paraId="0A6D4797" w14:textId="77777777" w:rsidR="00D5314A" w:rsidRDefault="00D5314A" w:rsidP="0079688B">
      <w:pPr>
        <w:rPr>
          <w:highlight w:val="white"/>
        </w:rPr>
      </w:pPr>
      <w:r>
        <w:rPr>
          <w:highlight w:val="white"/>
        </w:rPr>
        <w:t>[</w:t>
      </w:r>
      <w:r w:rsidRPr="00D5314A">
        <w:rPr>
          <w:highlight w:val="white"/>
        </w:rPr>
        <w:t>Se indicará</w:t>
      </w:r>
      <w:r>
        <w:rPr>
          <w:highlight w:val="white"/>
        </w:rPr>
        <w:t>n las conclusiones de un análisis de riesgo de la propuesta realizada.]</w:t>
      </w:r>
    </w:p>
    <w:p w14:paraId="1D6017C4" w14:textId="77777777" w:rsidR="00D5314A" w:rsidRDefault="00D5314A" w:rsidP="0079688B">
      <w:pPr>
        <w:rPr>
          <w:highlight w:val="white"/>
        </w:rPr>
      </w:pPr>
    </w:p>
    <w:p w14:paraId="0A7C7E9E" w14:textId="77777777" w:rsidR="00082FAE" w:rsidRPr="00517608" w:rsidRDefault="00D5314A" w:rsidP="0079688B">
      <w:pPr>
        <w:rPr>
          <w:highlight w:val="white"/>
        </w:rPr>
      </w:pPr>
      <w:r>
        <w:rPr>
          <w:highlight w:val="white"/>
        </w:rPr>
        <w:t xml:space="preserve">Ejemplo: </w:t>
      </w:r>
      <w:r w:rsidR="00082FAE" w:rsidRPr="00517608">
        <w:rPr>
          <w:highlight w:val="white"/>
          <w:u w:color="000000"/>
        </w:rPr>
        <w:fldChar w:fldCharType="begin" w:fldLock="1"/>
      </w:r>
      <w:r w:rsidR="00082FAE" w:rsidRPr="00517608">
        <w:rPr>
          <w:highlight w:val="white"/>
          <w:u w:color="000000"/>
        </w:rPr>
        <w:instrText xml:space="preserve">MERGEFIELD </w:instrText>
      </w:r>
      <w:r w:rsidR="00082FAE" w:rsidRPr="00517608">
        <w:rPr>
          <w:highlight w:val="white"/>
        </w:rPr>
        <w:instrText>Pkg.Notes</w:instrText>
      </w:r>
      <w:r w:rsidR="00082FAE" w:rsidRPr="00517608">
        <w:rPr>
          <w:highlight w:val="white"/>
          <w:u w:color="000000"/>
        </w:rPr>
        <w:fldChar w:fldCharType="end"/>
      </w:r>
      <w:r w:rsidR="00082FAE" w:rsidRPr="00517608">
        <w:rPr>
          <w:highlight w:val="white"/>
        </w:rPr>
        <w:t>Al estar la aplicación y los datos centralizados se accederá a los mismos por las líneas de comunicación de la Junta. Si hay algún problema en las comunicaciones no se podrá acceder ni a la aplicación ni a los datos.</w:t>
      </w:r>
    </w:p>
    <w:p w14:paraId="651220A7" w14:textId="77777777" w:rsidR="00082FAE" w:rsidRPr="00517608" w:rsidRDefault="00082FAE" w:rsidP="0079688B">
      <w:pPr>
        <w:rPr>
          <w:highlight w:val="white"/>
        </w:rPr>
      </w:pPr>
    </w:p>
    <w:p w14:paraId="037B9BC9" w14:textId="77777777" w:rsidR="00082FAE" w:rsidRPr="00517608" w:rsidRDefault="0055240B" w:rsidP="0079688B">
      <w:pPr>
        <w:rPr>
          <w:highlight w:val="white"/>
        </w:rPr>
      </w:pPr>
      <w:r w:rsidRPr="00517608">
        <w:rPr>
          <w:highlight w:val="white"/>
        </w:rPr>
        <w:t>[Otros</w:t>
      </w:r>
      <w:r w:rsidR="00082FAE" w:rsidRPr="00517608">
        <w:rPr>
          <w:highlight w:val="white"/>
        </w:rPr>
        <w:t xml:space="preserve"> </w:t>
      </w:r>
      <w:r w:rsidRPr="00517608">
        <w:rPr>
          <w:highlight w:val="white"/>
        </w:rPr>
        <w:t>inconvenientes]</w:t>
      </w:r>
      <w:r w:rsidR="00082FAE" w:rsidRPr="00517608">
        <w:rPr>
          <w:rFonts w:ascii="Times New Roman" w:hAnsi="Times New Roman"/>
          <w:highlight w:val="white"/>
        </w:rPr>
        <w:t xml:space="preserve">    </w:t>
      </w:r>
      <w:bookmarkEnd w:id="101"/>
      <w:bookmarkEnd w:id="102"/>
      <w:bookmarkEnd w:id="124"/>
      <w:bookmarkEnd w:id="125"/>
    </w:p>
    <w:bookmarkStart w:id="128" w:name="Organización_y_plan_de_implantación"/>
    <w:bookmarkStart w:id="129" w:name="BKM_9BE37626_53B1_4b75_8787_40862902C605"/>
    <w:p w14:paraId="38141DD3" w14:textId="77777777" w:rsidR="00082FAE" w:rsidRPr="00155225" w:rsidRDefault="00082FAE" w:rsidP="0079688B">
      <w:pPr>
        <w:pStyle w:val="Ttulo1"/>
      </w:pPr>
      <w:r w:rsidRPr="00894EE7">
        <w:fldChar w:fldCharType="begin" w:fldLock="1"/>
      </w:r>
      <w:r w:rsidRPr="00894EE7">
        <w:instrText>MERGEFIELD Pkg.Name</w:instrText>
      </w:r>
      <w:r w:rsidRPr="00894EE7">
        <w:fldChar w:fldCharType="separate"/>
      </w:r>
      <w:bookmarkStart w:id="130" w:name="_Toc99016721"/>
      <w:r w:rsidRPr="00894EE7">
        <w:t>Organización y plan de implantación</w:t>
      </w:r>
      <w:bookmarkEnd w:id="130"/>
      <w:r w:rsidRPr="00894EE7">
        <w:fldChar w:fldCharType="end"/>
      </w:r>
      <w:r w:rsidRPr="0055240B">
        <w:rPr>
          <w:highlight w:val="white"/>
          <w:u w:color="000000"/>
        </w:rPr>
        <w:fldChar w:fldCharType="begin" w:fldLock="1"/>
      </w:r>
      <w:r w:rsidRPr="0055240B">
        <w:rPr>
          <w:highlight w:val="white"/>
          <w:u w:color="000000"/>
        </w:rPr>
        <w:instrText xml:space="preserve">MERGEFIELD </w:instrText>
      </w:r>
      <w:r w:rsidRPr="0055240B">
        <w:rPr>
          <w:sz w:val="22"/>
          <w:szCs w:val="22"/>
          <w:highlight w:val="white"/>
        </w:rPr>
        <w:instrText>Pkg.Notes</w:instrText>
      </w:r>
      <w:r w:rsidRPr="0055240B">
        <w:rPr>
          <w:highlight w:val="white"/>
          <w:u w:color="000000"/>
        </w:rPr>
        <w:fldChar w:fldCharType="end"/>
      </w:r>
    </w:p>
    <w:bookmarkStart w:id="131" w:name="Directrices_generales"/>
    <w:bookmarkStart w:id="132" w:name="BKM_FB478C5F_E7EA_41a9_8483_F6383551919E"/>
    <w:p w14:paraId="76C8FD24" w14:textId="77777777" w:rsidR="00082FAE" w:rsidRDefault="00082FAE" w:rsidP="0079688B">
      <w:pPr>
        <w:pStyle w:val="Ttulo2"/>
        <w:numPr>
          <w:ilvl w:val="1"/>
          <w:numId w:val="17"/>
        </w:numPr>
      </w:pPr>
      <w:r w:rsidRPr="00155225">
        <w:fldChar w:fldCharType="begin" w:fldLock="1"/>
      </w:r>
      <w:r w:rsidRPr="00155225">
        <w:instrText>MERGEFIELD Pkg.Name</w:instrText>
      </w:r>
      <w:r w:rsidRPr="00155225">
        <w:fldChar w:fldCharType="separate"/>
      </w:r>
      <w:bookmarkStart w:id="133" w:name="_Toc411940492"/>
      <w:bookmarkStart w:id="134" w:name="_Toc99016722"/>
      <w:r w:rsidRPr="00155225">
        <w:t>Directrices generales</w:t>
      </w:r>
      <w:bookmarkEnd w:id="133"/>
      <w:bookmarkEnd w:id="134"/>
      <w:r w:rsidRPr="00155225">
        <w:fldChar w:fldCharType="end"/>
      </w:r>
    </w:p>
    <w:p w14:paraId="17A457F3" w14:textId="77777777" w:rsidR="0055240B" w:rsidRPr="00A079B6" w:rsidRDefault="0055240B" w:rsidP="0079688B">
      <w:pPr>
        <w:rPr>
          <w:highlight w:val="white"/>
        </w:rPr>
      </w:pPr>
      <w:r w:rsidRPr="00A079B6">
        <w:rPr>
          <w:highlight w:val="white"/>
        </w:rPr>
        <w:t>[</w:t>
      </w:r>
      <w:r>
        <w:rPr>
          <w:highlight w:val="white"/>
        </w:rPr>
        <w:t>Tendrá en cuenta las necesidades técnicas, de formación y de financiación de forma conjunta]</w:t>
      </w:r>
    </w:p>
    <w:p w14:paraId="16CEC126" w14:textId="77777777" w:rsidR="0055240B" w:rsidRPr="0055240B" w:rsidRDefault="0055240B" w:rsidP="0079688B"/>
    <w:p w14:paraId="14D4874E"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Pr="00517608">
        <w:rPr>
          <w:highlight w:val="white"/>
        </w:rPr>
        <w:t>Para el desarrollo del proyecto se seguirá la metodología de desarrollo de la Consejería de Agricultura</w:t>
      </w:r>
      <w:r w:rsidR="00CB1A83">
        <w:rPr>
          <w:highlight w:val="white"/>
        </w:rPr>
        <w:t>, Agua</w:t>
      </w:r>
      <w:r w:rsidRPr="00517608">
        <w:rPr>
          <w:highlight w:val="white"/>
        </w:rPr>
        <w:t xml:space="preserve"> y Desarrollo Rural. Dicha metodología está basada en MÉTRICA versión 3, y ésta complementará a la metodología propia en lo que no esté dispuesto en la misma.</w:t>
      </w:r>
    </w:p>
    <w:p w14:paraId="38576D2A" w14:textId="77777777" w:rsidR="00082FAE" w:rsidRPr="00517608" w:rsidRDefault="00082FAE" w:rsidP="0079688B">
      <w:pPr>
        <w:rPr>
          <w:highlight w:val="white"/>
        </w:rPr>
      </w:pPr>
    </w:p>
    <w:p w14:paraId="0D03B615" w14:textId="77777777" w:rsidR="00082FAE" w:rsidRPr="00517608" w:rsidRDefault="00082FAE" w:rsidP="0079688B">
      <w:pPr>
        <w:rPr>
          <w:highlight w:val="white"/>
        </w:rPr>
      </w:pPr>
      <w:r w:rsidRPr="00517608">
        <w:rPr>
          <w:highlight w:val="white"/>
        </w:rPr>
        <w:t>Se tomarán las medidas para cumplir lo dispuesto en la normativa aplicable, especialmente en lo relativo a la seguridad informática, observando en todo caso:</w:t>
      </w:r>
    </w:p>
    <w:p w14:paraId="626D0497" w14:textId="77777777" w:rsidR="00AC3D9B" w:rsidRPr="00AC3D9B" w:rsidRDefault="00AC3D9B" w:rsidP="0079688B">
      <w:pPr>
        <w:numPr>
          <w:ilvl w:val="0"/>
          <w:numId w:val="7"/>
        </w:numPr>
        <w:rPr>
          <w:highlight w:val="white"/>
        </w:rPr>
      </w:pPr>
      <w:r w:rsidRPr="00AC3D9B">
        <w:rPr>
          <w:highlight w:val="white"/>
        </w:rPr>
        <w:t>Ley Orgánica 3/2018, de 5 de diciembre, de Protección de Datos Personales y garantía de los derechos digitales.</w:t>
      </w:r>
    </w:p>
    <w:p w14:paraId="0B560135" w14:textId="77777777" w:rsidR="00082FAE" w:rsidRDefault="00B67DC9" w:rsidP="0079688B">
      <w:pPr>
        <w:numPr>
          <w:ilvl w:val="0"/>
          <w:numId w:val="7"/>
        </w:numPr>
        <w:rPr>
          <w:highlight w:val="white"/>
        </w:rPr>
      </w:pPr>
      <w:r>
        <w:rPr>
          <w:highlight w:val="white"/>
        </w:rPr>
        <w:t>Esquema Nacional de Seguridad y l</w:t>
      </w:r>
      <w:r w:rsidR="00AC3D9B">
        <w:rPr>
          <w:highlight w:val="white"/>
        </w:rPr>
        <w:t>a norma ISO 27001</w:t>
      </w:r>
      <w:r>
        <w:rPr>
          <w:highlight w:val="white"/>
        </w:rPr>
        <w:t>/27002.</w:t>
      </w:r>
    </w:p>
    <w:p w14:paraId="7D78F464" w14:textId="77777777" w:rsidR="00B67DC9" w:rsidRPr="00B67DC9" w:rsidRDefault="00B67DC9" w:rsidP="0079688B">
      <w:pPr>
        <w:numPr>
          <w:ilvl w:val="0"/>
          <w:numId w:val="7"/>
        </w:numPr>
        <w:rPr>
          <w:highlight w:val="white"/>
        </w:rPr>
      </w:pPr>
      <w:r w:rsidRPr="00517608">
        <w:rPr>
          <w:highlight w:val="white"/>
        </w:rPr>
        <w:t>La Política de Seguridad de la Información de la Consejería de Agricultura</w:t>
      </w:r>
      <w:r>
        <w:rPr>
          <w:highlight w:val="white"/>
        </w:rPr>
        <w:t>, Agua</w:t>
      </w:r>
      <w:r w:rsidRPr="00517608">
        <w:rPr>
          <w:highlight w:val="white"/>
        </w:rPr>
        <w:t xml:space="preserve"> y Desarrollo Rural.</w:t>
      </w:r>
    </w:p>
    <w:p w14:paraId="24448BA1" w14:textId="77777777" w:rsidR="00082FAE" w:rsidRPr="00517608" w:rsidRDefault="00082FAE" w:rsidP="0079688B">
      <w:pPr>
        <w:rPr>
          <w:highlight w:val="white"/>
        </w:rPr>
      </w:pPr>
    </w:p>
    <w:p w14:paraId="74AD5728" w14:textId="77777777" w:rsidR="00082FAE" w:rsidRPr="00517608" w:rsidRDefault="00AC3D9B" w:rsidP="0079688B">
      <w:pPr>
        <w:rPr>
          <w:highlight w:val="white"/>
        </w:rPr>
      </w:pPr>
      <w:r w:rsidRPr="00AC3D9B">
        <w:rPr>
          <w:highlight w:val="white"/>
        </w:rPr>
        <w:t>Así mismo, se tendrá en cuenta la Ley 39/2015, de 1 de octubre, del Procedimiento Administrativo Común de las Administraciones Públicas,</w:t>
      </w:r>
      <w:r w:rsidR="00082FAE" w:rsidRPr="00517608">
        <w:rPr>
          <w:highlight w:val="white"/>
        </w:rPr>
        <w:t xml:space="preserve"> así como la normativa Estatal y Autonómica de desarrollo de la citada Ley, garantizando en todo caso que el sistema garantiza el derecho a los ciudadanos a cursar sus solicitudes, recursos o alegaciones por medios telemáticos y conocer, por los mismos medios, los servicios que ofrece la Junta de Comunidades y sus requerimientos, así como el estado de los procedimientos que haya iniciado.</w:t>
      </w:r>
    </w:p>
    <w:p w14:paraId="38F59829" w14:textId="77777777" w:rsidR="00082FAE" w:rsidRPr="00517608" w:rsidRDefault="00082FAE" w:rsidP="0079688B">
      <w:pPr>
        <w:rPr>
          <w:highlight w:val="white"/>
        </w:rPr>
      </w:pPr>
    </w:p>
    <w:p w14:paraId="40DB35D6" w14:textId="77777777" w:rsidR="00A93169" w:rsidRDefault="00082FAE" w:rsidP="0079688B">
      <w:pPr>
        <w:rPr>
          <w:rFonts w:ascii="Times New Roman" w:hAnsi="Times New Roman"/>
          <w:highlight w:val="white"/>
        </w:rPr>
      </w:pPr>
      <w:r w:rsidRPr="00517608">
        <w:rPr>
          <w:highlight w:val="white"/>
        </w:rPr>
        <w:t>Se utilizarán las herramientas software, así como las técnicas, normalizadas para los desarrollos en la Consejería de Agricultura</w:t>
      </w:r>
      <w:r w:rsidR="002771BF">
        <w:rPr>
          <w:highlight w:val="white"/>
        </w:rPr>
        <w:t>, Agua</w:t>
      </w:r>
      <w:r w:rsidRPr="00517608">
        <w:rPr>
          <w:highlight w:val="white"/>
        </w:rPr>
        <w:t xml:space="preserve"> y Desarrollo Rural dentro del marco general de desarrollo de la Junta de Comunidades de Castilla-La Mancha</w:t>
      </w:r>
      <w:r w:rsidRPr="00517608">
        <w:rPr>
          <w:rFonts w:ascii="Times New Roman" w:hAnsi="Times New Roman"/>
          <w:highlight w:val="white"/>
        </w:rPr>
        <w:t xml:space="preserve">. </w:t>
      </w:r>
    </w:p>
    <w:bookmarkEnd w:id="131"/>
    <w:bookmarkEnd w:id="132"/>
    <w:p w14:paraId="34AD1D86" w14:textId="77777777" w:rsidR="00082FAE" w:rsidRPr="00517608" w:rsidRDefault="00082FAE" w:rsidP="0079688B">
      <w:pPr>
        <w:rPr>
          <w:highlight w:val="white"/>
        </w:rPr>
      </w:pPr>
    </w:p>
    <w:bookmarkStart w:id="135" w:name="Organización_y_equipo_de_trabajo"/>
    <w:bookmarkStart w:id="136" w:name="BKM_9D842124_9E44_4866_A7D6_2B88953C08AB"/>
    <w:p w14:paraId="70525BCB" w14:textId="77777777" w:rsidR="00A079B6" w:rsidRPr="005670B6" w:rsidRDefault="00082FAE" w:rsidP="0079688B">
      <w:pPr>
        <w:pStyle w:val="Ttulo2"/>
        <w:numPr>
          <w:ilvl w:val="1"/>
          <w:numId w:val="17"/>
        </w:numPr>
      </w:pPr>
      <w:r w:rsidRPr="00155225">
        <w:fldChar w:fldCharType="begin" w:fldLock="1"/>
      </w:r>
      <w:r w:rsidRPr="00155225">
        <w:instrText>MERGEFIELD Pkg.Name</w:instrText>
      </w:r>
      <w:r w:rsidRPr="00155225">
        <w:fldChar w:fldCharType="separate"/>
      </w:r>
      <w:bookmarkStart w:id="137" w:name="_Toc411940493"/>
      <w:bookmarkStart w:id="138" w:name="_Toc99016723"/>
      <w:r w:rsidRPr="00155225">
        <w:t>Organización y equipo de trabajo</w:t>
      </w:r>
      <w:bookmarkEnd w:id="137"/>
      <w:bookmarkEnd w:id="138"/>
      <w:r w:rsidRPr="00155225">
        <w:fldChar w:fldCharType="end"/>
      </w:r>
    </w:p>
    <w:p w14:paraId="22986AD7" w14:textId="77777777" w:rsidR="005670B6" w:rsidRDefault="005670B6" w:rsidP="0079688B">
      <w:pPr>
        <w:rPr>
          <w:highlight w:val="white"/>
          <w:u w:color="000000"/>
        </w:rPr>
      </w:pPr>
    </w:p>
    <w:p w14:paraId="4C4789C1"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Pr="00517608">
        <w:rPr>
          <w:highlight w:val="white"/>
        </w:rPr>
        <w:t>La Dirección y la Jefatura del proyecto, los analistas y los programadores serán personal de la Junta de Comunidades aunque en el desarrollo del proyecto, este equipo podrá verse complementado con el apoyo de empresas externas (públicas o privadas) mediante asistencias técnicas, encomiendas de gestión, etc.</w:t>
      </w:r>
    </w:p>
    <w:p w14:paraId="6F7C8E2C" w14:textId="77777777" w:rsidR="00082FAE" w:rsidRPr="00517608" w:rsidRDefault="00082FAE" w:rsidP="0079688B">
      <w:pPr>
        <w:rPr>
          <w:highlight w:val="white"/>
        </w:rPr>
      </w:pPr>
    </w:p>
    <w:p w14:paraId="18671EC1" w14:textId="77777777" w:rsidR="00082FAE" w:rsidRPr="00517608" w:rsidRDefault="00082FAE" w:rsidP="0079688B">
      <w:pPr>
        <w:rPr>
          <w:highlight w:val="white"/>
        </w:rPr>
      </w:pPr>
      <w:r w:rsidRPr="00517608">
        <w:rPr>
          <w:highlight w:val="white"/>
        </w:rPr>
        <w:lastRenderedPageBreak/>
        <w:t>Para cumplir los plazos establecidos se plantea el siguiente equipo de proyecto:</w:t>
      </w:r>
    </w:p>
    <w:p w14:paraId="471393D3" w14:textId="77777777" w:rsidR="00082FAE" w:rsidRPr="00517608" w:rsidRDefault="00082FAE" w:rsidP="0079688B">
      <w:pPr>
        <w:rPr>
          <w:highlight w:val="white"/>
        </w:rPr>
      </w:pPr>
    </w:p>
    <w:p w14:paraId="551AEAF4" w14:textId="77777777" w:rsidR="00082FAE" w:rsidRPr="00517608" w:rsidRDefault="00082FAE" w:rsidP="0079688B">
      <w:pPr>
        <w:rPr>
          <w:highlight w:val="white"/>
        </w:rPr>
      </w:pPr>
      <w:r w:rsidRPr="00517608">
        <w:rPr>
          <w:highlight w:val="white"/>
        </w:rPr>
        <w:t>Director de Proyecto. Es la persona responsable de la organización del proyecto, impulso, seguimiento, así como de la coordinación con las distintas áreas, servicios y/o organismos, involucrados en cualquiera de las fases del proyecto.</w:t>
      </w:r>
    </w:p>
    <w:p w14:paraId="04B482AA" w14:textId="77777777" w:rsidR="00082FAE" w:rsidRPr="00517608" w:rsidRDefault="00082FAE" w:rsidP="0079688B">
      <w:pPr>
        <w:rPr>
          <w:highlight w:val="white"/>
        </w:rPr>
      </w:pPr>
    </w:p>
    <w:p w14:paraId="1C055614" w14:textId="77777777" w:rsidR="00082FAE" w:rsidRPr="00517608" w:rsidRDefault="00082FAE" w:rsidP="0079688B">
      <w:pPr>
        <w:rPr>
          <w:highlight w:val="white"/>
        </w:rPr>
      </w:pPr>
      <w:r w:rsidRPr="00517608">
        <w:rPr>
          <w:highlight w:val="white"/>
        </w:rPr>
        <w:t>En este caso concreto, la figura de Director de Proyecto será [Director de Proyecto].</w:t>
      </w:r>
    </w:p>
    <w:p w14:paraId="13C3F816" w14:textId="77777777" w:rsidR="00082FAE" w:rsidRPr="00517608" w:rsidRDefault="00082FAE" w:rsidP="0079688B">
      <w:pPr>
        <w:rPr>
          <w:highlight w:val="white"/>
        </w:rPr>
      </w:pPr>
    </w:p>
    <w:p w14:paraId="60112E05" w14:textId="77777777" w:rsidR="00082FAE" w:rsidRPr="00517608" w:rsidRDefault="00082FAE" w:rsidP="0079688B">
      <w:pPr>
        <w:rPr>
          <w:highlight w:val="white"/>
        </w:rPr>
      </w:pPr>
      <w:r w:rsidRPr="00517608">
        <w:rPr>
          <w:highlight w:val="white"/>
        </w:rPr>
        <w:t>Jefe de Proyecto. Es la persona responsable de la parte funcional y técnica del proyecto en cuestión, formando parte del equipo del proyecto</w:t>
      </w:r>
    </w:p>
    <w:p w14:paraId="0E1F6158" w14:textId="77777777" w:rsidR="00082FAE" w:rsidRPr="00517608" w:rsidRDefault="00082FAE" w:rsidP="0079688B">
      <w:pPr>
        <w:rPr>
          <w:highlight w:val="white"/>
        </w:rPr>
      </w:pPr>
    </w:p>
    <w:p w14:paraId="64E6132E" w14:textId="77777777" w:rsidR="00082FAE" w:rsidRPr="00517608" w:rsidRDefault="00082FAE" w:rsidP="0079688B">
      <w:pPr>
        <w:rPr>
          <w:highlight w:val="white"/>
        </w:rPr>
      </w:pPr>
      <w:r w:rsidRPr="00517608">
        <w:rPr>
          <w:highlight w:val="white"/>
        </w:rPr>
        <w:t>En este caso, el Jefe de Proyecto es [Jefe de Proyecto].</w:t>
      </w:r>
      <w:r w:rsidRPr="00517608">
        <w:rPr>
          <w:b/>
          <w:bCs/>
          <w:color w:val="FF0000"/>
          <w:highlight w:val="white"/>
        </w:rPr>
        <w:t xml:space="preserve"> </w:t>
      </w:r>
    </w:p>
    <w:p w14:paraId="697ABDF9" w14:textId="77777777" w:rsidR="00082FAE" w:rsidRPr="00517608" w:rsidRDefault="00082FAE" w:rsidP="0079688B">
      <w:pPr>
        <w:rPr>
          <w:highlight w:val="white"/>
        </w:rPr>
      </w:pPr>
    </w:p>
    <w:p w14:paraId="24D6F9BC" w14:textId="77777777" w:rsidR="00082FAE" w:rsidRPr="00517608" w:rsidRDefault="00082FAE" w:rsidP="0079688B">
      <w:pPr>
        <w:rPr>
          <w:highlight w:val="white"/>
        </w:rPr>
      </w:pPr>
      <w:r w:rsidRPr="00517608">
        <w:rPr>
          <w:highlight w:val="white"/>
        </w:rPr>
        <w:t>Equipo de Proyecto. Son las personas, internas o externas, que participan en cualquiera de las fases propias del desarrollo, construcción o implantación del sistema de información. Estará formado para este proyecto por:</w:t>
      </w:r>
    </w:p>
    <w:p w14:paraId="663779EF" w14:textId="77777777" w:rsidR="00082FAE" w:rsidRPr="00517608" w:rsidRDefault="00082FAE" w:rsidP="0079688B">
      <w:pPr>
        <w:rPr>
          <w:highlight w:val="white"/>
        </w:rPr>
      </w:pPr>
    </w:p>
    <w:p w14:paraId="794DC174" w14:textId="77777777" w:rsidR="00082FAE" w:rsidRPr="00517608" w:rsidRDefault="0055240B" w:rsidP="0079688B">
      <w:pPr>
        <w:numPr>
          <w:ilvl w:val="0"/>
          <w:numId w:val="8"/>
        </w:numPr>
        <w:rPr>
          <w:highlight w:val="white"/>
        </w:rPr>
      </w:pPr>
      <w:r w:rsidRPr="00517608">
        <w:rPr>
          <w:highlight w:val="white"/>
        </w:rPr>
        <w:t>[Ejemplo</w:t>
      </w:r>
      <w:r w:rsidR="00082FAE" w:rsidRPr="00517608">
        <w:rPr>
          <w:highlight w:val="white"/>
        </w:rPr>
        <w:t xml:space="preserve">: 1 analista </w:t>
      </w:r>
      <w:r w:rsidRPr="00517608">
        <w:rPr>
          <w:highlight w:val="white"/>
        </w:rPr>
        <w:t>funcional]</w:t>
      </w:r>
      <w:r w:rsidR="00082FAE" w:rsidRPr="00517608">
        <w:rPr>
          <w:highlight w:val="white"/>
        </w:rPr>
        <w:t>.</w:t>
      </w:r>
    </w:p>
    <w:p w14:paraId="3703741B" w14:textId="77777777" w:rsidR="00082FAE" w:rsidRPr="00517608" w:rsidRDefault="0055240B" w:rsidP="0079688B">
      <w:pPr>
        <w:numPr>
          <w:ilvl w:val="0"/>
          <w:numId w:val="8"/>
        </w:numPr>
        <w:rPr>
          <w:highlight w:val="white"/>
        </w:rPr>
      </w:pPr>
      <w:r w:rsidRPr="00517608">
        <w:rPr>
          <w:highlight w:val="white"/>
        </w:rPr>
        <w:t>[Ejemplo</w:t>
      </w:r>
      <w:r w:rsidR="00082FAE" w:rsidRPr="00517608">
        <w:rPr>
          <w:highlight w:val="white"/>
        </w:rPr>
        <w:t>: 2 analistas-programadores].</w:t>
      </w:r>
    </w:p>
    <w:p w14:paraId="1A89F81E" w14:textId="77777777" w:rsidR="00082FAE" w:rsidRPr="00517608" w:rsidRDefault="00082FAE" w:rsidP="0079688B">
      <w:pPr>
        <w:rPr>
          <w:highlight w:val="white"/>
        </w:rPr>
      </w:pPr>
    </w:p>
    <w:p w14:paraId="3A00553D" w14:textId="77777777" w:rsidR="00082FAE" w:rsidRPr="00517608" w:rsidRDefault="00082FAE" w:rsidP="0079688B">
      <w:pPr>
        <w:rPr>
          <w:highlight w:val="white"/>
        </w:rPr>
      </w:pPr>
      <w:r w:rsidRPr="00517608">
        <w:rPr>
          <w:highlight w:val="white"/>
        </w:rPr>
        <w:t>Responsable de usuarios. Será el interlocutor de la parte usuario con el equipo de proyecto, y participará y hará participe necesariamente a los distintos usuarios del sistema, en la definición de requisitos, las pruebas y la formación.</w:t>
      </w:r>
    </w:p>
    <w:p w14:paraId="39D2E3CC" w14:textId="77777777" w:rsidR="00082FAE" w:rsidRPr="00517608" w:rsidRDefault="00082FAE" w:rsidP="0079688B">
      <w:pPr>
        <w:rPr>
          <w:highlight w:val="white"/>
        </w:rPr>
      </w:pPr>
    </w:p>
    <w:p w14:paraId="6A79CC65" w14:textId="77777777" w:rsidR="00082FAE" w:rsidRPr="00517608" w:rsidRDefault="00082FAE" w:rsidP="0079688B">
      <w:pPr>
        <w:rPr>
          <w:highlight w:val="white"/>
        </w:rPr>
      </w:pPr>
      <w:r w:rsidRPr="00517608">
        <w:rPr>
          <w:highlight w:val="white"/>
        </w:rPr>
        <w:t>La responsable de usuarios para este proyecto será [Responsable de usuarios</w:t>
      </w:r>
      <w:r w:rsidR="0055240B">
        <w:rPr>
          <w:highlight w:val="white"/>
        </w:rPr>
        <w:t>]</w:t>
      </w:r>
      <w:r w:rsidRPr="00517608">
        <w:rPr>
          <w:highlight w:val="white"/>
        </w:rPr>
        <w:t>, [Cargo que desempeña]</w:t>
      </w:r>
      <w:r w:rsidRPr="00517608">
        <w:rPr>
          <w:rFonts w:ascii="Times New Roman" w:hAnsi="Times New Roman"/>
          <w:highlight w:val="white"/>
        </w:rPr>
        <w:t xml:space="preserve">.  </w:t>
      </w:r>
      <w:bookmarkEnd w:id="135"/>
      <w:bookmarkEnd w:id="136"/>
    </w:p>
    <w:bookmarkStart w:id="139" w:name="Estimación_del_esfuerzo_y_costes"/>
    <w:bookmarkStart w:id="140" w:name="BKM_D284BB0D_F20D_4362_BF0B_104280EBF4D5"/>
    <w:p w14:paraId="5DA31CE0" w14:textId="77777777" w:rsidR="005670B6" w:rsidRDefault="00082FAE" w:rsidP="0079688B">
      <w:pPr>
        <w:pStyle w:val="Ttulo2"/>
        <w:numPr>
          <w:ilvl w:val="1"/>
          <w:numId w:val="17"/>
        </w:numPr>
      </w:pPr>
      <w:r w:rsidRPr="00A93169">
        <w:fldChar w:fldCharType="begin" w:fldLock="1"/>
      </w:r>
      <w:r w:rsidRPr="00A93169">
        <w:instrText>MERGEFIELD Pkg.Name</w:instrText>
      </w:r>
      <w:r w:rsidRPr="00A93169">
        <w:fldChar w:fldCharType="separate"/>
      </w:r>
      <w:bookmarkStart w:id="141" w:name="_Toc411940494"/>
      <w:bookmarkStart w:id="142" w:name="_Toc99016724"/>
      <w:r w:rsidRPr="00A93169">
        <w:t>Estimación del esfuerzo y costes</w:t>
      </w:r>
      <w:bookmarkEnd w:id="141"/>
      <w:bookmarkEnd w:id="142"/>
      <w:r w:rsidRPr="00A93169">
        <w:fldChar w:fldCharType="end"/>
      </w:r>
    </w:p>
    <w:bookmarkStart w:id="143" w:name="Estimación_del_esfuerzo"/>
    <w:bookmarkStart w:id="144" w:name="BKM_0D93B136_8D10_4178_A8DB_19061036C792"/>
    <w:p w14:paraId="5597A394" w14:textId="77777777" w:rsidR="00082FAE" w:rsidRPr="00517608" w:rsidRDefault="00082FAE" w:rsidP="00637EB1">
      <w:pPr>
        <w:pStyle w:val="Heading3"/>
        <w:numPr>
          <w:ilvl w:val="0"/>
          <w:numId w:val="13"/>
        </w:numPr>
        <w:rPr>
          <w:highlight w:val="white"/>
          <w:lang w:val="es-ES"/>
        </w:rPr>
      </w:pPr>
      <w:r w:rsidRPr="00252797">
        <w:rPr>
          <w:highlight w:val="white"/>
          <w:lang w:val="es-ES"/>
        </w:rPr>
        <w:fldChar w:fldCharType="begin" w:fldLock="1"/>
      </w:r>
      <w:r w:rsidRPr="00252797">
        <w:rPr>
          <w:highlight w:val="white"/>
          <w:lang w:val="es-ES"/>
        </w:rPr>
        <w:instrText xml:space="preserve">MERGEFIELD </w:instrText>
      </w:r>
      <w:r w:rsidRPr="00517608">
        <w:rPr>
          <w:highlight w:val="white"/>
          <w:lang w:val="es-ES"/>
        </w:rPr>
        <w:instrText>Pkg.Name</w:instrText>
      </w:r>
      <w:r w:rsidRPr="00252797">
        <w:rPr>
          <w:highlight w:val="white"/>
          <w:lang w:val="es-ES"/>
        </w:rPr>
        <w:fldChar w:fldCharType="separate"/>
      </w:r>
      <w:bookmarkStart w:id="145" w:name="_Toc411940495"/>
      <w:bookmarkStart w:id="146" w:name="_Toc423505098"/>
      <w:bookmarkStart w:id="147" w:name="_Toc99016725"/>
      <w:r w:rsidRPr="00517608">
        <w:rPr>
          <w:highlight w:val="white"/>
          <w:lang w:val="es-ES"/>
        </w:rPr>
        <w:t>Estimación del esfuerzo</w:t>
      </w:r>
      <w:bookmarkEnd w:id="145"/>
      <w:bookmarkEnd w:id="146"/>
      <w:bookmarkEnd w:id="147"/>
      <w:r w:rsidRPr="00252797">
        <w:rPr>
          <w:highlight w:val="white"/>
          <w:lang w:val="es-ES"/>
        </w:rPr>
        <w:fldChar w:fldCharType="end"/>
      </w:r>
    </w:p>
    <w:p w14:paraId="356B3551"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0055240B" w:rsidRPr="00517608">
        <w:rPr>
          <w:highlight w:val="white"/>
        </w:rPr>
        <w:t>[</w:t>
      </w:r>
      <w:r w:rsidR="0055240B">
        <w:rPr>
          <w:highlight w:val="white"/>
        </w:rPr>
        <w:t>Estimación</w:t>
      </w:r>
      <w:r w:rsidRPr="00517608">
        <w:rPr>
          <w:highlight w:val="white"/>
        </w:rPr>
        <w:t xml:space="preserve"> de los recursos necesarios si se cree </w:t>
      </w:r>
      <w:r w:rsidR="0055240B" w:rsidRPr="00517608">
        <w:rPr>
          <w:highlight w:val="white"/>
        </w:rPr>
        <w:t>conveniente</w:t>
      </w:r>
      <w:r w:rsidR="0055240B">
        <w:rPr>
          <w:highlight w:val="white"/>
        </w:rPr>
        <w:t>]</w:t>
      </w:r>
      <w:r w:rsidR="0055240B">
        <w:rPr>
          <w:rFonts w:ascii="Times New Roman" w:hAnsi="Times New Roman"/>
          <w:highlight w:val="white"/>
        </w:rPr>
        <w:t xml:space="preserve"> </w:t>
      </w:r>
      <w:r w:rsidRPr="00517608">
        <w:rPr>
          <w:rFonts w:ascii="Times New Roman" w:hAnsi="Times New Roman"/>
          <w:highlight w:val="white"/>
        </w:rPr>
        <w:t xml:space="preserve">  </w:t>
      </w:r>
      <w:bookmarkEnd w:id="143"/>
      <w:bookmarkEnd w:id="144"/>
    </w:p>
    <w:bookmarkStart w:id="148" w:name="Costes"/>
    <w:bookmarkStart w:id="149" w:name="BKM_D6E806D5_4546_47d6_A284_A34F2450FFDF"/>
    <w:p w14:paraId="6CE92204" w14:textId="77777777" w:rsidR="00082FAE" w:rsidRPr="00517608" w:rsidRDefault="00082FAE" w:rsidP="00637EB1">
      <w:pPr>
        <w:pStyle w:val="Heading3"/>
        <w:numPr>
          <w:ilvl w:val="0"/>
          <w:numId w:val="13"/>
        </w:numPr>
        <w:rPr>
          <w:highlight w:val="white"/>
          <w:lang w:val="es-ES"/>
        </w:rPr>
      </w:pPr>
      <w:r w:rsidRPr="00836A0A">
        <w:rPr>
          <w:highlight w:val="white"/>
          <w:lang w:val="es-ES"/>
        </w:rPr>
        <w:fldChar w:fldCharType="begin" w:fldLock="1"/>
      </w:r>
      <w:r w:rsidRPr="00836A0A">
        <w:rPr>
          <w:highlight w:val="white"/>
          <w:lang w:val="es-ES"/>
        </w:rPr>
        <w:instrText xml:space="preserve">MERGEFIELD </w:instrText>
      </w:r>
      <w:r w:rsidRPr="00517608">
        <w:rPr>
          <w:highlight w:val="white"/>
          <w:lang w:val="es-ES"/>
        </w:rPr>
        <w:instrText>Pkg.Name</w:instrText>
      </w:r>
      <w:r w:rsidRPr="00836A0A">
        <w:rPr>
          <w:highlight w:val="white"/>
          <w:lang w:val="es-ES"/>
        </w:rPr>
        <w:fldChar w:fldCharType="separate"/>
      </w:r>
      <w:bookmarkStart w:id="150" w:name="_Toc411940496"/>
      <w:bookmarkStart w:id="151" w:name="_Toc423505099"/>
      <w:bookmarkStart w:id="152" w:name="_Toc99016726"/>
      <w:r w:rsidRPr="00517608">
        <w:rPr>
          <w:highlight w:val="white"/>
          <w:lang w:val="es-ES"/>
        </w:rPr>
        <w:t>Costes</w:t>
      </w:r>
      <w:bookmarkEnd w:id="150"/>
      <w:bookmarkEnd w:id="151"/>
      <w:bookmarkEnd w:id="152"/>
      <w:r w:rsidRPr="00836A0A">
        <w:rPr>
          <w:highlight w:val="white"/>
          <w:lang w:val="es-ES"/>
        </w:rPr>
        <w:fldChar w:fldCharType="end"/>
      </w:r>
    </w:p>
    <w:p w14:paraId="46CAD921" w14:textId="77777777" w:rsidR="00A079B6" w:rsidRPr="00517608" w:rsidRDefault="00A079B6" w:rsidP="0079688B">
      <w:pPr>
        <w:rPr>
          <w:highlight w:val="white"/>
        </w:rPr>
      </w:pPr>
      <w:r w:rsidRPr="00A079B6">
        <w:rPr>
          <w:highlight w:val="white"/>
        </w:rPr>
        <w:fldChar w:fldCharType="begin" w:fldLock="1"/>
      </w:r>
      <w:r w:rsidRPr="00A079B6">
        <w:rPr>
          <w:highlight w:val="white"/>
        </w:rPr>
        <w:instrText xml:space="preserve">MERGEFIELD </w:instrText>
      </w:r>
      <w:r w:rsidRPr="00517608">
        <w:rPr>
          <w:highlight w:val="white"/>
        </w:rPr>
        <w:instrText>Pkg.Notes</w:instrText>
      </w:r>
      <w:r w:rsidRPr="00A079B6">
        <w:rPr>
          <w:highlight w:val="white"/>
        </w:rPr>
        <w:fldChar w:fldCharType="end"/>
      </w:r>
      <w:r w:rsidR="0055240B" w:rsidRPr="00517608">
        <w:rPr>
          <w:highlight w:val="white"/>
        </w:rPr>
        <w:t>[</w:t>
      </w:r>
      <w:r w:rsidR="0055240B">
        <w:rPr>
          <w:highlight w:val="white"/>
        </w:rPr>
        <w:t>Estimación</w:t>
      </w:r>
      <w:r w:rsidRPr="00517608">
        <w:rPr>
          <w:highlight w:val="white"/>
        </w:rPr>
        <w:t xml:space="preserve"> de los </w:t>
      </w:r>
      <w:r>
        <w:rPr>
          <w:highlight w:val="white"/>
        </w:rPr>
        <w:t>costes</w:t>
      </w:r>
      <w:r w:rsidRPr="00517608">
        <w:rPr>
          <w:highlight w:val="white"/>
        </w:rPr>
        <w:t xml:space="preserve"> </w:t>
      </w:r>
      <w:r w:rsidR="0055240B" w:rsidRPr="00517608">
        <w:rPr>
          <w:highlight w:val="white"/>
        </w:rPr>
        <w:t>necesarios</w:t>
      </w:r>
      <w:r w:rsidR="0055240B">
        <w:rPr>
          <w:highlight w:val="white"/>
        </w:rPr>
        <w:t>]</w:t>
      </w:r>
      <w:r w:rsidRPr="00A079B6">
        <w:rPr>
          <w:highlight w:val="white"/>
        </w:rPr>
        <w:t xml:space="preserve">  </w:t>
      </w:r>
    </w:p>
    <w:p w14:paraId="6EF8B38F" w14:textId="77777777" w:rsidR="00A079B6" w:rsidRDefault="00A079B6" w:rsidP="0079688B">
      <w:pPr>
        <w:rPr>
          <w:highlight w:val="white"/>
          <w:u w:color="000000"/>
        </w:rPr>
      </w:pPr>
    </w:p>
    <w:p w14:paraId="560D565B" w14:textId="77777777" w:rsidR="003231CD" w:rsidRDefault="0055240B" w:rsidP="0079688B">
      <w:pPr>
        <w:rPr>
          <w:highlight w:val="white"/>
        </w:rPr>
      </w:pPr>
      <w:r w:rsidRPr="00A079B6">
        <w:rPr>
          <w:highlight w:val="white"/>
        </w:rPr>
        <w:t>[</w:t>
      </w:r>
      <w:r>
        <w:rPr>
          <w:highlight w:val="white"/>
        </w:rPr>
        <w:t>Si</w:t>
      </w:r>
      <w:r w:rsidR="00A079B6" w:rsidRPr="00A079B6">
        <w:rPr>
          <w:highlight w:val="white"/>
        </w:rPr>
        <w:t xml:space="preserve"> s</w:t>
      </w:r>
      <w:r w:rsidR="003231CD">
        <w:rPr>
          <w:highlight w:val="white"/>
        </w:rPr>
        <w:t xml:space="preserve">on necesarios recursos externos o </w:t>
      </w:r>
      <w:r>
        <w:rPr>
          <w:highlight w:val="white"/>
        </w:rPr>
        <w:t>no]</w:t>
      </w:r>
    </w:p>
    <w:p w14:paraId="58B6BFFE" w14:textId="77777777" w:rsidR="00082FAE" w:rsidRPr="00517608" w:rsidRDefault="0055240B" w:rsidP="0079688B">
      <w:pPr>
        <w:rPr>
          <w:highlight w:val="white"/>
        </w:rPr>
      </w:pPr>
      <w:r>
        <w:rPr>
          <w:highlight w:val="white"/>
        </w:rPr>
        <w:t>[Ejemplo</w:t>
      </w:r>
      <w:r w:rsidR="003231CD">
        <w:rPr>
          <w:highlight w:val="white"/>
        </w:rPr>
        <w:t xml:space="preserve">: </w:t>
      </w:r>
      <w:r w:rsidR="00082FAE" w:rsidRPr="00517608">
        <w:rPr>
          <w:highlight w:val="white"/>
          <w:u w:color="000000"/>
        </w:rPr>
        <w:fldChar w:fldCharType="begin" w:fldLock="1"/>
      </w:r>
      <w:r w:rsidR="00082FAE" w:rsidRPr="00517608">
        <w:rPr>
          <w:highlight w:val="white"/>
          <w:u w:color="000000"/>
        </w:rPr>
        <w:instrText xml:space="preserve">MERGEFIELD </w:instrText>
      </w:r>
      <w:r w:rsidR="00082FAE" w:rsidRPr="00517608">
        <w:rPr>
          <w:highlight w:val="white"/>
        </w:rPr>
        <w:instrText>Pkg.Notes</w:instrText>
      </w:r>
      <w:r w:rsidR="00082FAE" w:rsidRPr="00517608">
        <w:rPr>
          <w:highlight w:val="white"/>
          <w:u w:color="000000"/>
        </w:rPr>
        <w:fldChar w:fldCharType="end"/>
      </w:r>
      <w:r w:rsidR="00082FAE" w:rsidRPr="00517608">
        <w:rPr>
          <w:highlight w:val="white"/>
        </w:rPr>
        <w:t>Para la realización de este proyecto se requerirían recursos externos adicionales, por lo que existen costes adicionales de personal, a los costes propios del personal i</w:t>
      </w:r>
      <w:r w:rsidR="003231CD">
        <w:rPr>
          <w:highlight w:val="white"/>
        </w:rPr>
        <w:t xml:space="preserve">nterno dedicado a este </w:t>
      </w:r>
      <w:r>
        <w:rPr>
          <w:highlight w:val="white"/>
        </w:rPr>
        <w:t>proyecto]</w:t>
      </w:r>
    </w:p>
    <w:p w14:paraId="75F0526E" w14:textId="77777777" w:rsidR="00082FAE" w:rsidRPr="00517608" w:rsidRDefault="00082FAE" w:rsidP="0079688B">
      <w:pPr>
        <w:rPr>
          <w:highlight w:val="white"/>
        </w:rPr>
      </w:pPr>
    </w:p>
    <w:p w14:paraId="1F973A07" w14:textId="77777777" w:rsidR="003231CD" w:rsidRDefault="0055240B" w:rsidP="0079688B">
      <w:pPr>
        <w:rPr>
          <w:highlight w:val="white"/>
        </w:rPr>
      </w:pPr>
      <w:r>
        <w:rPr>
          <w:highlight w:val="white"/>
        </w:rPr>
        <w:t>[Si</w:t>
      </w:r>
      <w:r w:rsidR="003231CD">
        <w:rPr>
          <w:highlight w:val="white"/>
        </w:rPr>
        <w:t xml:space="preserve"> es necesario equipamiento adicional o </w:t>
      </w:r>
      <w:r>
        <w:rPr>
          <w:highlight w:val="white"/>
        </w:rPr>
        <w:t>no]</w:t>
      </w:r>
    </w:p>
    <w:p w14:paraId="0799DFF6" w14:textId="77777777" w:rsidR="00082FAE" w:rsidRDefault="0055240B" w:rsidP="0079688B">
      <w:pPr>
        <w:rPr>
          <w:rFonts w:ascii="Times New Roman" w:hAnsi="Times New Roman"/>
          <w:highlight w:val="white"/>
        </w:rPr>
      </w:pPr>
      <w:r>
        <w:rPr>
          <w:highlight w:val="white"/>
        </w:rPr>
        <w:t>[Ejemplo</w:t>
      </w:r>
      <w:r w:rsidR="003231CD">
        <w:rPr>
          <w:highlight w:val="white"/>
        </w:rPr>
        <w:t xml:space="preserve">: </w:t>
      </w:r>
      <w:r w:rsidR="00082FAE" w:rsidRPr="00517608">
        <w:rPr>
          <w:highlight w:val="white"/>
        </w:rPr>
        <w:t xml:space="preserve">No se requiere ningún equipamiento especial para la implantación del sistema, utilizándose la plataforma servidora de la que ya dispone la Consejería, para la puesta en marcha del sistema, por lo que no existen costes adicionales en este </w:t>
      </w:r>
      <w:bookmarkEnd w:id="139"/>
      <w:bookmarkEnd w:id="140"/>
      <w:bookmarkEnd w:id="148"/>
      <w:bookmarkEnd w:id="149"/>
      <w:r w:rsidRPr="00517608">
        <w:rPr>
          <w:highlight w:val="white"/>
        </w:rPr>
        <w:t>apartado</w:t>
      </w:r>
      <w:r>
        <w:rPr>
          <w:highlight w:val="white"/>
        </w:rPr>
        <w:t>]</w:t>
      </w:r>
    </w:p>
    <w:p w14:paraId="3531836F" w14:textId="77777777" w:rsidR="00A93169" w:rsidRPr="00517608" w:rsidRDefault="00A93169" w:rsidP="0079688B">
      <w:pPr>
        <w:rPr>
          <w:highlight w:val="white"/>
        </w:rPr>
      </w:pPr>
    </w:p>
    <w:bookmarkStart w:id="153" w:name="Planificación_del_proyecto"/>
    <w:bookmarkStart w:id="154" w:name="BKM_F7C6B654_590C_4517_8947_323D34E69DA5"/>
    <w:p w14:paraId="478C1376" w14:textId="77777777" w:rsidR="00082FAE" w:rsidRPr="00A93169" w:rsidRDefault="00082FAE" w:rsidP="0079688B">
      <w:pPr>
        <w:pStyle w:val="Ttulo2"/>
        <w:numPr>
          <w:ilvl w:val="1"/>
          <w:numId w:val="17"/>
        </w:numPr>
      </w:pPr>
      <w:r w:rsidRPr="00A93169">
        <w:fldChar w:fldCharType="begin" w:fldLock="1"/>
      </w:r>
      <w:r w:rsidRPr="00A93169">
        <w:instrText>MERGEFIELD Pkg.Name</w:instrText>
      </w:r>
      <w:r w:rsidRPr="00A93169">
        <w:fldChar w:fldCharType="separate"/>
      </w:r>
      <w:bookmarkStart w:id="155" w:name="_Toc411940497"/>
      <w:bookmarkStart w:id="156" w:name="_Toc99016727"/>
      <w:r w:rsidRPr="00A93169">
        <w:t>Planificación del proyecto</w:t>
      </w:r>
      <w:bookmarkEnd w:id="155"/>
      <w:bookmarkEnd w:id="156"/>
      <w:r w:rsidRPr="00A93169">
        <w:fldChar w:fldCharType="end"/>
      </w:r>
    </w:p>
    <w:p w14:paraId="63D38369" w14:textId="77777777" w:rsidR="00082FAE" w:rsidRPr="00517608" w:rsidRDefault="00082FAE" w:rsidP="0079688B">
      <w:pPr>
        <w:rPr>
          <w:highlight w:val="white"/>
        </w:rPr>
      </w:pPr>
      <w:r w:rsidRPr="00517608">
        <w:rPr>
          <w:highlight w:val="white"/>
          <w:u w:color="000000"/>
        </w:rPr>
        <w:fldChar w:fldCharType="begin" w:fldLock="1"/>
      </w:r>
      <w:r w:rsidRPr="00517608">
        <w:rPr>
          <w:highlight w:val="white"/>
          <w:u w:color="000000"/>
        </w:rPr>
        <w:instrText xml:space="preserve">MERGEFIELD </w:instrText>
      </w:r>
      <w:r w:rsidRPr="00517608">
        <w:rPr>
          <w:highlight w:val="white"/>
        </w:rPr>
        <w:instrText>Pkg.Notes</w:instrText>
      </w:r>
      <w:r w:rsidRPr="00517608">
        <w:rPr>
          <w:highlight w:val="white"/>
          <w:u w:color="000000"/>
        </w:rPr>
        <w:fldChar w:fldCharType="end"/>
      </w:r>
      <w:r w:rsidRPr="00517608">
        <w:rPr>
          <w:highlight w:val="white"/>
        </w:rPr>
        <w:t>El plan inicial de desarrollo del proyecto es el siguiente:</w:t>
      </w:r>
    </w:p>
    <w:p w14:paraId="4465426A" w14:textId="77777777" w:rsidR="00082FAE" w:rsidRPr="00517608" w:rsidRDefault="00082FAE" w:rsidP="0079688B">
      <w:pPr>
        <w:rPr>
          <w:highlight w:val="white"/>
        </w:rPr>
      </w:pPr>
    </w:p>
    <w:p w14:paraId="7BB1AC3A" w14:textId="77777777" w:rsidR="00082FAE" w:rsidRPr="00517608" w:rsidRDefault="00082FAE" w:rsidP="0079688B">
      <w:pPr>
        <w:rPr>
          <w:highlight w:val="white"/>
        </w:rPr>
      </w:pPr>
      <w:r w:rsidRPr="00517608">
        <w:rPr>
          <w:highlight w:val="white"/>
        </w:rPr>
        <w:t>[Incluir una planificación utilizando por ejemplo un diagrama de Gantt</w:t>
      </w:r>
      <w:r w:rsidRPr="00517608">
        <w:rPr>
          <w:rFonts w:ascii="Times New Roman" w:hAnsi="Times New Roman"/>
          <w:highlight w:val="white"/>
        </w:rPr>
        <w:t xml:space="preserve">]      </w:t>
      </w:r>
      <w:bookmarkEnd w:id="4"/>
      <w:bookmarkEnd w:id="5"/>
      <w:bookmarkEnd w:id="128"/>
      <w:bookmarkEnd w:id="129"/>
      <w:bookmarkEnd w:id="153"/>
      <w:bookmarkEnd w:id="154"/>
    </w:p>
    <w:p w14:paraId="6A293776" w14:textId="77777777" w:rsidR="00082FAE" w:rsidRDefault="00082FAE" w:rsidP="0079688B">
      <w:pPr>
        <w:rPr>
          <w:highlight w:val="white"/>
          <w:u w:color="000000"/>
        </w:rPr>
      </w:pPr>
    </w:p>
    <w:p w14:paraId="4A419696" w14:textId="77777777" w:rsidR="00CA07F8" w:rsidRDefault="00CA07F8" w:rsidP="0079688B">
      <w:pPr>
        <w:rPr>
          <w:highlight w:val="white"/>
          <w:u w:color="000000"/>
        </w:rPr>
      </w:pPr>
    </w:p>
    <w:p w14:paraId="513AE7D6" w14:textId="77777777" w:rsidR="007A4D0B" w:rsidRPr="00751D47" w:rsidRDefault="00CA07F8" w:rsidP="0079688B">
      <w:pPr>
        <w:pStyle w:val="Ttulo1"/>
      </w:pPr>
      <w:bookmarkStart w:id="157" w:name="_Toc99016728"/>
      <w:r w:rsidRPr="00751D47">
        <w:t>Datos sobre seguridad de la información</w:t>
      </w:r>
      <w:bookmarkEnd w:id="157"/>
    </w:p>
    <w:p w14:paraId="5BDCD36F" w14:textId="77777777" w:rsidR="007A4D0B" w:rsidRPr="00751D47" w:rsidRDefault="007A4D0B" w:rsidP="0079688B">
      <w:r w:rsidRPr="00751D47">
        <w:rPr>
          <w:u w:color="000000"/>
        </w:rPr>
        <w:fldChar w:fldCharType="begin" w:fldLock="1"/>
      </w:r>
      <w:r w:rsidRPr="00751D47">
        <w:rPr>
          <w:u w:color="000000"/>
        </w:rPr>
        <w:instrText xml:space="preserve">MERGEFIELD </w:instrText>
      </w:r>
      <w:r w:rsidRPr="00751D47">
        <w:instrText>Pkg.Notes</w:instrText>
      </w:r>
      <w:r w:rsidRPr="00751D47">
        <w:rPr>
          <w:u w:color="000000"/>
        </w:rPr>
        <w:fldChar w:fldCharType="end"/>
      </w:r>
      <w:r w:rsidRPr="00751D47">
        <w:t>Según la normativa de clasificación de la información es necesario realizar una valoración de los datos y servicios que manejará el sistema en las di</w:t>
      </w:r>
      <w:r w:rsidR="009E2460" w:rsidRPr="00751D47">
        <w:t>mensiones de confidencialidad (</w:t>
      </w:r>
      <w:r w:rsidRPr="00751D47">
        <w:t>C), disponibilidad (D), integridad (I), autenticidad (A) y trazabilidad (T). También es necesario analizar el impacto de los datos que maneja en la ley de protección de datos.</w:t>
      </w:r>
    </w:p>
    <w:p w14:paraId="41A8293C" w14:textId="77777777" w:rsidR="007A4D0B" w:rsidRPr="00751D47" w:rsidRDefault="007A4D0B" w:rsidP="0079688B"/>
    <w:p w14:paraId="6B42A974" w14:textId="77777777" w:rsidR="007A4D0B" w:rsidRPr="00751D47" w:rsidRDefault="007A4D0B" w:rsidP="0079688B">
      <w:r w:rsidRPr="00751D47">
        <w:t>Los datos y servicios son los definidos a nivel corporativo en la Junta. Los servicios se corresponden con tipos de trámites SIACI.</w:t>
      </w:r>
    </w:p>
    <w:p w14:paraId="776BABFE" w14:textId="77777777" w:rsidR="007A4D0B" w:rsidRPr="00751D47" w:rsidRDefault="007A4D0B" w:rsidP="0079688B"/>
    <w:p w14:paraId="78B21BFE" w14:textId="77777777" w:rsidR="007A4D0B" w:rsidRPr="00751D47" w:rsidRDefault="007A4D0B" w:rsidP="0079688B">
      <w:r w:rsidRPr="00751D47">
        <w:t>Para la valoración de la información y de los servicios que maneja se seguirá lo expuesto en el Procedimiento de Clasificación de la Información en el Organismo Pagador</w:t>
      </w:r>
      <w:r w:rsidR="00542833" w:rsidRPr="00751D47">
        <w:t>: (A) alto, (M) medio, (B) bajo</w:t>
      </w:r>
      <w:r w:rsidR="0055240B">
        <w:t>, (</w:t>
      </w:r>
      <w:r w:rsidR="007147B7">
        <w:t xml:space="preserve">SR) </w:t>
      </w:r>
      <w:r w:rsidR="00E01194">
        <w:t>sin riesgo</w:t>
      </w:r>
      <w:r w:rsidRPr="00751D47">
        <w:t>.</w:t>
      </w:r>
    </w:p>
    <w:p w14:paraId="63E8CEB1" w14:textId="77777777" w:rsidR="007A4D0B" w:rsidRPr="00751D47" w:rsidRDefault="007A4D0B" w:rsidP="007A4D0B">
      <w:pPr>
        <w:pStyle w:val="Heading1"/>
        <w:rPr>
          <w:lang w:val="es-ES"/>
        </w:rPr>
      </w:pPr>
    </w:p>
    <w:p w14:paraId="754E3A08" w14:textId="77777777" w:rsidR="007A4D0B" w:rsidRPr="00A93169" w:rsidRDefault="00CA07F8" w:rsidP="0079688B">
      <w:pPr>
        <w:pStyle w:val="Ttulo2"/>
        <w:numPr>
          <w:ilvl w:val="1"/>
          <w:numId w:val="18"/>
        </w:numPr>
      </w:pPr>
      <w:r w:rsidRPr="00A93169">
        <w:fldChar w:fldCharType="begin" w:fldLock="1"/>
      </w:r>
      <w:r w:rsidRPr="00A93169">
        <w:instrText>MERGEFIELD Pkg.Name</w:instrText>
      </w:r>
      <w:r w:rsidRPr="00A93169">
        <w:fldChar w:fldCharType="separate"/>
      </w:r>
      <w:bookmarkStart w:id="158" w:name="_Toc411940498"/>
      <w:bookmarkStart w:id="159" w:name="_Toc99016729"/>
      <w:r w:rsidR="007A4D0B" w:rsidRPr="00A93169">
        <w:t>Información</w:t>
      </w:r>
      <w:r w:rsidRPr="00A93169">
        <w:t xml:space="preserve"> que maneja</w:t>
      </w:r>
      <w:bookmarkEnd w:id="158"/>
      <w:bookmarkEnd w:id="159"/>
      <w:r w:rsidRPr="00A93169">
        <w:fldChar w:fldCharType="end"/>
      </w:r>
    </w:p>
    <w:tbl>
      <w:tblPr>
        <w:tblW w:w="5057" w:type="dxa"/>
        <w:tblInd w:w="70" w:type="dxa"/>
        <w:tblCellMar>
          <w:left w:w="70" w:type="dxa"/>
          <w:right w:w="70" w:type="dxa"/>
        </w:tblCellMar>
        <w:tblLook w:val="04A0" w:firstRow="1" w:lastRow="0" w:firstColumn="1" w:lastColumn="0" w:noHBand="0" w:noVBand="1"/>
      </w:tblPr>
      <w:tblGrid>
        <w:gridCol w:w="385"/>
        <w:gridCol w:w="2380"/>
        <w:gridCol w:w="340"/>
        <w:gridCol w:w="180"/>
        <w:gridCol w:w="391"/>
        <w:gridCol w:w="367"/>
        <w:gridCol w:w="382"/>
        <w:gridCol w:w="360"/>
        <w:gridCol w:w="317"/>
      </w:tblGrid>
      <w:tr w:rsidR="007A4D0B" w:rsidRPr="00751D47" w14:paraId="0AA04889" w14:textId="77777777" w:rsidTr="007A4D0B">
        <w:trPr>
          <w:trHeight w:val="199"/>
        </w:trPr>
        <w:tc>
          <w:tcPr>
            <w:tcW w:w="340" w:type="dxa"/>
            <w:tcBorders>
              <w:top w:val="nil"/>
              <w:left w:val="nil"/>
              <w:bottom w:val="nil"/>
              <w:right w:val="nil"/>
            </w:tcBorders>
            <w:shd w:val="clear" w:color="auto" w:fill="auto"/>
            <w:noWrap/>
            <w:vAlign w:val="center"/>
            <w:hideMark/>
          </w:tcPr>
          <w:p w14:paraId="55154E06" w14:textId="77777777" w:rsidR="007A4D0B" w:rsidRPr="00751D47" w:rsidRDefault="007A4D0B" w:rsidP="0079688B"/>
        </w:tc>
        <w:tc>
          <w:tcPr>
            <w:tcW w:w="2380" w:type="dxa"/>
            <w:tcBorders>
              <w:top w:val="nil"/>
              <w:left w:val="nil"/>
              <w:bottom w:val="nil"/>
              <w:right w:val="nil"/>
            </w:tcBorders>
            <w:shd w:val="clear" w:color="auto" w:fill="auto"/>
            <w:noWrap/>
            <w:vAlign w:val="center"/>
            <w:hideMark/>
          </w:tcPr>
          <w:p w14:paraId="2D5F259B" w14:textId="77777777" w:rsidR="007A4D0B" w:rsidRPr="00751D47" w:rsidRDefault="007A4D0B" w:rsidP="0079688B"/>
        </w:tc>
        <w:tc>
          <w:tcPr>
            <w:tcW w:w="340" w:type="dxa"/>
            <w:tcBorders>
              <w:top w:val="nil"/>
              <w:left w:val="nil"/>
              <w:bottom w:val="nil"/>
              <w:right w:val="nil"/>
            </w:tcBorders>
            <w:shd w:val="clear" w:color="auto" w:fill="auto"/>
            <w:noWrap/>
            <w:vAlign w:val="center"/>
            <w:hideMark/>
          </w:tcPr>
          <w:p w14:paraId="36327497" w14:textId="77777777" w:rsidR="007A4D0B" w:rsidRPr="00751D47" w:rsidRDefault="007A4D0B" w:rsidP="0079688B"/>
        </w:tc>
        <w:tc>
          <w:tcPr>
            <w:tcW w:w="180" w:type="dxa"/>
            <w:tcBorders>
              <w:top w:val="nil"/>
              <w:left w:val="nil"/>
              <w:bottom w:val="nil"/>
              <w:right w:val="nil"/>
            </w:tcBorders>
            <w:shd w:val="clear" w:color="auto" w:fill="auto"/>
            <w:noWrap/>
            <w:vAlign w:val="center"/>
            <w:hideMark/>
          </w:tcPr>
          <w:p w14:paraId="48AF910F" w14:textId="77777777" w:rsidR="007A4D0B" w:rsidRPr="00751D47" w:rsidRDefault="007A4D0B" w:rsidP="0079688B"/>
        </w:tc>
        <w:tc>
          <w:tcPr>
            <w:tcW w:w="1817" w:type="dxa"/>
            <w:gridSpan w:val="5"/>
            <w:tcBorders>
              <w:top w:val="nil"/>
              <w:left w:val="nil"/>
              <w:bottom w:val="nil"/>
              <w:right w:val="nil"/>
            </w:tcBorders>
            <w:shd w:val="clear" w:color="auto" w:fill="auto"/>
            <w:noWrap/>
            <w:vAlign w:val="center"/>
            <w:hideMark/>
          </w:tcPr>
          <w:p w14:paraId="125CBBE0" w14:textId="77777777" w:rsidR="007A4D0B" w:rsidRPr="00751D47" w:rsidRDefault="007A4D0B" w:rsidP="0079688B">
            <w:r w:rsidRPr="00751D47">
              <w:t>Valoración</w:t>
            </w:r>
          </w:p>
        </w:tc>
      </w:tr>
      <w:tr w:rsidR="007A4D0B" w:rsidRPr="00751D47" w14:paraId="501F7094" w14:textId="77777777" w:rsidTr="007A4D0B">
        <w:trPr>
          <w:trHeight w:val="300"/>
        </w:trPr>
        <w:tc>
          <w:tcPr>
            <w:tcW w:w="2720" w:type="dxa"/>
            <w:gridSpan w:val="2"/>
            <w:tcBorders>
              <w:top w:val="single" w:sz="4" w:space="0" w:color="auto"/>
              <w:left w:val="single" w:sz="4" w:space="0" w:color="auto"/>
              <w:bottom w:val="single" w:sz="4" w:space="0" w:color="9BBB59"/>
              <w:right w:val="nil"/>
            </w:tcBorders>
            <w:shd w:val="clear" w:color="000000" w:fill="9BBB59"/>
            <w:noWrap/>
            <w:vAlign w:val="center"/>
            <w:hideMark/>
          </w:tcPr>
          <w:p w14:paraId="420B602C" w14:textId="77777777" w:rsidR="007A4D0B" w:rsidRPr="00751D47" w:rsidRDefault="007A4D0B" w:rsidP="0079688B">
            <w:r w:rsidRPr="00751D47">
              <w:t>Información que maneja</w:t>
            </w:r>
          </w:p>
        </w:tc>
        <w:tc>
          <w:tcPr>
            <w:tcW w:w="340" w:type="dxa"/>
            <w:tcBorders>
              <w:top w:val="single" w:sz="4" w:space="0" w:color="auto"/>
              <w:left w:val="nil"/>
              <w:bottom w:val="single" w:sz="4" w:space="0" w:color="9BBB59"/>
              <w:right w:val="single" w:sz="4" w:space="0" w:color="auto"/>
            </w:tcBorders>
            <w:shd w:val="clear" w:color="000000" w:fill="9BBB59"/>
            <w:noWrap/>
            <w:vAlign w:val="center"/>
            <w:hideMark/>
          </w:tcPr>
          <w:p w14:paraId="49755EDC" w14:textId="77777777" w:rsidR="007A4D0B" w:rsidRPr="00751D47" w:rsidRDefault="007A4D0B" w:rsidP="0079688B">
            <w:r w:rsidRPr="00751D47">
              <w:t>?</w:t>
            </w:r>
          </w:p>
        </w:tc>
        <w:tc>
          <w:tcPr>
            <w:tcW w:w="180" w:type="dxa"/>
            <w:tcBorders>
              <w:top w:val="nil"/>
              <w:left w:val="nil"/>
              <w:bottom w:val="nil"/>
              <w:right w:val="nil"/>
            </w:tcBorders>
            <w:shd w:val="clear" w:color="auto" w:fill="auto"/>
            <w:noWrap/>
            <w:vAlign w:val="center"/>
            <w:hideMark/>
          </w:tcPr>
          <w:p w14:paraId="36C506D3" w14:textId="77777777" w:rsidR="007A4D0B" w:rsidRPr="00751D47" w:rsidRDefault="007A4D0B" w:rsidP="0079688B"/>
        </w:tc>
        <w:tc>
          <w:tcPr>
            <w:tcW w:w="391" w:type="dxa"/>
            <w:tcBorders>
              <w:top w:val="single" w:sz="4" w:space="0" w:color="auto"/>
              <w:left w:val="single" w:sz="4" w:space="0" w:color="auto"/>
              <w:bottom w:val="single" w:sz="4" w:space="0" w:color="auto"/>
              <w:right w:val="nil"/>
            </w:tcBorders>
            <w:shd w:val="clear" w:color="000000" w:fill="000000"/>
            <w:noWrap/>
            <w:vAlign w:val="center"/>
            <w:hideMark/>
          </w:tcPr>
          <w:p w14:paraId="3FA38B84" w14:textId="77777777" w:rsidR="007A4D0B" w:rsidRPr="00751D47" w:rsidRDefault="007A4D0B" w:rsidP="0079688B">
            <w:r w:rsidRPr="00751D47">
              <w:t>D</w:t>
            </w:r>
          </w:p>
        </w:tc>
        <w:tc>
          <w:tcPr>
            <w:tcW w:w="367" w:type="dxa"/>
            <w:tcBorders>
              <w:top w:val="single" w:sz="4" w:space="0" w:color="auto"/>
              <w:left w:val="nil"/>
              <w:bottom w:val="single" w:sz="4" w:space="0" w:color="auto"/>
              <w:right w:val="nil"/>
            </w:tcBorders>
            <w:shd w:val="clear" w:color="000000" w:fill="000000"/>
            <w:noWrap/>
            <w:vAlign w:val="center"/>
            <w:hideMark/>
          </w:tcPr>
          <w:p w14:paraId="002C3002" w14:textId="77777777" w:rsidR="007A4D0B" w:rsidRPr="00751D47" w:rsidRDefault="007A4D0B" w:rsidP="0079688B">
            <w:r w:rsidRPr="00751D47">
              <w:t>C</w:t>
            </w:r>
          </w:p>
        </w:tc>
        <w:tc>
          <w:tcPr>
            <w:tcW w:w="382" w:type="dxa"/>
            <w:tcBorders>
              <w:top w:val="single" w:sz="4" w:space="0" w:color="auto"/>
              <w:left w:val="nil"/>
              <w:bottom w:val="single" w:sz="4" w:space="0" w:color="auto"/>
              <w:right w:val="nil"/>
            </w:tcBorders>
            <w:shd w:val="clear" w:color="000000" w:fill="000000"/>
            <w:noWrap/>
            <w:vAlign w:val="center"/>
            <w:hideMark/>
          </w:tcPr>
          <w:p w14:paraId="3A3A632A" w14:textId="77777777" w:rsidR="007A4D0B" w:rsidRPr="00751D47" w:rsidRDefault="007A4D0B" w:rsidP="0079688B">
            <w:r w:rsidRPr="00751D47">
              <w:t>A</w:t>
            </w:r>
          </w:p>
        </w:tc>
        <w:tc>
          <w:tcPr>
            <w:tcW w:w="360" w:type="dxa"/>
            <w:tcBorders>
              <w:top w:val="single" w:sz="4" w:space="0" w:color="auto"/>
              <w:left w:val="nil"/>
              <w:bottom w:val="single" w:sz="4" w:space="0" w:color="auto"/>
              <w:right w:val="nil"/>
            </w:tcBorders>
            <w:shd w:val="clear" w:color="000000" w:fill="000000"/>
            <w:noWrap/>
            <w:vAlign w:val="center"/>
            <w:hideMark/>
          </w:tcPr>
          <w:p w14:paraId="6CFB2310" w14:textId="77777777" w:rsidR="007A4D0B" w:rsidRPr="00751D47" w:rsidRDefault="007A4D0B" w:rsidP="0079688B">
            <w:r w:rsidRPr="00751D47">
              <w:t>T</w:t>
            </w:r>
          </w:p>
        </w:tc>
        <w:tc>
          <w:tcPr>
            <w:tcW w:w="317" w:type="dxa"/>
            <w:tcBorders>
              <w:top w:val="single" w:sz="4" w:space="0" w:color="auto"/>
              <w:left w:val="nil"/>
              <w:bottom w:val="single" w:sz="4" w:space="0" w:color="auto"/>
              <w:right w:val="single" w:sz="4" w:space="0" w:color="auto"/>
            </w:tcBorders>
            <w:shd w:val="clear" w:color="000000" w:fill="000000"/>
            <w:noWrap/>
            <w:vAlign w:val="center"/>
            <w:hideMark/>
          </w:tcPr>
          <w:p w14:paraId="797D1F1C" w14:textId="77777777" w:rsidR="007A4D0B" w:rsidRPr="00751D47" w:rsidRDefault="007A4D0B" w:rsidP="0079688B">
            <w:r w:rsidRPr="00751D47">
              <w:t>I</w:t>
            </w:r>
          </w:p>
        </w:tc>
      </w:tr>
      <w:tr w:rsidR="007A4D0B" w:rsidRPr="00751D47" w14:paraId="3DFA1B5F" w14:textId="77777777" w:rsidTr="007A4D0B">
        <w:trPr>
          <w:trHeight w:val="300"/>
        </w:trPr>
        <w:tc>
          <w:tcPr>
            <w:tcW w:w="340" w:type="dxa"/>
            <w:tcBorders>
              <w:top w:val="nil"/>
              <w:left w:val="single" w:sz="4" w:space="0" w:color="auto"/>
              <w:bottom w:val="nil"/>
              <w:right w:val="nil"/>
            </w:tcBorders>
            <w:shd w:val="clear" w:color="auto" w:fill="auto"/>
            <w:noWrap/>
            <w:vAlign w:val="center"/>
            <w:hideMark/>
          </w:tcPr>
          <w:p w14:paraId="612EBDE6" w14:textId="77777777" w:rsidR="007A4D0B" w:rsidRPr="00751D47" w:rsidRDefault="007A4D0B" w:rsidP="0079688B">
            <w:r w:rsidRPr="00751D47">
              <w:t>01</w:t>
            </w:r>
          </w:p>
        </w:tc>
        <w:tc>
          <w:tcPr>
            <w:tcW w:w="2380" w:type="dxa"/>
            <w:tcBorders>
              <w:top w:val="nil"/>
              <w:left w:val="nil"/>
              <w:bottom w:val="nil"/>
              <w:right w:val="nil"/>
            </w:tcBorders>
            <w:shd w:val="clear" w:color="auto" w:fill="auto"/>
            <w:vAlign w:val="center"/>
            <w:hideMark/>
          </w:tcPr>
          <w:p w14:paraId="5937FC1E" w14:textId="77777777" w:rsidR="007A4D0B" w:rsidRPr="00751D47" w:rsidRDefault="007A4D0B" w:rsidP="0079688B">
            <w:r w:rsidRPr="00751D47">
              <w:t>Información genérica</w:t>
            </w:r>
          </w:p>
        </w:tc>
        <w:tc>
          <w:tcPr>
            <w:tcW w:w="340" w:type="dxa"/>
            <w:tcBorders>
              <w:top w:val="nil"/>
              <w:left w:val="single" w:sz="4" w:space="0" w:color="A6A6A6"/>
              <w:bottom w:val="nil"/>
              <w:right w:val="single" w:sz="4" w:space="0" w:color="auto"/>
            </w:tcBorders>
            <w:shd w:val="clear" w:color="auto" w:fill="auto"/>
            <w:vAlign w:val="center"/>
            <w:hideMark/>
          </w:tcPr>
          <w:p w14:paraId="53CFE363"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69533AA8" w14:textId="77777777" w:rsidR="007A4D0B" w:rsidRPr="00751D47" w:rsidRDefault="007A4D0B" w:rsidP="0079688B"/>
        </w:tc>
        <w:tc>
          <w:tcPr>
            <w:tcW w:w="391" w:type="dxa"/>
            <w:tcBorders>
              <w:top w:val="nil"/>
              <w:left w:val="single" w:sz="4" w:space="0" w:color="auto"/>
              <w:bottom w:val="nil"/>
              <w:right w:val="nil"/>
            </w:tcBorders>
            <w:shd w:val="clear" w:color="000000" w:fill="FFFFFF"/>
            <w:vAlign w:val="center"/>
            <w:hideMark/>
          </w:tcPr>
          <w:p w14:paraId="38FE3C3D" w14:textId="77777777" w:rsidR="007A4D0B" w:rsidRPr="00751D47" w:rsidRDefault="007A4D0B" w:rsidP="0079688B">
            <w:r w:rsidRPr="00751D47">
              <w:t> </w:t>
            </w:r>
          </w:p>
        </w:tc>
        <w:tc>
          <w:tcPr>
            <w:tcW w:w="367" w:type="dxa"/>
            <w:tcBorders>
              <w:top w:val="nil"/>
              <w:left w:val="single" w:sz="4" w:space="0" w:color="BFBFBF"/>
              <w:bottom w:val="nil"/>
              <w:right w:val="single" w:sz="4" w:space="0" w:color="BFBFBF"/>
            </w:tcBorders>
            <w:shd w:val="clear" w:color="000000" w:fill="FFFFFF"/>
            <w:vAlign w:val="center"/>
            <w:hideMark/>
          </w:tcPr>
          <w:p w14:paraId="0C59B7A5" w14:textId="77777777" w:rsidR="007A4D0B" w:rsidRPr="00751D47" w:rsidRDefault="007A4D0B" w:rsidP="0079688B">
            <w:r w:rsidRPr="00751D47">
              <w:t> </w:t>
            </w:r>
          </w:p>
        </w:tc>
        <w:tc>
          <w:tcPr>
            <w:tcW w:w="382" w:type="dxa"/>
            <w:tcBorders>
              <w:top w:val="nil"/>
              <w:left w:val="nil"/>
              <w:bottom w:val="nil"/>
              <w:right w:val="single" w:sz="4" w:space="0" w:color="BFBFBF"/>
            </w:tcBorders>
            <w:shd w:val="clear" w:color="000000" w:fill="FFFFFF"/>
            <w:vAlign w:val="center"/>
            <w:hideMark/>
          </w:tcPr>
          <w:p w14:paraId="68E6F35B" w14:textId="77777777" w:rsidR="007A4D0B" w:rsidRPr="00751D47" w:rsidRDefault="007A4D0B" w:rsidP="0079688B">
            <w:r w:rsidRPr="00751D47">
              <w:t> </w:t>
            </w:r>
          </w:p>
        </w:tc>
        <w:tc>
          <w:tcPr>
            <w:tcW w:w="360" w:type="dxa"/>
            <w:tcBorders>
              <w:top w:val="nil"/>
              <w:left w:val="nil"/>
              <w:bottom w:val="nil"/>
              <w:right w:val="single" w:sz="4" w:space="0" w:color="BFBFBF"/>
            </w:tcBorders>
            <w:shd w:val="clear" w:color="000000" w:fill="FFFFFF"/>
            <w:vAlign w:val="center"/>
            <w:hideMark/>
          </w:tcPr>
          <w:p w14:paraId="7F12CFA8" w14:textId="77777777" w:rsidR="007A4D0B" w:rsidRPr="00751D47" w:rsidRDefault="007A4D0B" w:rsidP="0079688B">
            <w:r w:rsidRPr="00751D47">
              <w:t> </w:t>
            </w:r>
          </w:p>
        </w:tc>
        <w:tc>
          <w:tcPr>
            <w:tcW w:w="317" w:type="dxa"/>
            <w:tcBorders>
              <w:top w:val="nil"/>
              <w:left w:val="nil"/>
              <w:bottom w:val="nil"/>
              <w:right w:val="single" w:sz="4" w:space="0" w:color="auto"/>
            </w:tcBorders>
            <w:shd w:val="clear" w:color="000000" w:fill="FFFFFF"/>
            <w:vAlign w:val="center"/>
            <w:hideMark/>
          </w:tcPr>
          <w:p w14:paraId="0FB56BED" w14:textId="77777777" w:rsidR="007A4D0B" w:rsidRPr="00751D47" w:rsidRDefault="007A4D0B" w:rsidP="0079688B">
            <w:r w:rsidRPr="00751D47">
              <w:t> </w:t>
            </w:r>
          </w:p>
        </w:tc>
      </w:tr>
      <w:tr w:rsidR="007A4D0B" w:rsidRPr="00751D47" w14:paraId="74C25685" w14:textId="77777777" w:rsidTr="007A4D0B">
        <w:trPr>
          <w:trHeight w:val="300"/>
        </w:trPr>
        <w:tc>
          <w:tcPr>
            <w:tcW w:w="340" w:type="dxa"/>
            <w:tcBorders>
              <w:top w:val="single" w:sz="4" w:space="0" w:color="A6A6A6"/>
              <w:left w:val="single" w:sz="4" w:space="0" w:color="auto"/>
              <w:bottom w:val="nil"/>
              <w:right w:val="nil"/>
            </w:tcBorders>
            <w:shd w:val="clear" w:color="auto" w:fill="auto"/>
            <w:noWrap/>
            <w:vAlign w:val="center"/>
            <w:hideMark/>
          </w:tcPr>
          <w:p w14:paraId="3EF8CECC" w14:textId="77777777" w:rsidR="007A4D0B" w:rsidRPr="00751D47" w:rsidRDefault="007A4D0B" w:rsidP="0079688B">
            <w:r w:rsidRPr="00751D47">
              <w:t>02</w:t>
            </w:r>
          </w:p>
        </w:tc>
        <w:tc>
          <w:tcPr>
            <w:tcW w:w="2380" w:type="dxa"/>
            <w:tcBorders>
              <w:top w:val="single" w:sz="4" w:space="0" w:color="A6A6A6"/>
              <w:left w:val="nil"/>
              <w:bottom w:val="nil"/>
              <w:right w:val="nil"/>
            </w:tcBorders>
            <w:shd w:val="clear" w:color="auto" w:fill="auto"/>
            <w:vAlign w:val="center"/>
            <w:hideMark/>
          </w:tcPr>
          <w:p w14:paraId="6A22464B" w14:textId="77777777" w:rsidR="007A4D0B" w:rsidRPr="00751D47" w:rsidRDefault="007A4D0B" w:rsidP="0079688B">
            <w:r w:rsidRPr="00751D47">
              <w:t>Datos de carácter personal</w:t>
            </w:r>
          </w:p>
        </w:tc>
        <w:tc>
          <w:tcPr>
            <w:tcW w:w="340" w:type="dxa"/>
            <w:tcBorders>
              <w:top w:val="single" w:sz="4" w:space="0" w:color="A6A6A6"/>
              <w:left w:val="nil"/>
              <w:bottom w:val="nil"/>
              <w:right w:val="single" w:sz="4" w:space="0" w:color="auto"/>
            </w:tcBorders>
            <w:shd w:val="clear" w:color="auto" w:fill="auto"/>
            <w:vAlign w:val="center"/>
            <w:hideMark/>
          </w:tcPr>
          <w:p w14:paraId="3FEF9173"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64ABB953" w14:textId="77777777" w:rsidR="007A4D0B" w:rsidRPr="00751D47" w:rsidRDefault="007A4D0B" w:rsidP="0079688B"/>
        </w:tc>
        <w:tc>
          <w:tcPr>
            <w:tcW w:w="391" w:type="dxa"/>
            <w:tcBorders>
              <w:top w:val="single" w:sz="4" w:space="0" w:color="BFBFBF"/>
              <w:left w:val="single" w:sz="4" w:space="0" w:color="auto"/>
              <w:bottom w:val="single" w:sz="4" w:space="0" w:color="BFBFBF"/>
              <w:right w:val="nil"/>
            </w:tcBorders>
            <w:shd w:val="clear" w:color="000000" w:fill="FFFFFF"/>
            <w:vAlign w:val="center"/>
            <w:hideMark/>
          </w:tcPr>
          <w:p w14:paraId="2AF1891C" w14:textId="77777777" w:rsidR="007A4D0B" w:rsidRPr="00751D47" w:rsidRDefault="007A4D0B" w:rsidP="0079688B">
            <w:r w:rsidRPr="00751D47">
              <w:t> </w:t>
            </w:r>
          </w:p>
        </w:tc>
        <w:tc>
          <w:tcPr>
            <w:tcW w:w="367" w:type="dxa"/>
            <w:tcBorders>
              <w:top w:val="single" w:sz="4" w:space="0" w:color="BFBFBF"/>
              <w:left w:val="single" w:sz="4" w:space="0" w:color="BFBFBF"/>
              <w:bottom w:val="single" w:sz="4" w:space="0" w:color="BFBFBF"/>
              <w:right w:val="single" w:sz="4" w:space="0" w:color="BFBFBF"/>
            </w:tcBorders>
            <w:shd w:val="clear" w:color="000000" w:fill="FFFFFF"/>
            <w:vAlign w:val="center"/>
            <w:hideMark/>
          </w:tcPr>
          <w:p w14:paraId="0F25B67D" w14:textId="77777777" w:rsidR="007A4D0B" w:rsidRPr="00751D47" w:rsidRDefault="007A4D0B" w:rsidP="0079688B">
            <w:r w:rsidRPr="00751D47">
              <w:t> </w:t>
            </w:r>
          </w:p>
        </w:tc>
        <w:tc>
          <w:tcPr>
            <w:tcW w:w="382" w:type="dxa"/>
            <w:tcBorders>
              <w:top w:val="single" w:sz="4" w:space="0" w:color="BFBFBF"/>
              <w:left w:val="nil"/>
              <w:bottom w:val="single" w:sz="4" w:space="0" w:color="BFBFBF"/>
              <w:right w:val="single" w:sz="4" w:space="0" w:color="BFBFBF"/>
            </w:tcBorders>
            <w:shd w:val="clear" w:color="000000" w:fill="FFFFFF"/>
            <w:vAlign w:val="center"/>
            <w:hideMark/>
          </w:tcPr>
          <w:p w14:paraId="34D69F8B" w14:textId="77777777" w:rsidR="007A4D0B" w:rsidRPr="00751D47" w:rsidRDefault="007A4D0B" w:rsidP="0079688B">
            <w:r w:rsidRPr="00751D47">
              <w:t> </w:t>
            </w:r>
          </w:p>
        </w:tc>
        <w:tc>
          <w:tcPr>
            <w:tcW w:w="360" w:type="dxa"/>
            <w:tcBorders>
              <w:top w:val="single" w:sz="4" w:space="0" w:color="BFBFBF"/>
              <w:left w:val="nil"/>
              <w:bottom w:val="single" w:sz="4" w:space="0" w:color="BFBFBF"/>
              <w:right w:val="single" w:sz="4" w:space="0" w:color="BFBFBF"/>
            </w:tcBorders>
            <w:shd w:val="clear" w:color="000000" w:fill="FFFFFF"/>
            <w:vAlign w:val="center"/>
            <w:hideMark/>
          </w:tcPr>
          <w:p w14:paraId="28B371F0" w14:textId="77777777" w:rsidR="007A4D0B" w:rsidRPr="00751D47" w:rsidRDefault="007A4D0B" w:rsidP="0079688B">
            <w:r w:rsidRPr="00751D47">
              <w:t> </w:t>
            </w:r>
          </w:p>
        </w:tc>
        <w:tc>
          <w:tcPr>
            <w:tcW w:w="317" w:type="dxa"/>
            <w:tcBorders>
              <w:top w:val="single" w:sz="4" w:space="0" w:color="BFBFBF"/>
              <w:left w:val="nil"/>
              <w:bottom w:val="single" w:sz="4" w:space="0" w:color="BFBFBF"/>
              <w:right w:val="single" w:sz="4" w:space="0" w:color="auto"/>
            </w:tcBorders>
            <w:shd w:val="clear" w:color="000000" w:fill="FFFFFF"/>
            <w:vAlign w:val="center"/>
            <w:hideMark/>
          </w:tcPr>
          <w:p w14:paraId="0726C0E2" w14:textId="77777777" w:rsidR="007A4D0B" w:rsidRPr="00751D47" w:rsidRDefault="007A4D0B" w:rsidP="0079688B">
            <w:r w:rsidRPr="00751D47">
              <w:t> </w:t>
            </w:r>
          </w:p>
        </w:tc>
      </w:tr>
      <w:tr w:rsidR="007A4D0B" w:rsidRPr="00751D47" w14:paraId="56BBEA26" w14:textId="77777777" w:rsidTr="007A4D0B">
        <w:trPr>
          <w:trHeight w:val="300"/>
        </w:trPr>
        <w:tc>
          <w:tcPr>
            <w:tcW w:w="340" w:type="dxa"/>
            <w:tcBorders>
              <w:top w:val="nil"/>
              <w:left w:val="single" w:sz="4" w:space="0" w:color="auto"/>
              <w:bottom w:val="nil"/>
              <w:right w:val="nil"/>
            </w:tcBorders>
            <w:shd w:val="clear" w:color="auto" w:fill="auto"/>
            <w:noWrap/>
            <w:vAlign w:val="center"/>
            <w:hideMark/>
          </w:tcPr>
          <w:p w14:paraId="5E7E23E7" w14:textId="77777777" w:rsidR="007A4D0B" w:rsidRPr="00751D47" w:rsidRDefault="007A4D0B" w:rsidP="0079688B">
            <w:r w:rsidRPr="00751D47">
              <w:t> </w:t>
            </w:r>
          </w:p>
        </w:tc>
        <w:tc>
          <w:tcPr>
            <w:tcW w:w="2380" w:type="dxa"/>
            <w:tcBorders>
              <w:top w:val="nil"/>
              <w:left w:val="nil"/>
              <w:bottom w:val="nil"/>
              <w:right w:val="nil"/>
            </w:tcBorders>
            <w:shd w:val="clear" w:color="auto" w:fill="auto"/>
            <w:noWrap/>
            <w:vAlign w:val="center"/>
            <w:hideMark/>
          </w:tcPr>
          <w:p w14:paraId="28342ADD" w14:textId="77777777" w:rsidR="007A4D0B" w:rsidRPr="00751D47" w:rsidRDefault="007A4D0B" w:rsidP="0079688B">
            <w:r w:rsidRPr="00751D47">
              <w:t>Nivel básico</w:t>
            </w:r>
          </w:p>
        </w:tc>
        <w:tc>
          <w:tcPr>
            <w:tcW w:w="340" w:type="dxa"/>
            <w:tcBorders>
              <w:top w:val="single" w:sz="4" w:space="0" w:color="A6A6A6"/>
              <w:left w:val="single" w:sz="4" w:space="0" w:color="A6A6A6"/>
              <w:bottom w:val="single" w:sz="4" w:space="0" w:color="A6A6A6"/>
              <w:right w:val="single" w:sz="4" w:space="0" w:color="auto"/>
            </w:tcBorders>
            <w:shd w:val="clear" w:color="auto" w:fill="auto"/>
            <w:noWrap/>
            <w:vAlign w:val="center"/>
            <w:hideMark/>
          </w:tcPr>
          <w:p w14:paraId="745D20DF"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33C2FAE1"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5A1F6AEB"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0255A9C5"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B5E895D"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64C8815D"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7B17AFB0" w14:textId="77777777" w:rsidR="007A4D0B" w:rsidRPr="00751D47" w:rsidRDefault="007A4D0B" w:rsidP="0079688B">
            <w:r w:rsidRPr="00751D47">
              <w:t> </w:t>
            </w:r>
          </w:p>
        </w:tc>
      </w:tr>
      <w:tr w:rsidR="007A4D0B" w:rsidRPr="00751D47" w14:paraId="4E91B3C2" w14:textId="77777777" w:rsidTr="007A4D0B">
        <w:trPr>
          <w:trHeight w:val="300"/>
        </w:trPr>
        <w:tc>
          <w:tcPr>
            <w:tcW w:w="340" w:type="dxa"/>
            <w:tcBorders>
              <w:top w:val="nil"/>
              <w:left w:val="single" w:sz="4" w:space="0" w:color="auto"/>
              <w:bottom w:val="nil"/>
              <w:right w:val="nil"/>
            </w:tcBorders>
            <w:shd w:val="clear" w:color="auto" w:fill="auto"/>
            <w:noWrap/>
            <w:vAlign w:val="center"/>
            <w:hideMark/>
          </w:tcPr>
          <w:p w14:paraId="02128D59" w14:textId="77777777" w:rsidR="007A4D0B" w:rsidRPr="00751D47" w:rsidRDefault="007A4D0B" w:rsidP="0079688B">
            <w:r w:rsidRPr="00751D47">
              <w:t> </w:t>
            </w:r>
          </w:p>
        </w:tc>
        <w:tc>
          <w:tcPr>
            <w:tcW w:w="2380" w:type="dxa"/>
            <w:tcBorders>
              <w:top w:val="nil"/>
              <w:left w:val="nil"/>
              <w:bottom w:val="nil"/>
              <w:right w:val="nil"/>
            </w:tcBorders>
            <w:shd w:val="clear" w:color="auto" w:fill="auto"/>
            <w:noWrap/>
            <w:vAlign w:val="center"/>
            <w:hideMark/>
          </w:tcPr>
          <w:p w14:paraId="1CC54522" w14:textId="77777777" w:rsidR="007A4D0B" w:rsidRPr="00751D47" w:rsidRDefault="007A4D0B" w:rsidP="0079688B">
            <w:r w:rsidRPr="00751D47">
              <w:t>Nivel medio</w:t>
            </w:r>
          </w:p>
        </w:tc>
        <w:tc>
          <w:tcPr>
            <w:tcW w:w="340" w:type="dxa"/>
            <w:tcBorders>
              <w:top w:val="nil"/>
              <w:left w:val="single" w:sz="4" w:space="0" w:color="A6A6A6"/>
              <w:bottom w:val="single" w:sz="4" w:space="0" w:color="A6A6A6"/>
              <w:right w:val="single" w:sz="4" w:space="0" w:color="auto"/>
            </w:tcBorders>
            <w:shd w:val="clear" w:color="auto" w:fill="auto"/>
            <w:noWrap/>
            <w:vAlign w:val="center"/>
            <w:hideMark/>
          </w:tcPr>
          <w:p w14:paraId="56F9ECDD"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4D00BE04"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3086703A"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308C3391"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0DA31AFE"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454F4988"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0DC4B648" w14:textId="77777777" w:rsidR="007A4D0B" w:rsidRPr="00751D47" w:rsidRDefault="007A4D0B" w:rsidP="0079688B">
            <w:r w:rsidRPr="00751D47">
              <w:t> </w:t>
            </w:r>
          </w:p>
        </w:tc>
      </w:tr>
      <w:tr w:rsidR="007A4D0B" w:rsidRPr="00751D47" w14:paraId="62F012F8" w14:textId="77777777" w:rsidTr="007A4D0B">
        <w:trPr>
          <w:trHeight w:val="300"/>
        </w:trPr>
        <w:tc>
          <w:tcPr>
            <w:tcW w:w="340" w:type="dxa"/>
            <w:tcBorders>
              <w:top w:val="nil"/>
              <w:left w:val="single" w:sz="4" w:space="0" w:color="auto"/>
              <w:bottom w:val="nil"/>
              <w:right w:val="nil"/>
            </w:tcBorders>
            <w:shd w:val="clear" w:color="auto" w:fill="auto"/>
            <w:noWrap/>
            <w:vAlign w:val="center"/>
            <w:hideMark/>
          </w:tcPr>
          <w:p w14:paraId="46A9FDE1" w14:textId="77777777" w:rsidR="007A4D0B" w:rsidRPr="00751D47" w:rsidRDefault="007A4D0B" w:rsidP="0079688B">
            <w:r w:rsidRPr="00751D47">
              <w:t> </w:t>
            </w:r>
          </w:p>
        </w:tc>
        <w:tc>
          <w:tcPr>
            <w:tcW w:w="2380" w:type="dxa"/>
            <w:tcBorders>
              <w:top w:val="nil"/>
              <w:left w:val="nil"/>
              <w:bottom w:val="nil"/>
              <w:right w:val="nil"/>
            </w:tcBorders>
            <w:shd w:val="clear" w:color="auto" w:fill="auto"/>
            <w:noWrap/>
            <w:vAlign w:val="center"/>
            <w:hideMark/>
          </w:tcPr>
          <w:p w14:paraId="027D89DE" w14:textId="77777777" w:rsidR="007A4D0B" w:rsidRPr="00751D47" w:rsidRDefault="007A4D0B" w:rsidP="0079688B">
            <w:r w:rsidRPr="00751D47">
              <w:t>Nivel alto</w:t>
            </w:r>
          </w:p>
        </w:tc>
        <w:tc>
          <w:tcPr>
            <w:tcW w:w="340" w:type="dxa"/>
            <w:tcBorders>
              <w:top w:val="nil"/>
              <w:left w:val="single" w:sz="4" w:space="0" w:color="A6A6A6"/>
              <w:bottom w:val="single" w:sz="4" w:space="0" w:color="A6A6A6"/>
              <w:right w:val="single" w:sz="4" w:space="0" w:color="auto"/>
            </w:tcBorders>
            <w:shd w:val="clear" w:color="auto" w:fill="auto"/>
            <w:noWrap/>
            <w:vAlign w:val="center"/>
            <w:hideMark/>
          </w:tcPr>
          <w:p w14:paraId="251EB70F"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266170C7"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033040DD"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6D350518"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6116D5F"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059DA577"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0BE17271" w14:textId="77777777" w:rsidR="007A4D0B" w:rsidRPr="00751D47" w:rsidRDefault="007A4D0B" w:rsidP="0079688B">
            <w:r w:rsidRPr="00751D47">
              <w:t> </w:t>
            </w:r>
          </w:p>
        </w:tc>
      </w:tr>
      <w:tr w:rsidR="007A4D0B" w:rsidRPr="00751D47" w14:paraId="696479BC" w14:textId="77777777" w:rsidTr="007A4D0B">
        <w:trPr>
          <w:trHeight w:val="300"/>
        </w:trPr>
        <w:tc>
          <w:tcPr>
            <w:tcW w:w="340" w:type="dxa"/>
            <w:tcBorders>
              <w:top w:val="single" w:sz="4" w:space="0" w:color="A6A6A6"/>
              <w:left w:val="single" w:sz="4" w:space="0" w:color="auto"/>
              <w:bottom w:val="single" w:sz="4" w:space="0" w:color="A6A6A6"/>
              <w:right w:val="nil"/>
            </w:tcBorders>
            <w:shd w:val="clear" w:color="auto" w:fill="auto"/>
            <w:noWrap/>
            <w:vAlign w:val="center"/>
            <w:hideMark/>
          </w:tcPr>
          <w:p w14:paraId="2F149D98" w14:textId="77777777" w:rsidR="007A4D0B" w:rsidRPr="00751D47" w:rsidRDefault="007A4D0B" w:rsidP="0079688B">
            <w:r w:rsidRPr="00751D47">
              <w:t>03</w:t>
            </w:r>
          </w:p>
        </w:tc>
        <w:tc>
          <w:tcPr>
            <w:tcW w:w="2380" w:type="dxa"/>
            <w:tcBorders>
              <w:top w:val="single" w:sz="4" w:space="0" w:color="A6A6A6"/>
              <w:left w:val="nil"/>
              <w:bottom w:val="single" w:sz="4" w:space="0" w:color="A6A6A6"/>
              <w:right w:val="nil"/>
            </w:tcBorders>
            <w:shd w:val="clear" w:color="auto" w:fill="auto"/>
            <w:vAlign w:val="center"/>
            <w:hideMark/>
          </w:tcPr>
          <w:p w14:paraId="44EEA078" w14:textId="77777777" w:rsidR="007A4D0B" w:rsidRPr="00751D47" w:rsidRDefault="007A4D0B" w:rsidP="0079688B">
            <w:r w:rsidRPr="00751D47">
              <w:t>Datos de tramitación</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118EE3AE"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31C133A6"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5BE72BF0"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4E8D7EB6"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542F4DE"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14B8BFF1"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0EA84B7B" w14:textId="77777777" w:rsidR="007A4D0B" w:rsidRPr="00751D47" w:rsidRDefault="007A4D0B" w:rsidP="0079688B">
            <w:r w:rsidRPr="00751D47">
              <w:t> </w:t>
            </w:r>
          </w:p>
        </w:tc>
      </w:tr>
      <w:tr w:rsidR="007A4D0B" w:rsidRPr="00751D47" w14:paraId="182B19AC" w14:textId="77777777" w:rsidTr="007A4D0B">
        <w:trPr>
          <w:trHeight w:val="300"/>
        </w:trPr>
        <w:tc>
          <w:tcPr>
            <w:tcW w:w="340" w:type="dxa"/>
            <w:tcBorders>
              <w:top w:val="nil"/>
              <w:left w:val="single" w:sz="4" w:space="0" w:color="auto"/>
              <w:bottom w:val="single" w:sz="4" w:space="0" w:color="A6A6A6"/>
              <w:right w:val="nil"/>
            </w:tcBorders>
            <w:shd w:val="clear" w:color="auto" w:fill="auto"/>
            <w:noWrap/>
            <w:vAlign w:val="center"/>
            <w:hideMark/>
          </w:tcPr>
          <w:p w14:paraId="4E9F0926" w14:textId="77777777" w:rsidR="007A4D0B" w:rsidRPr="00751D47" w:rsidRDefault="007A4D0B" w:rsidP="0079688B">
            <w:r w:rsidRPr="00751D47">
              <w:t>04</w:t>
            </w:r>
          </w:p>
        </w:tc>
        <w:tc>
          <w:tcPr>
            <w:tcW w:w="2380" w:type="dxa"/>
            <w:tcBorders>
              <w:top w:val="nil"/>
              <w:left w:val="nil"/>
              <w:bottom w:val="single" w:sz="4" w:space="0" w:color="A6A6A6"/>
              <w:right w:val="nil"/>
            </w:tcBorders>
            <w:shd w:val="clear" w:color="auto" w:fill="auto"/>
            <w:vAlign w:val="center"/>
            <w:hideMark/>
          </w:tcPr>
          <w:p w14:paraId="462EC734" w14:textId="77777777" w:rsidR="007A4D0B" w:rsidRPr="00751D47" w:rsidRDefault="007A4D0B" w:rsidP="0079688B">
            <w:r w:rsidRPr="00751D47">
              <w:t>Datos de contratación</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0B9CEBE9"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1E131134"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5C87BD46"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5E7507E9"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4ABD5B8C"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5D6DE4E5"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5BF319A1" w14:textId="77777777" w:rsidR="007A4D0B" w:rsidRPr="00751D47" w:rsidRDefault="007A4D0B" w:rsidP="0079688B">
            <w:r w:rsidRPr="00751D47">
              <w:t> </w:t>
            </w:r>
          </w:p>
        </w:tc>
      </w:tr>
      <w:tr w:rsidR="007A4D0B" w:rsidRPr="00751D47" w14:paraId="6D674B22" w14:textId="77777777" w:rsidTr="007A4D0B">
        <w:trPr>
          <w:trHeight w:val="300"/>
        </w:trPr>
        <w:tc>
          <w:tcPr>
            <w:tcW w:w="340" w:type="dxa"/>
            <w:tcBorders>
              <w:top w:val="nil"/>
              <w:left w:val="single" w:sz="4" w:space="0" w:color="auto"/>
              <w:bottom w:val="single" w:sz="4" w:space="0" w:color="A6A6A6"/>
              <w:right w:val="nil"/>
            </w:tcBorders>
            <w:shd w:val="clear" w:color="auto" w:fill="auto"/>
            <w:noWrap/>
            <w:vAlign w:val="center"/>
            <w:hideMark/>
          </w:tcPr>
          <w:p w14:paraId="48848957" w14:textId="77777777" w:rsidR="007A4D0B" w:rsidRPr="00751D47" w:rsidRDefault="007A4D0B" w:rsidP="0079688B">
            <w:r w:rsidRPr="00751D47">
              <w:t>05</w:t>
            </w:r>
          </w:p>
        </w:tc>
        <w:tc>
          <w:tcPr>
            <w:tcW w:w="2380" w:type="dxa"/>
            <w:tcBorders>
              <w:top w:val="nil"/>
              <w:left w:val="nil"/>
              <w:bottom w:val="single" w:sz="4" w:space="0" w:color="A6A6A6"/>
              <w:right w:val="nil"/>
            </w:tcBorders>
            <w:shd w:val="clear" w:color="auto" w:fill="auto"/>
            <w:vAlign w:val="center"/>
            <w:hideMark/>
          </w:tcPr>
          <w:p w14:paraId="1F95AEBE" w14:textId="77777777" w:rsidR="007A4D0B" w:rsidRPr="00751D47" w:rsidRDefault="007A4D0B" w:rsidP="0079688B">
            <w:r w:rsidRPr="00751D47">
              <w:t>Datos de resoluciones</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4C5D6439"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35DAB733"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22B2E6DC"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444F5CC4"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33A692B0"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1856285B"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3C56EA4C" w14:textId="77777777" w:rsidR="007A4D0B" w:rsidRPr="00751D47" w:rsidRDefault="007A4D0B" w:rsidP="0079688B">
            <w:r w:rsidRPr="00751D47">
              <w:t> </w:t>
            </w:r>
          </w:p>
        </w:tc>
      </w:tr>
      <w:tr w:rsidR="007A4D0B" w:rsidRPr="00751D47" w14:paraId="35CED2C3" w14:textId="77777777" w:rsidTr="007A4D0B">
        <w:trPr>
          <w:trHeight w:val="300"/>
        </w:trPr>
        <w:tc>
          <w:tcPr>
            <w:tcW w:w="340" w:type="dxa"/>
            <w:tcBorders>
              <w:top w:val="nil"/>
              <w:left w:val="single" w:sz="4" w:space="0" w:color="auto"/>
              <w:bottom w:val="single" w:sz="4" w:space="0" w:color="A6A6A6"/>
              <w:right w:val="nil"/>
            </w:tcBorders>
            <w:shd w:val="clear" w:color="auto" w:fill="auto"/>
            <w:noWrap/>
            <w:vAlign w:val="center"/>
            <w:hideMark/>
          </w:tcPr>
          <w:p w14:paraId="2EBA5C47" w14:textId="77777777" w:rsidR="007A4D0B" w:rsidRPr="00751D47" w:rsidRDefault="007A4D0B" w:rsidP="0079688B">
            <w:r w:rsidRPr="00751D47">
              <w:t>06</w:t>
            </w:r>
          </w:p>
        </w:tc>
        <w:tc>
          <w:tcPr>
            <w:tcW w:w="2380" w:type="dxa"/>
            <w:tcBorders>
              <w:top w:val="nil"/>
              <w:left w:val="nil"/>
              <w:bottom w:val="single" w:sz="4" w:space="0" w:color="A6A6A6"/>
              <w:right w:val="nil"/>
            </w:tcBorders>
            <w:shd w:val="clear" w:color="auto" w:fill="auto"/>
            <w:vAlign w:val="center"/>
            <w:hideMark/>
          </w:tcPr>
          <w:p w14:paraId="3E72CC43" w14:textId="77777777" w:rsidR="007A4D0B" w:rsidRPr="00751D47" w:rsidRDefault="007A4D0B" w:rsidP="0079688B">
            <w:r w:rsidRPr="00751D47">
              <w:t>Datos de notificaciones</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5512F038"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529671EE"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709D8C47"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671B714F"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2D6C4BC"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24461C64"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30BBF5BB" w14:textId="77777777" w:rsidR="007A4D0B" w:rsidRPr="00751D47" w:rsidRDefault="007A4D0B" w:rsidP="0079688B">
            <w:r w:rsidRPr="00751D47">
              <w:t> </w:t>
            </w:r>
          </w:p>
        </w:tc>
      </w:tr>
      <w:tr w:rsidR="007A4D0B" w:rsidRPr="00751D47" w14:paraId="31884145" w14:textId="77777777" w:rsidTr="007A4D0B">
        <w:trPr>
          <w:trHeight w:val="300"/>
        </w:trPr>
        <w:tc>
          <w:tcPr>
            <w:tcW w:w="340" w:type="dxa"/>
            <w:tcBorders>
              <w:top w:val="nil"/>
              <w:left w:val="single" w:sz="4" w:space="0" w:color="auto"/>
              <w:bottom w:val="single" w:sz="4" w:space="0" w:color="A6A6A6"/>
              <w:right w:val="nil"/>
            </w:tcBorders>
            <w:shd w:val="clear" w:color="auto" w:fill="auto"/>
            <w:noWrap/>
            <w:vAlign w:val="center"/>
            <w:hideMark/>
          </w:tcPr>
          <w:p w14:paraId="5A7855C9" w14:textId="77777777" w:rsidR="007A4D0B" w:rsidRPr="00751D47" w:rsidRDefault="007A4D0B" w:rsidP="0079688B">
            <w:r w:rsidRPr="00751D47">
              <w:t>07</w:t>
            </w:r>
          </w:p>
        </w:tc>
        <w:tc>
          <w:tcPr>
            <w:tcW w:w="2380" w:type="dxa"/>
            <w:tcBorders>
              <w:top w:val="nil"/>
              <w:left w:val="nil"/>
              <w:bottom w:val="single" w:sz="4" w:space="0" w:color="A6A6A6"/>
              <w:right w:val="nil"/>
            </w:tcBorders>
            <w:shd w:val="clear" w:color="auto" w:fill="auto"/>
            <w:vAlign w:val="center"/>
            <w:hideMark/>
          </w:tcPr>
          <w:p w14:paraId="557FDCC8" w14:textId="77777777" w:rsidR="007A4D0B" w:rsidRPr="00751D47" w:rsidRDefault="007A4D0B" w:rsidP="0079688B">
            <w:r w:rsidRPr="00751D47">
              <w:t>Datos financieros</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2545B98D"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7EEC2857"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44D494CE"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2A5D7EC6"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5FD546E6"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140DBEA6"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6E5798A7" w14:textId="77777777" w:rsidR="007A4D0B" w:rsidRPr="00751D47" w:rsidRDefault="007A4D0B" w:rsidP="0079688B">
            <w:r w:rsidRPr="00751D47">
              <w:t> </w:t>
            </w:r>
          </w:p>
        </w:tc>
      </w:tr>
      <w:tr w:rsidR="007A4D0B" w:rsidRPr="00751D47" w14:paraId="4F856536" w14:textId="77777777" w:rsidTr="007A4D0B">
        <w:trPr>
          <w:trHeight w:val="300"/>
        </w:trPr>
        <w:tc>
          <w:tcPr>
            <w:tcW w:w="340" w:type="dxa"/>
            <w:tcBorders>
              <w:top w:val="nil"/>
              <w:left w:val="single" w:sz="4" w:space="0" w:color="auto"/>
              <w:bottom w:val="single" w:sz="4" w:space="0" w:color="A6A6A6"/>
              <w:right w:val="nil"/>
            </w:tcBorders>
            <w:shd w:val="clear" w:color="auto" w:fill="auto"/>
            <w:noWrap/>
            <w:vAlign w:val="center"/>
            <w:hideMark/>
          </w:tcPr>
          <w:p w14:paraId="533CBE9F" w14:textId="77777777" w:rsidR="007A4D0B" w:rsidRPr="00751D47" w:rsidRDefault="007A4D0B" w:rsidP="0079688B">
            <w:r w:rsidRPr="00751D47">
              <w:t>08</w:t>
            </w:r>
          </w:p>
        </w:tc>
        <w:tc>
          <w:tcPr>
            <w:tcW w:w="2380" w:type="dxa"/>
            <w:tcBorders>
              <w:top w:val="nil"/>
              <w:left w:val="nil"/>
              <w:bottom w:val="single" w:sz="4" w:space="0" w:color="A6A6A6"/>
              <w:right w:val="nil"/>
            </w:tcBorders>
            <w:shd w:val="clear" w:color="auto" w:fill="auto"/>
            <w:vAlign w:val="center"/>
            <w:hideMark/>
          </w:tcPr>
          <w:p w14:paraId="5C69A956" w14:textId="77777777" w:rsidR="007A4D0B" w:rsidRPr="00751D47" w:rsidRDefault="007A4D0B" w:rsidP="0079688B">
            <w:r w:rsidRPr="00751D47">
              <w:t>Datos de Infracciones</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5C921E55"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6CA297C4"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34A521D4"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3E0FA3F3"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79116443"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2B404704"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5BF134DA" w14:textId="77777777" w:rsidR="007A4D0B" w:rsidRPr="00751D47" w:rsidRDefault="007A4D0B" w:rsidP="0079688B">
            <w:r w:rsidRPr="00751D47">
              <w:t> </w:t>
            </w:r>
          </w:p>
        </w:tc>
      </w:tr>
      <w:tr w:rsidR="007A4D0B" w:rsidRPr="00751D47" w14:paraId="1A2C2F38" w14:textId="77777777" w:rsidTr="007A4D0B">
        <w:trPr>
          <w:trHeight w:val="300"/>
        </w:trPr>
        <w:tc>
          <w:tcPr>
            <w:tcW w:w="340" w:type="dxa"/>
            <w:tcBorders>
              <w:top w:val="nil"/>
              <w:left w:val="single" w:sz="4" w:space="0" w:color="auto"/>
              <w:bottom w:val="single" w:sz="4" w:space="0" w:color="A6A6A6"/>
              <w:right w:val="nil"/>
            </w:tcBorders>
            <w:shd w:val="clear" w:color="auto" w:fill="auto"/>
            <w:noWrap/>
            <w:vAlign w:val="center"/>
            <w:hideMark/>
          </w:tcPr>
          <w:p w14:paraId="4B88B689" w14:textId="77777777" w:rsidR="007A4D0B" w:rsidRPr="00751D47" w:rsidRDefault="007A4D0B" w:rsidP="0079688B">
            <w:r w:rsidRPr="00751D47">
              <w:t>09</w:t>
            </w:r>
          </w:p>
        </w:tc>
        <w:tc>
          <w:tcPr>
            <w:tcW w:w="2380" w:type="dxa"/>
            <w:tcBorders>
              <w:top w:val="nil"/>
              <w:left w:val="nil"/>
              <w:bottom w:val="single" w:sz="4" w:space="0" w:color="A6A6A6"/>
              <w:right w:val="nil"/>
            </w:tcBorders>
            <w:shd w:val="clear" w:color="auto" w:fill="auto"/>
            <w:vAlign w:val="center"/>
            <w:hideMark/>
          </w:tcPr>
          <w:p w14:paraId="56CF9184" w14:textId="77777777" w:rsidR="007A4D0B" w:rsidRPr="00751D47" w:rsidRDefault="007A4D0B" w:rsidP="0079688B">
            <w:r w:rsidRPr="00751D47">
              <w:t>Datos de Registros</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740E566F"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6516C63A"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35BF7A1C"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0DBC5240"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0CAC1F12"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4230A365"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5EF939D3" w14:textId="77777777" w:rsidR="007A4D0B" w:rsidRPr="00751D47" w:rsidRDefault="007A4D0B" w:rsidP="0079688B">
            <w:r w:rsidRPr="00751D47">
              <w:t> </w:t>
            </w:r>
          </w:p>
        </w:tc>
      </w:tr>
      <w:tr w:rsidR="007A4D0B" w:rsidRPr="00751D47" w14:paraId="225D8CBC" w14:textId="77777777" w:rsidTr="007A4D0B">
        <w:trPr>
          <w:trHeight w:val="300"/>
        </w:trPr>
        <w:tc>
          <w:tcPr>
            <w:tcW w:w="340" w:type="dxa"/>
            <w:tcBorders>
              <w:top w:val="nil"/>
              <w:left w:val="single" w:sz="4" w:space="0" w:color="auto"/>
              <w:bottom w:val="single" w:sz="4" w:space="0" w:color="A6A6A6"/>
              <w:right w:val="nil"/>
            </w:tcBorders>
            <w:shd w:val="clear" w:color="auto" w:fill="auto"/>
            <w:noWrap/>
            <w:vAlign w:val="center"/>
            <w:hideMark/>
          </w:tcPr>
          <w:p w14:paraId="2C1C2979" w14:textId="77777777" w:rsidR="007A4D0B" w:rsidRPr="00751D47" w:rsidRDefault="007A4D0B" w:rsidP="0079688B">
            <w:r w:rsidRPr="00751D47">
              <w:t>10</w:t>
            </w:r>
          </w:p>
        </w:tc>
        <w:tc>
          <w:tcPr>
            <w:tcW w:w="2380" w:type="dxa"/>
            <w:tcBorders>
              <w:top w:val="nil"/>
              <w:left w:val="nil"/>
              <w:bottom w:val="single" w:sz="4" w:space="0" w:color="A6A6A6"/>
              <w:right w:val="nil"/>
            </w:tcBorders>
            <w:shd w:val="clear" w:color="auto" w:fill="auto"/>
            <w:vAlign w:val="center"/>
            <w:hideMark/>
          </w:tcPr>
          <w:p w14:paraId="4F6FCE4A" w14:textId="77777777" w:rsidR="007A4D0B" w:rsidRPr="00751D47" w:rsidRDefault="007A4D0B" w:rsidP="0079688B">
            <w:r w:rsidRPr="00751D47">
              <w:t>Datos Empresariales</w:t>
            </w:r>
          </w:p>
        </w:tc>
        <w:tc>
          <w:tcPr>
            <w:tcW w:w="340" w:type="dxa"/>
            <w:tcBorders>
              <w:top w:val="nil"/>
              <w:left w:val="single" w:sz="4" w:space="0" w:color="A6A6A6"/>
              <w:bottom w:val="single" w:sz="4" w:space="0" w:color="A6A6A6"/>
              <w:right w:val="single" w:sz="4" w:space="0" w:color="auto"/>
            </w:tcBorders>
            <w:shd w:val="clear" w:color="auto" w:fill="auto"/>
            <w:vAlign w:val="center"/>
            <w:hideMark/>
          </w:tcPr>
          <w:p w14:paraId="0F49C3BA"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1BE67E0E" w14:textId="77777777" w:rsidR="007A4D0B" w:rsidRPr="00751D47" w:rsidRDefault="007A4D0B" w:rsidP="0079688B"/>
        </w:tc>
        <w:tc>
          <w:tcPr>
            <w:tcW w:w="391" w:type="dxa"/>
            <w:tcBorders>
              <w:top w:val="nil"/>
              <w:left w:val="single" w:sz="4" w:space="0" w:color="auto"/>
              <w:bottom w:val="single" w:sz="4" w:space="0" w:color="BFBFBF"/>
              <w:right w:val="nil"/>
            </w:tcBorders>
            <w:shd w:val="clear" w:color="000000" w:fill="FFFFFF"/>
            <w:vAlign w:val="center"/>
            <w:hideMark/>
          </w:tcPr>
          <w:p w14:paraId="747E9D80" w14:textId="77777777" w:rsidR="007A4D0B" w:rsidRPr="00751D47" w:rsidRDefault="007A4D0B" w:rsidP="0079688B">
            <w:r w:rsidRPr="00751D47">
              <w:t> </w:t>
            </w:r>
          </w:p>
        </w:tc>
        <w:tc>
          <w:tcPr>
            <w:tcW w:w="367" w:type="dxa"/>
            <w:tcBorders>
              <w:top w:val="nil"/>
              <w:left w:val="single" w:sz="4" w:space="0" w:color="BFBFBF"/>
              <w:bottom w:val="single" w:sz="4" w:space="0" w:color="BFBFBF"/>
              <w:right w:val="single" w:sz="4" w:space="0" w:color="BFBFBF"/>
            </w:tcBorders>
            <w:shd w:val="clear" w:color="000000" w:fill="FFFFFF"/>
            <w:vAlign w:val="center"/>
            <w:hideMark/>
          </w:tcPr>
          <w:p w14:paraId="386D1D1B"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4D0253F9"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6D5C5604" w14:textId="77777777" w:rsidR="007A4D0B" w:rsidRPr="00751D47" w:rsidRDefault="007A4D0B" w:rsidP="0079688B">
            <w:r w:rsidRPr="00751D47">
              <w:t> </w:t>
            </w:r>
          </w:p>
        </w:tc>
        <w:tc>
          <w:tcPr>
            <w:tcW w:w="317" w:type="dxa"/>
            <w:tcBorders>
              <w:top w:val="nil"/>
              <w:left w:val="nil"/>
              <w:bottom w:val="single" w:sz="4" w:space="0" w:color="BFBFBF"/>
              <w:right w:val="single" w:sz="4" w:space="0" w:color="auto"/>
            </w:tcBorders>
            <w:shd w:val="clear" w:color="000000" w:fill="FFFFFF"/>
            <w:vAlign w:val="center"/>
            <w:hideMark/>
          </w:tcPr>
          <w:p w14:paraId="0A5CBA23" w14:textId="77777777" w:rsidR="007A4D0B" w:rsidRPr="00751D47" w:rsidRDefault="007A4D0B" w:rsidP="0079688B">
            <w:r w:rsidRPr="00751D47">
              <w:t> </w:t>
            </w:r>
          </w:p>
        </w:tc>
      </w:tr>
      <w:tr w:rsidR="007A4D0B" w:rsidRPr="00751D47" w14:paraId="04220CCD" w14:textId="77777777" w:rsidTr="007A4D0B">
        <w:trPr>
          <w:trHeight w:val="300"/>
        </w:trPr>
        <w:tc>
          <w:tcPr>
            <w:tcW w:w="340" w:type="dxa"/>
            <w:tcBorders>
              <w:top w:val="nil"/>
              <w:left w:val="single" w:sz="4" w:space="0" w:color="auto"/>
              <w:bottom w:val="single" w:sz="4" w:space="0" w:color="auto"/>
              <w:right w:val="nil"/>
            </w:tcBorders>
            <w:shd w:val="clear" w:color="auto" w:fill="auto"/>
            <w:noWrap/>
            <w:vAlign w:val="center"/>
            <w:hideMark/>
          </w:tcPr>
          <w:p w14:paraId="79ECCEBA" w14:textId="77777777" w:rsidR="007A4D0B" w:rsidRPr="00751D47" w:rsidRDefault="007A4D0B" w:rsidP="0079688B">
            <w:r w:rsidRPr="00751D47">
              <w:t>11</w:t>
            </w:r>
          </w:p>
        </w:tc>
        <w:tc>
          <w:tcPr>
            <w:tcW w:w="2380" w:type="dxa"/>
            <w:tcBorders>
              <w:top w:val="nil"/>
              <w:left w:val="nil"/>
              <w:bottom w:val="single" w:sz="4" w:space="0" w:color="auto"/>
              <w:right w:val="nil"/>
            </w:tcBorders>
            <w:shd w:val="clear" w:color="auto" w:fill="auto"/>
            <w:vAlign w:val="center"/>
            <w:hideMark/>
          </w:tcPr>
          <w:p w14:paraId="0CC3ABE3" w14:textId="77777777" w:rsidR="007A4D0B" w:rsidRPr="00751D47" w:rsidRDefault="007A4D0B" w:rsidP="0079688B">
            <w:r w:rsidRPr="00751D47">
              <w:t>Datos de Inspecciones</w:t>
            </w:r>
          </w:p>
        </w:tc>
        <w:tc>
          <w:tcPr>
            <w:tcW w:w="340" w:type="dxa"/>
            <w:tcBorders>
              <w:top w:val="nil"/>
              <w:left w:val="single" w:sz="4" w:space="0" w:color="A6A6A6"/>
              <w:bottom w:val="single" w:sz="4" w:space="0" w:color="auto"/>
              <w:right w:val="single" w:sz="4" w:space="0" w:color="auto"/>
            </w:tcBorders>
            <w:shd w:val="clear" w:color="auto" w:fill="auto"/>
            <w:vAlign w:val="center"/>
            <w:hideMark/>
          </w:tcPr>
          <w:p w14:paraId="49A5CFBF" w14:textId="77777777" w:rsidR="007A4D0B" w:rsidRPr="00751D47" w:rsidRDefault="007A4D0B" w:rsidP="0079688B">
            <w:r w:rsidRPr="00751D47">
              <w:t> </w:t>
            </w:r>
          </w:p>
        </w:tc>
        <w:tc>
          <w:tcPr>
            <w:tcW w:w="180" w:type="dxa"/>
            <w:tcBorders>
              <w:top w:val="nil"/>
              <w:left w:val="nil"/>
              <w:bottom w:val="nil"/>
              <w:right w:val="nil"/>
            </w:tcBorders>
            <w:shd w:val="clear" w:color="auto" w:fill="auto"/>
            <w:noWrap/>
            <w:vAlign w:val="center"/>
            <w:hideMark/>
          </w:tcPr>
          <w:p w14:paraId="791FB9A2" w14:textId="77777777" w:rsidR="007A4D0B" w:rsidRPr="00751D47" w:rsidRDefault="007A4D0B" w:rsidP="0079688B"/>
        </w:tc>
        <w:tc>
          <w:tcPr>
            <w:tcW w:w="391" w:type="dxa"/>
            <w:tcBorders>
              <w:top w:val="nil"/>
              <w:left w:val="single" w:sz="4" w:space="0" w:color="auto"/>
              <w:bottom w:val="single" w:sz="4" w:space="0" w:color="auto"/>
              <w:right w:val="nil"/>
            </w:tcBorders>
            <w:shd w:val="clear" w:color="000000" w:fill="FFFFFF"/>
            <w:vAlign w:val="center"/>
            <w:hideMark/>
          </w:tcPr>
          <w:p w14:paraId="51218798" w14:textId="77777777" w:rsidR="007A4D0B" w:rsidRPr="00751D47" w:rsidRDefault="007A4D0B" w:rsidP="0079688B">
            <w:r w:rsidRPr="00751D47">
              <w:t> </w:t>
            </w:r>
          </w:p>
        </w:tc>
        <w:tc>
          <w:tcPr>
            <w:tcW w:w="367" w:type="dxa"/>
            <w:tcBorders>
              <w:top w:val="nil"/>
              <w:left w:val="single" w:sz="4" w:space="0" w:color="BFBFBF"/>
              <w:bottom w:val="single" w:sz="4" w:space="0" w:color="auto"/>
              <w:right w:val="single" w:sz="4" w:space="0" w:color="BFBFBF"/>
            </w:tcBorders>
            <w:shd w:val="clear" w:color="000000" w:fill="FFFFFF"/>
            <w:vAlign w:val="center"/>
            <w:hideMark/>
          </w:tcPr>
          <w:p w14:paraId="0E5BA2EB" w14:textId="77777777" w:rsidR="007A4D0B" w:rsidRPr="00751D47" w:rsidRDefault="007A4D0B" w:rsidP="0079688B">
            <w:r w:rsidRPr="00751D47">
              <w:t> </w:t>
            </w:r>
          </w:p>
        </w:tc>
        <w:tc>
          <w:tcPr>
            <w:tcW w:w="382" w:type="dxa"/>
            <w:tcBorders>
              <w:top w:val="nil"/>
              <w:left w:val="nil"/>
              <w:bottom w:val="single" w:sz="4" w:space="0" w:color="auto"/>
              <w:right w:val="single" w:sz="4" w:space="0" w:color="BFBFBF"/>
            </w:tcBorders>
            <w:shd w:val="clear" w:color="000000" w:fill="FFFFFF"/>
            <w:vAlign w:val="center"/>
            <w:hideMark/>
          </w:tcPr>
          <w:p w14:paraId="6C85DCE5" w14:textId="77777777" w:rsidR="007A4D0B" w:rsidRPr="00751D47" w:rsidRDefault="007A4D0B" w:rsidP="0079688B">
            <w:r w:rsidRPr="00751D47">
              <w:t> </w:t>
            </w:r>
          </w:p>
        </w:tc>
        <w:tc>
          <w:tcPr>
            <w:tcW w:w="360" w:type="dxa"/>
            <w:tcBorders>
              <w:top w:val="nil"/>
              <w:left w:val="nil"/>
              <w:bottom w:val="single" w:sz="4" w:space="0" w:color="auto"/>
              <w:right w:val="single" w:sz="4" w:space="0" w:color="BFBFBF"/>
            </w:tcBorders>
            <w:shd w:val="clear" w:color="000000" w:fill="FFFFFF"/>
            <w:vAlign w:val="center"/>
            <w:hideMark/>
          </w:tcPr>
          <w:p w14:paraId="667840FD" w14:textId="77777777" w:rsidR="007A4D0B" w:rsidRPr="00751D47" w:rsidRDefault="007A4D0B" w:rsidP="0079688B">
            <w:r w:rsidRPr="00751D47">
              <w:t> </w:t>
            </w:r>
          </w:p>
        </w:tc>
        <w:tc>
          <w:tcPr>
            <w:tcW w:w="317" w:type="dxa"/>
            <w:tcBorders>
              <w:top w:val="nil"/>
              <w:left w:val="nil"/>
              <w:bottom w:val="single" w:sz="4" w:space="0" w:color="auto"/>
              <w:right w:val="single" w:sz="4" w:space="0" w:color="auto"/>
            </w:tcBorders>
            <w:shd w:val="clear" w:color="000000" w:fill="FFFFFF"/>
            <w:vAlign w:val="center"/>
            <w:hideMark/>
          </w:tcPr>
          <w:p w14:paraId="2E62173B" w14:textId="77777777" w:rsidR="007A4D0B" w:rsidRPr="00751D47" w:rsidRDefault="007A4D0B" w:rsidP="0079688B">
            <w:r w:rsidRPr="00751D47">
              <w:t> </w:t>
            </w:r>
          </w:p>
        </w:tc>
      </w:tr>
    </w:tbl>
    <w:p w14:paraId="2951CA33" w14:textId="77777777" w:rsidR="007A4D0B" w:rsidRPr="00751D47" w:rsidRDefault="007A4D0B" w:rsidP="007A4D0B">
      <w:pPr>
        <w:pStyle w:val="Heading2"/>
        <w:outlineLvl w:val="9"/>
        <w:rPr>
          <w:lang w:val="es-ES"/>
        </w:rPr>
      </w:pPr>
    </w:p>
    <w:p w14:paraId="41C6C312" w14:textId="77777777" w:rsidR="00CA07F8" w:rsidRPr="00A93169" w:rsidRDefault="00CA07F8" w:rsidP="0079688B">
      <w:pPr>
        <w:pStyle w:val="Ttulo2"/>
        <w:numPr>
          <w:ilvl w:val="1"/>
          <w:numId w:val="18"/>
        </w:numPr>
      </w:pPr>
      <w:bookmarkStart w:id="160" w:name="_Toc411940499"/>
      <w:bookmarkStart w:id="161" w:name="_Toc99016730"/>
      <w:r w:rsidRPr="00A93169">
        <w:t>Servicios que ofrece</w:t>
      </w:r>
      <w:bookmarkEnd w:id="160"/>
      <w:bookmarkEnd w:id="161"/>
    </w:p>
    <w:tbl>
      <w:tblPr>
        <w:tblW w:w="8475" w:type="dxa"/>
        <w:tblInd w:w="70" w:type="dxa"/>
        <w:tblCellMar>
          <w:left w:w="70" w:type="dxa"/>
          <w:right w:w="70" w:type="dxa"/>
        </w:tblCellMar>
        <w:tblLook w:val="04A0" w:firstRow="1" w:lastRow="0" w:firstColumn="1" w:lastColumn="0" w:noHBand="0" w:noVBand="1"/>
      </w:tblPr>
      <w:tblGrid>
        <w:gridCol w:w="385"/>
        <w:gridCol w:w="980"/>
        <w:gridCol w:w="4800"/>
        <w:gridCol w:w="340"/>
        <w:gridCol w:w="202"/>
        <w:gridCol w:w="370"/>
        <w:gridCol w:w="313"/>
        <w:gridCol w:w="382"/>
        <w:gridCol w:w="360"/>
        <w:gridCol w:w="391"/>
      </w:tblGrid>
      <w:tr w:rsidR="007A4D0B" w:rsidRPr="00751D47" w14:paraId="39AB5C5D" w14:textId="77777777" w:rsidTr="007A4D0B">
        <w:trPr>
          <w:trHeight w:val="199"/>
        </w:trPr>
        <w:tc>
          <w:tcPr>
            <w:tcW w:w="343" w:type="dxa"/>
            <w:tcBorders>
              <w:top w:val="nil"/>
              <w:left w:val="nil"/>
              <w:bottom w:val="nil"/>
              <w:right w:val="nil"/>
            </w:tcBorders>
            <w:shd w:val="clear" w:color="auto" w:fill="auto"/>
            <w:noWrap/>
            <w:vAlign w:val="center"/>
            <w:hideMark/>
          </w:tcPr>
          <w:p w14:paraId="01365A64" w14:textId="77777777" w:rsidR="007A4D0B" w:rsidRPr="00751D47" w:rsidRDefault="007A4D0B" w:rsidP="0079688B"/>
        </w:tc>
        <w:tc>
          <w:tcPr>
            <w:tcW w:w="980" w:type="dxa"/>
            <w:tcBorders>
              <w:top w:val="nil"/>
              <w:left w:val="nil"/>
              <w:bottom w:val="nil"/>
              <w:right w:val="nil"/>
            </w:tcBorders>
            <w:shd w:val="clear" w:color="auto" w:fill="auto"/>
            <w:noWrap/>
            <w:vAlign w:val="center"/>
            <w:hideMark/>
          </w:tcPr>
          <w:p w14:paraId="1D36616F" w14:textId="77777777" w:rsidR="007A4D0B" w:rsidRPr="00751D47" w:rsidRDefault="007A4D0B" w:rsidP="0079688B"/>
        </w:tc>
        <w:tc>
          <w:tcPr>
            <w:tcW w:w="4800" w:type="dxa"/>
            <w:tcBorders>
              <w:top w:val="nil"/>
              <w:left w:val="nil"/>
              <w:bottom w:val="nil"/>
              <w:right w:val="nil"/>
            </w:tcBorders>
            <w:shd w:val="clear" w:color="auto" w:fill="auto"/>
            <w:noWrap/>
            <w:vAlign w:val="center"/>
            <w:hideMark/>
          </w:tcPr>
          <w:p w14:paraId="4A448E28" w14:textId="77777777" w:rsidR="007A4D0B" w:rsidRPr="00751D47" w:rsidRDefault="007A4D0B" w:rsidP="0079688B"/>
        </w:tc>
        <w:tc>
          <w:tcPr>
            <w:tcW w:w="340" w:type="dxa"/>
            <w:tcBorders>
              <w:top w:val="nil"/>
              <w:left w:val="nil"/>
              <w:bottom w:val="nil"/>
              <w:right w:val="nil"/>
            </w:tcBorders>
            <w:shd w:val="clear" w:color="auto" w:fill="auto"/>
            <w:noWrap/>
            <w:vAlign w:val="center"/>
            <w:hideMark/>
          </w:tcPr>
          <w:p w14:paraId="430E67AA" w14:textId="77777777" w:rsidR="007A4D0B" w:rsidRPr="00751D47" w:rsidRDefault="007A4D0B" w:rsidP="0079688B"/>
        </w:tc>
        <w:tc>
          <w:tcPr>
            <w:tcW w:w="196" w:type="dxa"/>
            <w:tcBorders>
              <w:top w:val="nil"/>
              <w:left w:val="nil"/>
              <w:bottom w:val="nil"/>
              <w:right w:val="nil"/>
            </w:tcBorders>
            <w:shd w:val="clear" w:color="000000" w:fill="FFFFFF"/>
            <w:noWrap/>
            <w:vAlign w:val="center"/>
            <w:hideMark/>
          </w:tcPr>
          <w:p w14:paraId="1AABBFB9" w14:textId="77777777" w:rsidR="007A4D0B" w:rsidRPr="00751D47" w:rsidRDefault="007A4D0B" w:rsidP="0079688B">
            <w:r w:rsidRPr="00751D47">
              <w:t> </w:t>
            </w:r>
          </w:p>
        </w:tc>
        <w:tc>
          <w:tcPr>
            <w:tcW w:w="1816" w:type="dxa"/>
            <w:gridSpan w:val="5"/>
            <w:tcBorders>
              <w:top w:val="nil"/>
              <w:left w:val="nil"/>
              <w:bottom w:val="nil"/>
              <w:right w:val="nil"/>
            </w:tcBorders>
            <w:shd w:val="clear" w:color="auto" w:fill="auto"/>
            <w:noWrap/>
            <w:vAlign w:val="center"/>
            <w:hideMark/>
          </w:tcPr>
          <w:p w14:paraId="49E6E350" w14:textId="77777777" w:rsidR="007A4D0B" w:rsidRPr="00751D47" w:rsidRDefault="007A4D0B" w:rsidP="0079688B">
            <w:r w:rsidRPr="00751D47">
              <w:t>Valoración</w:t>
            </w:r>
          </w:p>
        </w:tc>
      </w:tr>
      <w:tr w:rsidR="007A4D0B" w:rsidRPr="00751D47" w14:paraId="445C7EBC" w14:textId="77777777" w:rsidTr="007A4D0B">
        <w:trPr>
          <w:trHeight w:val="300"/>
        </w:trPr>
        <w:tc>
          <w:tcPr>
            <w:tcW w:w="6123" w:type="dxa"/>
            <w:gridSpan w:val="3"/>
            <w:tcBorders>
              <w:top w:val="single" w:sz="4" w:space="0" w:color="auto"/>
              <w:left w:val="single" w:sz="4" w:space="0" w:color="auto"/>
              <w:bottom w:val="single" w:sz="4" w:space="0" w:color="4F81BD"/>
              <w:right w:val="nil"/>
            </w:tcBorders>
            <w:shd w:val="clear" w:color="000000" w:fill="4F81BD"/>
            <w:noWrap/>
            <w:vAlign w:val="center"/>
            <w:hideMark/>
          </w:tcPr>
          <w:p w14:paraId="7E032FA0" w14:textId="77777777" w:rsidR="007A4D0B" w:rsidRPr="00751D47" w:rsidRDefault="007A4D0B" w:rsidP="0079688B">
            <w:r w:rsidRPr="00751D47">
              <w:lastRenderedPageBreak/>
              <w:t>Servicios que presta</w:t>
            </w:r>
          </w:p>
        </w:tc>
        <w:tc>
          <w:tcPr>
            <w:tcW w:w="340" w:type="dxa"/>
            <w:tcBorders>
              <w:top w:val="single" w:sz="4" w:space="0" w:color="auto"/>
              <w:left w:val="nil"/>
              <w:bottom w:val="single" w:sz="4" w:space="0" w:color="4F81BD"/>
              <w:right w:val="single" w:sz="4" w:space="0" w:color="auto"/>
            </w:tcBorders>
            <w:shd w:val="clear" w:color="000000" w:fill="4F81BD"/>
            <w:noWrap/>
            <w:vAlign w:val="center"/>
            <w:hideMark/>
          </w:tcPr>
          <w:p w14:paraId="5B471724" w14:textId="77777777" w:rsidR="007A4D0B" w:rsidRPr="00751D47" w:rsidRDefault="007A4D0B" w:rsidP="0079688B">
            <w:r w:rsidRPr="00751D47">
              <w:t>?</w:t>
            </w:r>
          </w:p>
        </w:tc>
        <w:tc>
          <w:tcPr>
            <w:tcW w:w="196" w:type="dxa"/>
            <w:tcBorders>
              <w:top w:val="nil"/>
              <w:left w:val="nil"/>
              <w:bottom w:val="nil"/>
              <w:right w:val="nil"/>
            </w:tcBorders>
            <w:shd w:val="clear" w:color="000000" w:fill="FFFFFF"/>
            <w:noWrap/>
            <w:vAlign w:val="center"/>
            <w:hideMark/>
          </w:tcPr>
          <w:p w14:paraId="514FB065" w14:textId="77777777" w:rsidR="007A4D0B" w:rsidRPr="00751D47" w:rsidRDefault="007A4D0B" w:rsidP="0079688B">
            <w:r w:rsidRPr="00751D47">
              <w:t> </w:t>
            </w:r>
          </w:p>
        </w:tc>
        <w:tc>
          <w:tcPr>
            <w:tcW w:w="370" w:type="dxa"/>
            <w:tcBorders>
              <w:top w:val="single" w:sz="4" w:space="0" w:color="auto"/>
              <w:left w:val="single" w:sz="4" w:space="0" w:color="auto"/>
              <w:bottom w:val="single" w:sz="4" w:space="0" w:color="auto"/>
              <w:right w:val="nil"/>
            </w:tcBorders>
            <w:shd w:val="clear" w:color="000000" w:fill="000000"/>
            <w:noWrap/>
            <w:vAlign w:val="center"/>
            <w:hideMark/>
          </w:tcPr>
          <w:p w14:paraId="792EF73E" w14:textId="77777777" w:rsidR="007A4D0B" w:rsidRPr="00751D47" w:rsidRDefault="007A4D0B" w:rsidP="0079688B">
            <w:r w:rsidRPr="00751D47">
              <w:t>C</w:t>
            </w:r>
          </w:p>
        </w:tc>
        <w:tc>
          <w:tcPr>
            <w:tcW w:w="313" w:type="dxa"/>
            <w:tcBorders>
              <w:top w:val="single" w:sz="4" w:space="0" w:color="auto"/>
              <w:left w:val="nil"/>
              <w:bottom w:val="single" w:sz="4" w:space="0" w:color="auto"/>
              <w:right w:val="nil"/>
            </w:tcBorders>
            <w:shd w:val="clear" w:color="000000" w:fill="000000"/>
            <w:noWrap/>
            <w:vAlign w:val="center"/>
            <w:hideMark/>
          </w:tcPr>
          <w:p w14:paraId="19CFFC96" w14:textId="77777777" w:rsidR="007A4D0B" w:rsidRPr="00751D47" w:rsidRDefault="007A4D0B" w:rsidP="0079688B">
            <w:r w:rsidRPr="00751D47">
              <w:t>I</w:t>
            </w:r>
          </w:p>
        </w:tc>
        <w:tc>
          <w:tcPr>
            <w:tcW w:w="382" w:type="dxa"/>
            <w:tcBorders>
              <w:top w:val="single" w:sz="4" w:space="0" w:color="auto"/>
              <w:left w:val="nil"/>
              <w:bottom w:val="single" w:sz="4" w:space="0" w:color="auto"/>
              <w:right w:val="nil"/>
            </w:tcBorders>
            <w:shd w:val="clear" w:color="000000" w:fill="000000"/>
            <w:noWrap/>
            <w:vAlign w:val="center"/>
            <w:hideMark/>
          </w:tcPr>
          <w:p w14:paraId="5B19D218" w14:textId="77777777" w:rsidR="007A4D0B" w:rsidRPr="00751D47" w:rsidRDefault="007A4D0B" w:rsidP="0079688B">
            <w:r w:rsidRPr="00751D47">
              <w:t>A</w:t>
            </w:r>
          </w:p>
        </w:tc>
        <w:tc>
          <w:tcPr>
            <w:tcW w:w="360" w:type="dxa"/>
            <w:tcBorders>
              <w:top w:val="single" w:sz="4" w:space="0" w:color="auto"/>
              <w:left w:val="nil"/>
              <w:bottom w:val="single" w:sz="4" w:space="0" w:color="auto"/>
              <w:right w:val="nil"/>
            </w:tcBorders>
            <w:shd w:val="clear" w:color="000000" w:fill="000000"/>
            <w:noWrap/>
            <w:vAlign w:val="center"/>
            <w:hideMark/>
          </w:tcPr>
          <w:p w14:paraId="089DC720" w14:textId="77777777" w:rsidR="007A4D0B" w:rsidRPr="00751D47" w:rsidRDefault="007A4D0B" w:rsidP="0079688B">
            <w:r w:rsidRPr="00751D47">
              <w:t>T</w:t>
            </w:r>
          </w:p>
        </w:tc>
        <w:tc>
          <w:tcPr>
            <w:tcW w:w="391" w:type="dxa"/>
            <w:tcBorders>
              <w:top w:val="single" w:sz="4" w:space="0" w:color="auto"/>
              <w:left w:val="nil"/>
              <w:bottom w:val="single" w:sz="4" w:space="0" w:color="auto"/>
              <w:right w:val="single" w:sz="4" w:space="0" w:color="auto"/>
            </w:tcBorders>
            <w:shd w:val="clear" w:color="000000" w:fill="000000"/>
            <w:noWrap/>
            <w:vAlign w:val="center"/>
            <w:hideMark/>
          </w:tcPr>
          <w:p w14:paraId="27ECD963" w14:textId="77777777" w:rsidR="007A4D0B" w:rsidRPr="00751D47" w:rsidRDefault="007A4D0B" w:rsidP="0079688B">
            <w:r w:rsidRPr="00751D47">
              <w:t>D</w:t>
            </w:r>
          </w:p>
        </w:tc>
      </w:tr>
      <w:tr w:rsidR="007A4D0B" w:rsidRPr="00751D47" w14:paraId="6DB623D4" w14:textId="77777777" w:rsidTr="007A4D0B">
        <w:trPr>
          <w:trHeight w:val="300"/>
        </w:trPr>
        <w:tc>
          <w:tcPr>
            <w:tcW w:w="343" w:type="dxa"/>
            <w:tcBorders>
              <w:top w:val="nil"/>
              <w:left w:val="single" w:sz="4" w:space="0" w:color="auto"/>
              <w:bottom w:val="nil"/>
              <w:right w:val="nil"/>
            </w:tcBorders>
            <w:shd w:val="clear" w:color="auto" w:fill="auto"/>
            <w:noWrap/>
            <w:vAlign w:val="center"/>
            <w:hideMark/>
          </w:tcPr>
          <w:p w14:paraId="2B76CEFC" w14:textId="77777777" w:rsidR="007A4D0B" w:rsidRPr="00751D47" w:rsidRDefault="007A4D0B" w:rsidP="0079688B">
            <w:r w:rsidRPr="00751D47">
              <w:t>01</w:t>
            </w:r>
          </w:p>
        </w:tc>
        <w:tc>
          <w:tcPr>
            <w:tcW w:w="5780" w:type="dxa"/>
            <w:gridSpan w:val="2"/>
            <w:tcBorders>
              <w:top w:val="single" w:sz="4" w:space="0" w:color="4F81BD"/>
              <w:left w:val="nil"/>
              <w:bottom w:val="single" w:sz="4" w:space="0" w:color="A6A6A6"/>
              <w:right w:val="single" w:sz="4" w:space="0" w:color="A6A6A6"/>
            </w:tcBorders>
            <w:shd w:val="clear" w:color="auto" w:fill="auto"/>
            <w:vAlign w:val="center"/>
            <w:hideMark/>
          </w:tcPr>
          <w:p w14:paraId="07EF677A" w14:textId="77777777" w:rsidR="007A4D0B" w:rsidRPr="00751D47" w:rsidRDefault="007A4D0B" w:rsidP="0079688B">
            <w:r w:rsidRPr="00751D47">
              <w:t>Comunicaciones previas, autorizaciones y licencias</w:t>
            </w:r>
          </w:p>
        </w:tc>
        <w:tc>
          <w:tcPr>
            <w:tcW w:w="340" w:type="dxa"/>
            <w:tcBorders>
              <w:top w:val="nil"/>
              <w:left w:val="nil"/>
              <w:bottom w:val="nil"/>
              <w:right w:val="single" w:sz="4" w:space="0" w:color="auto"/>
            </w:tcBorders>
            <w:shd w:val="clear" w:color="auto" w:fill="auto"/>
            <w:vAlign w:val="center"/>
            <w:hideMark/>
          </w:tcPr>
          <w:p w14:paraId="06616334"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612777FD" w14:textId="77777777" w:rsidR="007A4D0B" w:rsidRPr="00751D47" w:rsidRDefault="007A4D0B" w:rsidP="0079688B">
            <w:r w:rsidRPr="00751D47">
              <w:t> </w:t>
            </w:r>
          </w:p>
        </w:tc>
        <w:tc>
          <w:tcPr>
            <w:tcW w:w="370" w:type="dxa"/>
            <w:tcBorders>
              <w:top w:val="nil"/>
              <w:left w:val="single" w:sz="4" w:space="0" w:color="auto"/>
              <w:bottom w:val="nil"/>
              <w:right w:val="nil"/>
            </w:tcBorders>
            <w:shd w:val="clear" w:color="000000" w:fill="FFFFFF"/>
            <w:vAlign w:val="center"/>
            <w:hideMark/>
          </w:tcPr>
          <w:p w14:paraId="4233044B" w14:textId="77777777" w:rsidR="007A4D0B" w:rsidRPr="00751D47" w:rsidRDefault="007A4D0B" w:rsidP="0079688B">
            <w:r w:rsidRPr="00751D47">
              <w:t> </w:t>
            </w:r>
          </w:p>
        </w:tc>
        <w:tc>
          <w:tcPr>
            <w:tcW w:w="313" w:type="dxa"/>
            <w:tcBorders>
              <w:top w:val="nil"/>
              <w:left w:val="single" w:sz="4" w:space="0" w:color="BFBFBF"/>
              <w:bottom w:val="nil"/>
              <w:right w:val="single" w:sz="4" w:space="0" w:color="BFBFBF"/>
            </w:tcBorders>
            <w:shd w:val="clear" w:color="000000" w:fill="FFFFFF"/>
            <w:vAlign w:val="center"/>
            <w:hideMark/>
          </w:tcPr>
          <w:p w14:paraId="3A3893DA" w14:textId="77777777" w:rsidR="007A4D0B" w:rsidRPr="00751D47" w:rsidRDefault="007A4D0B" w:rsidP="0079688B">
            <w:r w:rsidRPr="00751D47">
              <w:t> </w:t>
            </w:r>
          </w:p>
        </w:tc>
        <w:tc>
          <w:tcPr>
            <w:tcW w:w="382" w:type="dxa"/>
            <w:tcBorders>
              <w:top w:val="nil"/>
              <w:left w:val="nil"/>
              <w:bottom w:val="nil"/>
              <w:right w:val="single" w:sz="4" w:space="0" w:color="BFBFBF"/>
            </w:tcBorders>
            <w:shd w:val="clear" w:color="000000" w:fill="FFFFFF"/>
            <w:vAlign w:val="center"/>
            <w:hideMark/>
          </w:tcPr>
          <w:p w14:paraId="278CED89" w14:textId="77777777" w:rsidR="007A4D0B" w:rsidRPr="00751D47" w:rsidRDefault="007A4D0B" w:rsidP="0079688B">
            <w:r w:rsidRPr="00751D47">
              <w:t> </w:t>
            </w:r>
          </w:p>
        </w:tc>
        <w:tc>
          <w:tcPr>
            <w:tcW w:w="360" w:type="dxa"/>
            <w:tcBorders>
              <w:top w:val="nil"/>
              <w:left w:val="nil"/>
              <w:bottom w:val="nil"/>
              <w:right w:val="single" w:sz="4" w:space="0" w:color="BFBFBF"/>
            </w:tcBorders>
            <w:shd w:val="clear" w:color="000000" w:fill="FFFFFF"/>
            <w:vAlign w:val="center"/>
            <w:hideMark/>
          </w:tcPr>
          <w:p w14:paraId="6481645A" w14:textId="77777777" w:rsidR="007A4D0B" w:rsidRPr="00751D47" w:rsidRDefault="007A4D0B" w:rsidP="0079688B">
            <w:r w:rsidRPr="00751D47">
              <w:t> </w:t>
            </w:r>
          </w:p>
        </w:tc>
        <w:tc>
          <w:tcPr>
            <w:tcW w:w="391" w:type="dxa"/>
            <w:tcBorders>
              <w:top w:val="nil"/>
              <w:left w:val="nil"/>
              <w:bottom w:val="nil"/>
              <w:right w:val="single" w:sz="4" w:space="0" w:color="auto"/>
            </w:tcBorders>
            <w:shd w:val="clear" w:color="000000" w:fill="FFFFFF"/>
            <w:vAlign w:val="center"/>
            <w:hideMark/>
          </w:tcPr>
          <w:p w14:paraId="52F3CAC1" w14:textId="77777777" w:rsidR="007A4D0B" w:rsidRPr="00751D47" w:rsidRDefault="007A4D0B" w:rsidP="0079688B">
            <w:r w:rsidRPr="00751D47">
              <w:t> </w:t>
            </w:r>
          </w:p>
        </w:tc>
      </w:tr>
      <w:tr w:rsidR="007A4D0B" w:rsidRPr="00751D47" w14:paraId="7157431C" w14:textId="77777777" w:rsidTr="007A4D0B">
        <w:trPr>
          <w:trHeight w:val="300"/>
        </w:trPr>
        <w:tc>
          <w:tcPr>
            <w:tcW w:w="343" w:type="dxa"/>
            <w:tcBorders>
              <w:top w:val="single" w:sz="4" w:space="0" w:color="A6A6A6"/>
              <w:left w:val="single" w:sz="4" w:space="0" w:color="auto"/>
              <w:bottom w:val="single" w:sz="4" w:space="0" w:color="A6A6A6"/>
              <w:right w:val="nil"/>
            </w:tcBorders>
            <w:shd w:val="clear" w:color="auto" w:fill="auto"/>
            <w:noWrap/>
            <w:vAlign w:val="center"/>
            <w:hideMark/>
          </w:tcPr>
          <w:p w14:paraId="7F89746C" w14:textId="77777777" w:rsidR="007A4D0B" w:rsidRPr="00751D47" w:rsidRDefault="007A4D0B" w:rsidP="0079688B">
            <w:r w:rsidRPr="00751D47">
              <w:t>02</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57444F8A" w14:textId="77777777" w:rsidR="007A4D0B" w:rsidRPr="00751D47" w:rsidRDefault="007A4D0B" w:rsidP="0079688B">
            <w:r w:rsidRPr="00751D47">
              <w:t>Registro</w:t>
            </w:r>
          </w:p>
        </w:tc>
        <w:tc>
          <w:tcPr>
            <w:tcW w:w="340" w:type="dxa"/>
            <w:tcBorders>
              <w:top w:val="single" w:sz="4" w:space="0" w:color="A6A6A6"/>
              <w:left w:val="nil"/>
              <w:bottom w:val="single" w:sz="4" w:space="0" w:color="A6A6A6"/>
              <w:right w:val="single" w:sz="4" w:space="0" w:color="auto"/>
            </w:tcBorders>
            <w:shd w:val="clear" w:color="auto" w:fill="auto"/>
            <w:vAlign w:val="center"/>
            <w:hideMark/>
          </w:tcPr>
          <w:p w14:paraId="72AC4828"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56591D5E" w14:textId="77777777" w:rsidR="007A4D0B" w:rsidRPr="00751D47" w:rsidRDefault="007A4D0B" w:rsidP="0079688B">
            <w:r w:rsidRPr="00751D47">
              <w:t> </w:t>
            </w:r>
          </w:p>
        </w:tc>
        <w:tc>
          <w:tcPr>
            <w:tcW w:w="370" w:type="dxa"/>
            <w:tcBorders>
              <w:top w:val="single" w:sz="4" w:space="0" w:color="BFBFBF"/>
              <w:left w:val="single" w:sz="4" w:space="0" w:color="auto"/>
              <w:bottom w:val="single" w:sz="4" w:space="0" w:color="BFBFBF"/>
              <w:right w:val="nil"/>
            </w:tcBorders>
            <w:shd w:val="clear" w:color="000000" w:fill="FFFFFF"/>
            <w:vAlign w:val="center"/>
            <w:hideMark/>
          </w:tcPr>
          <w:p w14:paraId="33C87C49" w14:textId="77777777" w:rsidR="007A4D0B" w:rsidRPr="00751D47" w:rsidRDefault="007A4D0B" w:rsidP="0079688B">
            <w:r w:rsidRPr="00751D47">
              <w:t> </w:t>
            </w:r>
          </w:p>
        </w:tc>
        <w:tc>
          <w:tcPr>
            <w:tcW w:w="313" w:type="dxa"/>
            <w:tcBorders>
              <w:top w:val="single" w:sz="4" w:space="0" w:color="BFBFBF"/>
              <w:left w:val="single" w:sz="4" w:space="0" w:color="BFBFBF"/>
              <w:bottom w:val="single" w:sz="4" w:space="0" w:color="BFBFBF"/>
              <w:right w:val="single" w:sz="4" w:space="0" w:color="BFBFBF"/>
            </w:tcBorders>
            <w:shd w:val="clear" w:color="000000" w:fill="FFFFFF"/>
            <w:vAlign w:val="center"/>
            <w:hideMark/>
          </w:tcPr>
          <w:p w14:paraId="2D54CDE5" w14:textId="77777777" w:rsidR="007A4D0B" w:rsidRPr="00751D47" w:rsidRDefault="007A4D0B" w:rsidP="0079688B">
            <w:r w:rsidRPr="00751D47">
              <w:t> </w:t>
            </w:r>
          </w:p>
        </w:tc>
        <w:tc>
          <w:tcPr>
            <w:tcW w:w="382" w:type="dxa"/>
            <w:tcBorders>
              <w:top w:val="single" w:sz="4" w:space="0" w:color="BFBFBF"/>
              <w:left w:val="nil"/>
              <w:bottom w:val="single" w:sz="4" w:space="0" w:color="BFBFBF"/>
              <w:right w:val="single" w:sz="4" w:space="0" w:color="BFBFBF"/>
            </w:tcBorders>
            <w:shd w:val="clear" w:color="000000" w:fill="FFFFFF"/>
            <w:vAlign w:val="center"/>
            <w:hideMark/>
          </w:tcPr>
          <w:p w14:paraId="296B87B6" w14:textId="77777777" w:rsidR="007A4D0B" w:rsidRPr="00751D47" w:rsidRDefault="007A4D0B" w:rsidP="0079688B">
            <w:r w:rsidRPr="00751D47">
              <w:t> </w:t>
            </w:r>
          </w:p>
        </w:tc>
        <w:tc>
          <w:tcPr>
            <w:tcW w:w="360" w:type="dxa"/>
            <w:tcBorders>
              <w:top w:val="single" w:sz="4" w:space="0" w:color="BFBFBF"/>
              <w:left w:val="nil"/>
              <w:bottom w:val="single" w:sz="4" w:space="0" w:color="BFBFBF"/>
              <w:right w:val="single" w:sz="4" w:space="0" w:color="BFBFBF"/>
            </w:tcBorders>
            <w:shd w:val="clear" w:color="000000" w:fill="FFFFFF"/>
            <w:vAlign w:val="center"/>
            <w:hideMark/>
          </w:tcPr>
          <w:p w14:paraId="1D420977" w14:textId="77777777" w:rsidR="007A4D0B" w:rsidRPr="00751D47" w:rsidRDefault="007A4D0B" w:rsidP="0079688B">
            <w:r w:rsidRPr="00751D47">
              <w:t> </w:t>
            </w:r>
          </w:p>
        </w:tc>
        <w:tc>
          <w:tcPr>
            <w:tcW w:w="391" w:type="dxa"/>
            <w:tcBorders>
              <w:top w:val="single" w:sz="4" w:space="0" w:color="BFBFBF"/>
              <w:left w:val="nil"/>
              <w:bottom w:val="single" w:sz="4" w:space="0" w:color="BFBFBF"/>
              <w:right w:val="single" w:sz="4" w:space="0" w:color="auto"/>
            </w:tcBorders>
            <w:shd w:val="clear" w:color="000000" w:fill="FFFFFF"/>
            <w:vAlign w:val="center"/>
            <w:hideMark/>
          </w:tcPr>
          <w:p w14:paraId="0971E47D" w14:textId="77777777" w:rsidR="007A4D0B" w:rsidRPr="00751D47" w:rsidRDefault="007A4D0B" w:rsidP="0079688B">
            <w:r w:rsidRPr="00751D47">
              <w:t> </w:t>
            </w:r>
          </w:p>
        </w:tc>
      </w:tr>
      <w:tr w:rsidR="007A4D0B" w:rsidRPr="00751D47" w14:paraId="37AA23C2"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3BB66FC0" w14:textId="77777777" w:rsidR="007A4D0B" w:rsidRPr="00751D47" w:rsidRDefault="007A4D0B" w:rsidP="0079688B">
            <w:r w:rsidRPr="00751D47">
              <w:t>03</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60E9E5D9" w14:textId="77777777" w:rsidR="007A4D0B" w:rsidRPr="00751D47" w:rsidRDefault="007A4D0B" w:rsidP="0079688B">
            <w:r w:rsidRPr="00751D47">
              <w:t>Ayudas, subvenciones, becas, premios y cursos</w:t>
            </w:r>
          </w:p>
        </w:tc>
        <w:tc>
          <w:tcPr>
            <w:tcW w:w="340" w:type="dxa"/>
            <w:tcBorders>
              <w:top w:val="nil"/>
              <w:left w:val="nil"/>
              <w:bottom w:val="single" w:sz="4" w:space="0" w:color="A6A6A6"/>
              <w:right w:val="single" w:sz="4" w:space="0" w:color="auto"/>
            </w:tcBorders>
            <w:shd w:val="clear" w:color="auto" w:fill="auto"/>
            <w:vAlign w:val="center"/>
            <w:hideMark/>
          </w:tcPr>
          <w:p w14:paraId="0823B284"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5C842F05"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560CAE14"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3F7F183F"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09D200B5"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5871CEBC"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2114D7DE" w14:textId="77777777" w:rsidR="007A4D0B" w:rsidRPr="00751D47" w:rsidRDefault="007A4D0B" w:rsidP="0079688B">
            <w:r w:rsidRPr="00751D47">
              <w:t> </w:t>
            </w:r>
          </w:p>
        </w:tc>
      </w:tr>
      <w:tr w:rsidR="007A4D0B" w:rsidRPr="00751D47" w14:paraId="11C05F20"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152AA797" w14:textId="77777777" w:rsidR="007A4D0B" w:rsidRPr="00751D47" w:rsidRDefault="007A4D0B" w:rsidP="0079688B">
            <w:r w:rsidRPr="00751D47">
              <w:t>04</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206C04BA" w14:textId="77777777" w:rsidR="007A4D0B" w:rsidRPr="00751D47" w:rsidRDefault="007A4D0B" w:rsidP="0079688B">
            <w:r w:rsidRPr="00751D47">
              <w:t>Evaluación, informes, declaración, acreditaciones y certificaciones</w:t>
            </w:r>
          </w:p>
        </w:tc>
        <w:tc>
          <w:tcPr>
            <w:tcW w:w="340" w:type="dxa"/>
            <w:tcBorders>
              <w:top w:val="nil"/>
              <w:left w:val="nil"/>
              <w:bottom w:val="single" w:sz="4" w:space="0" w:color="A6A6A6"/>
              <w:right w:val="single" w:sz="4" w:space="0" w:color="auto"/>
            </w:tcBorders>
            <w:shd w:val="clear" w:color="auto" w:fill="auto"/>
            <w:vAlign w:val="center"/>
            <w:hideMark/>
          </w:tcPr>
          <w:p w14:paraId="6AFE283D"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335A8FBE"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34492EEF"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769A6887"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1CA8FDDA"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1A1F62F3"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4123B415" w14:textId="77777777" w:rsidR="007A4D0B" w:rsidRPr="00751D47" w:rsidRDefault="007A4D0B" w:rsidP="0079688B">
            <w:r w:rsidRPr="00751D47">
              <w:t> </w:t>
            </w:r>
          </w:p>
        </w:tc>
      </w:tr>
      <w:tr w:rsidR="007A4D0B" w:rsidRPr="00751D47" w14:paraId="3894D4B3"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1C0E0BC5" w14:textId="77777777" w:rsidR="007A4D0B" w:rsidRPr="00751D47" w:rsidRDefault="007A4D0B" w:rsidP="0079688B">
            <w:r w:rsidRPr="00751D47">
              <w:t>05</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61E6406F" w14:textId="77777777" w:rsidR="007A4D0B" w:rsidRPr="00751D47" w:rsidRDefault="007A4D0B" w:rsidP="0079688B">
            <w:r w:rsidRPr="00751D47">
              <w:t>Expropiación y revisión</w:t>
            </w:r>
          </w:p>
        </w:tc>
        <w:tc>
          <w:tcPr>
            <w:tcW w:w="340" w:type="dxa"/>
            <w:tcBorders>
              <w:top w:val="nil"/>
              <w:left w:val="nil"/>
              <w:bottom w:val="single" w:sz="4" w:space="0" w:color="A6A6A6"/>
              <w:right w:val="single" w:sz="4" w:space="0" w:color="auto"/>
            </w:tcBorders>
            <w:shd w:val="clear" w:color="auto" w:fill="auto"/>
            <w:vAlign w:val="center"/>
            <w:hideMark/>
          </w:tcPr>
          <w:p w14:paraId="5942C12F"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70FA0043"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41E90286"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2312B602"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1FDD30B6"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03A2829F"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0C79D2B3" w14:textId="77777777" w:rsidR="007A4D0B" w:rsidRPr="00751D47" w:rsidRDefault="007A4D0B" w:rsidP="0079688B">
            <w:r w:rsidRPr="00751D47">
              <w:t> </w:t>
            </w:r>
          </w:p>
        </w:tc>
      </w:tr>
      <w:tr w:rsidR="007A4D0B" w:rsidRPr="00751D47" w14:paraId="6A6ABB17"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40B0AF4B" w14:textId="77777777" w:rsidR="007A4D0B" w:rsidRPr="00751D47" w:rsidRDefault="007A4D0B" w:rsidP="0079688B">
            <w:r w:rsidRPr="00751D47">
              <w:t>06</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5541A909" w14:textId="77777777" w:rsidR="007A4D0B" w:rsidRPr="00751D47" w:rsidRDefault="007A4D0B" w:rsidP="0079688B">
            <w:r w:rsidRPr="00751D47">
              <w:t>Contratación pública</w:t>
            </w:r>
          </w:p>
        </w:tc>
        <w:tc>
          <w:tcPr>
            <w:tcW w:w="340" w:type="dxa"/>
            <w:tcBorders>
              <w:top w:val="nil"/>
              <w:left w:val="nil"/>
              <w:bottom w:val="single" w:sz="4" w:space="0" w:color="A6A6A6"/>
              <w:right w:val="single" w:sz="4" w:space="0" w:color="auto"/>
            </w:tcBorders>
            <w:shd w:val="clear" w:color="auto" w:fill="auto"/>
            <w:vAlign w:val="center"/>
            <w:hideMark/>
          </w:tcPr>
          <w:p w14:paraId="52FEA179"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0D858BAE"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574C5B31"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27533D7F"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3F6AEAAF"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03BA023C"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11F4764A" w14:textId="77777777" w:rsidR="007A4D0B" w:rsidRPr="00751D47" w:rsidRDefault="007A4D0B" w:rsidP="0079688B">
            <w:r w:rsidRPr="00751D47">
              <w:t> </w:t>
            </w:r>
          </w:p>
        </w:tc>
      </w:tr>
      <w:tr w:rsidR="007A4D0B" w:rsidRPr="00751D47" w14:paraId="42F6981B"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1B9842C4" w14:textId="77777777" w:rsidR="007A4D0B" w:rsidRPr="00751D47" w:rsidRDefault="007A4D0B" w:rsidP="0079688B">
            <w:r w:rsidRPr="00751D47">
              <w:t>07</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3B4611C6" w14:textId="77777777" w:rsidR="007A4D0B" w:rsidRPr="00751D47" w:rsidRDefault="007A4D0B" w:rsidP="0079688B">
            <w:r w:rsidRPr="00751D47">
              <w:t>Sancionador</w:t>
            </w:r>
          </w:p>
        </w:tc>
        <w:tc>
          <w:tcPr>
            <w:tcW w:w="340" w:type="dxa"/>
            <w:tcBorders>
              <w:top w:val="nil"/>
              <w:left w:val="nil"/>
              <w:bottom w:val="single" w:sz="4" w:space="0" w:color="A6A6A6"/>
              <w:right w:val="single" w:sz="4" w:space="0" w:color="auto"/>
            </w:tcBorders>
            <w:shd w:val="clear" w:color="auto" w:fill="auto"/>
            <w:vAlign w:val="center"/>
            <w:hideMark/>
          </w:tcPr>
          <w:p w14:paraId="0A24B818"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3DB7180E"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3422B8CA"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3317DFD8"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35F33FBB"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4FE0AFBD"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79C2D872" w14:textId="77777777" w:rsidR="007A4D0B" w:rsidRPr="00751D47" w:rsidRDefault="007A4D0B" w:rsidP="0079688B">
            <w:r w:rsidRPr="00751D47">
              <w:t> </w:t>
            </w:r>
          </w:p>
        </w:tc>
      </w:tr>
      <w:tr w:rsidR="007A4D0B" w:rsidRPr="00751D47" w14:paraId="73059421"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0936260B" w14:textId="77777777" w:rsidR="007A4D0B" w:rsidRPr="00751D47" w:rsidRDefault="007A4D0B" w:rsidP="0079688B">
            <w:r w:rsidRPr="00751D47">
              <w:t>08</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7D5E2C7D" w14:textId="77777777" w:rsidR="007A4D0B" w:rsidRPr="00751D47" w:rsidRDefault="007A4D0B" w:rsidP="0079688B">
            <w:r w:rsidRPr="00751D47">
              <w:t>Conciliación, mediación y arbitraje</w:t>
            </w:r>
          </w:p>
        </w:tc>
        <w:tc>
          <w:tcPr>
            <w:tcW w:w="340" w:type="dxa"/>
            <w:tcBorders>
              <w:top w:val="nil"/>
              <w:left w:val="nil"/>
              <w:bottom w:val="single" w:sz="4" w:space="0" w:color="A6A6A6"/>
              <w:right w:val="single" w:sz="4" w:space="0" w:color="auto"/>
            </w:tcBorders>
            <w:shd w:val="clear" w:color="auto" w:fill="auto"/>
            <w:vAlign w:val="center"/>
            <w:hideMark/>
          </w:tcPr>
          <w:p w14:paraId="20DDB5F7"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749A96A0"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6991666B"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0A12FF1A"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15D12EF6"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150354C8"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3BD84616" w14:textId="77777777" w:rsidR="007A4D0B" w:rsidRPr="00751D47" w:rsidRDefault="007A4D0B" w:rsidP="0079688B">
            <w:r w:rsidRPr="00751D47">
              <w:t> </w:t>
            </w:r>
          </w:p>
        </w:tc>
      </w:tr>
      <w:tr w:rsidR="007A4D0B" w:rsidRPr="00751D47" w14:paraId="2268CC22"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3810A389" w14:textId="77777777" w:rsidR="007A4D0B" w:rsidRPr="00751D47" w:rsidRDefault="007A4D0B" w:rsidP="0079688B">
            <w:r w:rsidRPr="00751D47">
              <w:t>09</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715E87D2" w14:textId="77777777" w:rsidR="007A4D0B" w:rsidRPr="00751D47" w:rsidRDefault="007A4D0B" w:rsidP="0079688B">
            <w:r w:rsidRPr="00751D47">
              <w:t>Sugerencias, quejas, consultas y reclamaciones</w:t>
            </w:r>
          </w:p>
        </w:tc>
        <w:tc>
          <w:tcPr>
            <w:tcW w:w="340" w:type="dxa"/>
            <w:tcBorders>
              <w:top w:val="nil"/>
              <w:left w:val="nil"/>
              <w:bottom w:val="single" w:sz="4" w:space="0" w:color="A6A6A6"/>
              <w:right w:val="single" w:sz="4" w:space="0" w:color="auto"/>
            </w:tcBorders>
            <w:shd w:val="clear" w:color="auto" w:fill="auto"/>
            <w:vAlign w:val="center"/>
            <w:hideMark/>
          </w:tcPr>
          <w:p w14:paraId="528D8750"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1A8CE401"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2A13A8F8"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4F460B2F"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4D27E2CA"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0E343B9F"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04E00D3F" w14:textId="77777777" w:rsidR="007A4D0B" w:rsidRPr="00751D47" w:rsidRDefault="007A4D0B" w:rsidP="0079688B">
            <w:r w:rsidRPr="00751D47">
              <w:t> </w:t>
            </w:r>
          </w:p>
        </w:tc>
      </w:tr>
      <w:tr w:rsidR="007A4D0B" w:rsidRPr="00751D47" w14:paraId="35DB6592"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296BE834" w14:textId="77777777" w:rsidR="007A4D0B" w:rsidRPr="00751D47" w:rsidRDefault="007A4D0B" w:rsidP="0079688B">
            <w:r w:rsidRPr="00751D47">
              <w:t>10</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2BB7E10B" w14:textId="77777777" w:rsidR="007A4D0B" w:rsidRPr="00751D47" w:rsidRDefault="007A4D0B" w:rsidP="0079688B">
            <w:r w:rsidRPr="00751D47">
              <w:t>Elaboración de disposiciones</w:t>
            </w:r>
          </w:p>
        </w:tc>
        <w:tc>
          <w:tcPr>
            <w:tcW w:w="340" w:type="dxa"/>
            <w:tcBorders>
              <w:top w:val="nil"/>
              <w:left w:val="nil"/>
              <w:bottom w:val="single" w:sz="4" w:space="0" w:color="A6A6A6"/>
              <w:right w:val="single" w:sz="4" w:space="0" w:color="auto"/>
            </w:tcBorders>
            <w:shd w:val="clear" w:color="auto" w:fill="auto"/>
            <w:vAlign w:val="center"/>
            <w:hideMark/>
          </w:tcPr>
          <w:p w14:paraId="484127C8"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069FF3C2"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4157139F"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449892CD"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C44ACB9"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61A2FE69"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4506EDBE" w14:textId="77777777" w:rsidR="007A4D0B" w:rsidRPr="00751D47" w:rsidRDefault="007A4D0B" w:rsidP="0079688B">
            <w:r w:rsidRPr="00751D47">
              <w:t> </w:t>
            </w:r>
          </w:p>
        </w:tc>
      </w:tr>
      <w:tr w:rsidR="007A4D0B" w:rsidRPr="00751D47" w14:paraId="1B10C7C4"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3CD459D2" w14:textId="77777777" w:rsidR="007A4D0B" w:rsidRPr="00751D47" w:rsidRDefault="007A4D0B" w:rsidP="0079688B">
            <w:r w:rsidRPr="00751D47">
              <w:t>11</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3986A794" w14:textId="77777777" w:rsidR="007A4D0B" w:rsidRPr="00751D47" w:rsidRDefault="007A4D0B" w:rsidP="0079688B">
            <w:r w:rsidRPr="00751D47">
              <w:t>Selección y contratación de personal</w:t>
            </w:r>
          </w:p>
        </w:tc>
        <w:tc>
          <w:tcPr>
            <w:tcW w:w="340" w:type="dxa"/>
            <w:tcBorders>
              <w:top w:val="nil"/>
              <w:left w:val="nil"/>
              <w:bottom w:val="single" w:sz="4" w:space="0" w:color="A6A6A6"/>
              <w:right w:val="single" w:sz="4" w:space="0" w:color="auto"/>
            </w:tcBorders>
            <w:shd w:val="clear" w:color="auto" w:fill="auto"/>
            <w:vAlign w:val="center"/>
            <w:hideMark/>
          </w:tcPr>
          <w:p w14:paraId="7DD7ADE1"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56369E20"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085D288A"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78E8F3B9"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1BDAE5E3"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37B1FBAC"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4210D6E4" w14:textId="77777777" w:rsidR="007A4D0B" w:rsidRPr="00751D47" w:rsidRDefault="007A4D0B" w:rsidP="0079688B">
            <w:r w:rsidRPr="00751D47">
              <w:t> </w:t>
            </w:r>
          </w:p>
        </w:tc>
      </w:tr>
      <w:tr w:rsidR="007A4D0B" w:rsidRPr="00751D47" w14:paraId="6D2A7C8D"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6DCC62FF" w14:textId="77777777" w:rsidR="007A4D0B" w:rsidRPr="00751D47" w:rsidRDefault="007A4D0B" w:rsidP="0079688B">
            <w:r w:rsidRPr="00751D47">
              <w:t>12</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54FEC4B3" w14:textId="77777777" w:rsidR="007A4D0B" w:rsidRPr="00751D47" w:rsidRDefault="007A4D0B" w:rsidP="0079688B">
            <w:r w:rsidRPr="00751D47">
              <w:t>Prestaciones sociales y sanitarias</w:t>
            </w:r>
          </w:p>
        </w:tc>
        <w:tc>
          <w:tcPr>
            <w:tcW w:w="340" w:type="dxa"/>
            <w:tcBorders>
              <w:top w:val="nil"/>
              <w:left w:val="nil"/>
              <w:bottom w:val="single" w:sz="4" w:space="0" w:color="A6A6A6"/>
              <w:right w:val="single" w:sz="4" w:space="0" w:color="auto"/>
            </w:tcBorders>
            <w:shd w:val="clear" w:color="auto" w:fill="auto"/>
            <w:vAlign w:val="center"/>
            <w:hideMark/>
          </w:tcPr>
          <w:p w14:paraId="4CCCEECD"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6CF21E43"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1F7FF0D8"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0A4755BB"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6DB09071"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29A23105"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4E3F4AEE" w14:textId="77777777" w:rsidR="007A4D0B" w:rsidRPr="00751D47" w:rsidRDefault="007A4D0B" w:rsidP="0079688B">
            <w:r w:rsidRPr="00751D47">
              <w:t> </w:t>
            </w:r>
          </w:p>
        </w:tc>
      </w:tr>
      <w:tr w:rsidR="007A4D0B" w:rsidRPr="00751D47" w14:paraId="3DC9800A"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11F9233D" w14:textId="77777777" w:rsidR="007A4D0B" w:rsidRPr="00751D47" w:rsidRDefault="007A4D0B" w:rsidP="0079688B">
            <w:r w:rsidRPr="00751D47">
              <w:t>13</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1DC991EF" w14:textId="77777777" w:rsidR="007A4D0B" w:rsidRPr="00751D47" w:rsidRDefault="007A4D0B" w:rsidP="0079688B">
            <w:r w:rsidRPr="00751D47">
              <w:t>Responsabilidad patrimonial</w:t>
            </w:r>
          </w:p>
        </w:tc>
        <w:tc>
          <w:tcPr>
            <w:tcW w:w="340" w:type="dxa"/>
            <w:tcBorders>
              <w:top w:val="nil"/>
              <w:left w:val="nil"/>
              <w:bottom w:val="single" w:sz="4" w:space="0" w:color="A6A6A6"/>
              <w:right w:val="single" w:sz="4" w:space="0" w:color="auto"/>
            </w:tcBorders>
            <w:shd w:val="clear" w:color="auto" w:fill="auto"/>
            <w:vAlign w:val="center"/>
            <w:hideMark/>
          </w:tcPr>
          <w:p w14:paraId="58F04F32"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161B150C"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280325B5"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1BCA5B03"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3D1235CA"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7EA66CF5"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51AEE665" w14:textId="77777777" w:rsidR="007A4D0B" w:rsidRPr="00751D47" w:rsidRDefault="007A4D0B" w:rsidP="0079688B">
            <w:r w:rsidRPr="00751D47">
              <w:t> </w:t>
            </w:r>
          </w:p>
        </w:tc>
      </w:tr>
      <w:tr w:rsidR="007A4D0B" w:rsidRPr="00751D47" w14:paraId="59F9AD20"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7641E72E" w14:textId="77777777" w:rsidR="007A4D0B" w:rsidRPr="00751D47" w:rsidRDefault="007A4D0B" w:rsidP="0079688B">
            <w:r w:rsidRPr="00751D47">
              <w:t>14</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594ED0F6" w14:textId="77777777" w:rsidR="007A4D0B" w:rsidRPr="00751D47" w:rsidRDefault="007A4D0B" w:rsidP="0079688B">
            <w:r w:rsidRPr="00751D47">
              <w:t>Recursos, revisión de oficio y reclamaciones previas</w:t>
            </w:r>
          </w:p>
        </w:tc>
        <w:tc>
          <w:tcPr>
            <w:tcW w:w="340" w:type="dxa"/>
            <w:tcBorders>
              <w:top w:val="nil"/>
              <w:left w:val="nil"/>
              <w:bottom w:val="single" w:sz="4" w:space="0" w:color="A6A6A6"/>
              <w:right w:val="single" w:sz="4" w:space="0" w:color="auto"/>
            </w:tcBorders>
            <w:shd w:val="clear" w:color="auto" w:fill="auto"/>
            <w:vAlign w:val="center"/>
            <w:hideMark/>
          </w:tcPr>
          <w:p w14:paraId="3FB353F2"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5DA837F0"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1976E7E7"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01AB4A1C"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346C8B3"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6D8E3B2A"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0480BDB0" w14:textId="77777777" w:rsidR="007A4D0B" w:rsidRPr="00751D47" w:rsidRDefault="007A4D0B" w:rsidP="0079688B">
            <w:r w:rsidRPr="00751D47">
              <w:t> </w:t>
            </w:r>
          </w:p>
        </w:tc>
      </w:tr>
      <w:tr w:rsidR="007A4D0B" w:rsidRPr="00751D47" w14:paraId="4730F1CC"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5A739A90" w14:textId="77777777" w:rsidR="007A4D0B" w:rsidRPr="00751D47" w:rsidRDefault="007A4D0B" w:rsidP="0079688B">
            <w:r w:rsidRPr="00751D47">
              <w:t>15</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1FFD5C68" w14:textId="77777777" w:rsidR="007A4D0B" w:rsidRPr="00751D47" w:rsidRDefault="007A4D0B" w:rsidP="0079688B">
            <w:r w:rsidRPr="00751D47">
              <w:t>Convenios</w:t>
            </w:r>
          </w:p>
        </w:tc>
        <w:tc>
          <w:tcPr>
            <w:tcW w:w="340" w:type="dxa"/>
            <w:tcBorders>
              <w:top w:val="nil"/>
              <w:left w:val="nil"/>
              <w:bottom w:val="single" w:sz="4" w:space="0" w:color="A6A6A6"/>
              <w:right w:val="single" w:sz="4" w:space="0" w:color="auto"/>
            </w:tcBorders>
            <w:shd w:val="clear" w:color="auto" w:fill="auto"/>
            <w:vAlign w:val="center"/>
            <w:hideMark/>
          </w:tcPr>
          <w:p w14:paraId="55CED04E"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7A1A27F5"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587BEA39"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24D56F3D"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B194B88"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0473681E"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5A6DF3DB" w14:textId="77777777" w:rsidR="007A4D0B" w:rsidRPr="00751D47" w:rsidRDefault="007A4D0B" w:rsidP="0079688B">
            <w:r w:rsidRPr="00751D47">
              <w:t> </w:t>
            </w:r>
          </w:p>
        </w:tc>
      </w:tr>
      <w:tr w:rsidR="007A4D0B" w:rsidRPr="00751D47" w14:paraId="6B290387"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3BB905C3" w14:textId="77777777" w:rsidR="007A4D0B" w:rsidRPr="00751D47" w:rsidRDefault="007A4D0B" w:rsidP="0079688B">
            <w:r w:rsidRPr="00751D47">
              <w:t>16</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441EDDD6" w14:textId="77777777" w:rsidR="007A4D0B" w:rsidRPr="00751D47" w:rsidRDefault="007A4D0B" w:rsidP="0079688B">
            <w:r w:rsidRPr="00751D47">
              <w:t>Tesorería y deuda</w:t>
            </w:r>
          </w:p>
        </w:tc>
        <w:tc>
          <w:tcPr>
            <w:tcW w:w="340" w:type="dxa"/>
            <w:tcBorders>
              <w:top w:val="nil"/>
              <w:left w:val="nil"/>
              <w:bottom w:val="single" w:sz="4" w:space="0" w:color="A6A6A6"/>
              <w:right w:val="single" w:sz="4" w:space="0" w:color="auto"/>
            </w:tcBorders>
            <w:shd w:val="clear" w:color="auto" w:fill="auto"/>
            <w:vAlign w:val="center"/>
            <w:hideMark/>
          </w:tcPr>
          <w:p w14:paraId="6F3125F8"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4B8A8305"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1BD12E43"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42E872D7"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6A8A8C47"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60346864"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5595B40C" w14:textId="77777777" w:rsidR="007A4D0B" w:rsidRPr="00751D47" w:rsidRDefault="007A4D0B" w:rsidP="0079688B">
            <w:r w:rsidRPr="00751D47">
              <w:t> </w:t>
            </w:r>
          </w:p>
        </w:tc>
      </w:tr>
      <w:tr w:rsidR="007A4D0B" w:rsidRPr="00751D47" w14:paraId="433E2735"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1F7943B6" w14:textId="77777777" w:rsidR="007A4D0B" w:rsidRPr="00751D47" w:rsidRDefault="007A4D0B" w:rsidP="0079688B">
            <w:r w:rsidRPr="00751D47">
              <w:t>17</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0A2765BA" w14:textId="77777777" w:rsidR="007A4D0B" w:rsidRPr="00751D47" w:rsidRDefault="007A4D0B" w:rsidP="0079688B">
            <w:r w:rsidRPr="00751D47">
              <w:t>Tributarios y de otros ingresos de derecho público</w:t>
            </w:r>
          </w:p>
        </w:tc>
        <w:tc>
          <w:tcPr>
            <w:tcW w:w="340" w:type="dxa"/>
            <w:tcBorders>
              <w:top w:val="nil"/>
              <w:left w:val="nil"/>
              <w:bottom w:val="single" w:sz="4" w:space="0" w:color="A6A6A6"/>
              <w:right w:val="single" w:sz="4" w:space="0" w:color="auto"/>
            </w:tcBorders>
            <w:shd w:val="clear" w:color="auto" w:fill="auto"/>
            <w:vAlign w:val="center"/>
            <w:hideMark/>
          </w:tcPr>
          <w:p w14:paraId="2476446C"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682BB162"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6F40E7BF"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280780DA"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42E6E56A"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2EFBF285"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12939815" w14:textId="77777777" w:rsidR="007A4D0B" w:rsidRPr="00751D47" w:rsidRDefault="007A4D0B" w:rsidP="0079688B">
            <w:r w:rsidRPr="00751D47">
              <w:t> </w:t>
            </w:r>
          </w:p>
        </w:tc>
      </w:tr>
      <w:tr w:rsidR="007A4D0B" w:rsidRPr="00751D47" w14:paraId="7C8880B8"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42730454" w14:textId="77777777" w:rsidR="007A4D0B" w:rsidRPr="00751D47" w:rsidRDefault="007A4D0B" w:rsidP="0079688B">
            <w:r w:rsidRPr="00751D47">
              <w:t>18</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5179EFD1" w14:textId="77777777" w:rsidR="007A4D0B" w:rsidRPr="00751D47" w:rsidRDefault="007A4D0B" w:rsidP="0079688B">
            <w:r w:rsidRPr="00751D47">
              <w:t>Recursos humanos</w:t>
            </w:r>
          </w:p>
        </w:tc>
        <w:tc>
          <w:tcPr>
            <w:tcW w:w="340" w:type="dxa"/>
            <w:tcBorders>
              <w:top w:val="nil"/>
              <w:left w:val="nil"/>
              <w:bottom w:val="single" w:sz="4" w:space="0" w:color="A6A6A6"/>
              <w:right w:val="single" w:sz="4" w:space="0" w:color="auto"/>
            </w:tcBorders>
            <w:shd w:val="clear" w:color="auto" w:fill="auto"/>
            <w:vAlign w:val="center"/>
            <w:hideMark/>
          </w:tcPr>
          <w:p w14:paraId="4DF214F1"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5B1A5098"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1B92B867"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66B91172"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64DF2DEF"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60F21CC3"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4346571B" w14:textId="77777777" w:rsidR="007A4D0B" w:rsidRPr="00751D47" w:rsidRDefault="007A4D0B" w:rsidP="0079688B">
            <w:r w:rsidRPr="00751D47">
              <w:t> </w:t>
            </w:r>
          </w:p>
        </w:tc>
      </w:tr>
      <w:tr w:rsidR="007A4D0B" w:rsidRPr="00751D47" w14:paraId="4EDDDFBA"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1BBF11DA" w14:textId="77777777" w:rsidR="007A4D0B" w:rsidRPr="00751D47" w:rsidRDefault="007A4D0B" w:rsidP="0079688B">
            <w:r w:rsidRPr="00751D47">
              <w:t>19</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0C1C872E" w14:textId="77777777" w:rsidR="007A4D0B" w:rsidRPr="00751D47" w:rsidRDefault="007A4D0B" w:rsidP="0079688B">
            <w:r w:rsidRPr="00751D47">
              <w:t>Operaciones con bienes</w:t>
            </w:r>
          </w:p>
        </w:tc>
        <w:tc>
          <w:tcPr>
            <w:tcW w:w="340" w:type="dxa"/>
            <w:tcBorders>
              <w:top w:val="nil"/>
              <w:left w:val="nil"/>
              <w:bottom w:val="single" w:sz="4" w:space="0" w:color="A6A6A6"/>
              <w:right w:val="single" w:sz="4" w:space="0" w:color="auto"/>
            </w:tcBorders>
            <w:shd w:val="clear" w:color="auto" w:fill="auto"/>
            <w:vAlign w:val="center"/>
            <w:hideMark/>
          </w:tcPr>
          <w:p w14:paraId="3D7A9EEB"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242F617C"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48BB89CB"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5DA20FFA"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D4BE4DB"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539762C6"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71B52F20" w14:textId="77777777" w:rsidR="007A4D0B" w:rsidRPr="00751D47" w:rsidRDefault="007A4D0B" w:rsidP="0079688B">
            <w:r w:rsidRPr="00751D47">
              <w:t> </w:t>
            </w:r>
          </w:p>
        </w:tc>
      </w:tr>
      <w:tr w:rsidR="007A4D0B" w:rsidRPr="00751D47" w14:paraId="244AE457" w14:textId="77777777" w:rsidTr="007A4D0B">
        <w:trPr>
          <w:trHeight w:val="300"/>
        </w:trPr>
        <w:tc>
          <w:tcPr>
            <w:tcW w:w="343" w:type="dxa"/>
            <w:tcBorders>
              <w:top w:val="nil"/>
              <w:left w:val="single" w:sz="4" w:space="0" w:color="auto"/>
              <w:bottom w:val="single" w:sz="4" w:space="0" w:color="A6A6A6"/>
              <w:right w:val="nil"/>
            </w:tcBorders>
            <w:shd w:val="clear" w:color="auto" w:fill="auto"/>
            <w:noWrap/>
            <w:vAlign w:val="center"/>
            <w:hideMark/>
          </w:tcPr>
          <w:p w14:paraId="30DCBB36" w14:textId="77777777" w:rsidR="007A4D0B" w:rsidRPr="00751D47" w:rsidRDefault="007A4D0B" w:rsidP="0079688B">
            <w:r w:rsidRPr="00751D47">
              <w:t>20</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1F06DBE3" w14:textId="77777777" w:rsidR="007A4D0B" w:rsidRPr="00751D47" w:rsidRDefault="007A4D0B" w:rsidP="0079688B">
            <w:r w:rsidRPr="00751D47">
              <w:t>Protección de menores</w:t>
            </w:r>
          </w:p>
        </w:tc>
        <w:tc>
          <w:tcPr>
            <w:tcW w:w="340" w:type="dxa"/>
            <w:tcBorders>
              <w:top w:val="nil"/>
              <w:left w:val="nil"/>
              <w:bottom w:val="single" w:sz="4" w:space="0" w:color="A6A6A6"/>
              <w:right w:val="single" w:sz="4" w:space="0" w:color="auto"/>
            </w:tcBorders>
            <w:shd w:val="clear" w:color="auto" w:fill="auto"/>
            <w:vAlign w:val="center"/>
            <w:hideMark/>
          </w:tcPr>
          <w:p w14:paraId="652E6210"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3F74EE68" w14:textId="77777777" w:rsidR="007A4D0B" w:rsidRPr="00751D47" w:rsidRDefault="007A4D0B" w:rsidP="0079688B">
            <w:r w:rsidRPr="00751D47">
              <w:t> </w:t>
            </w:r>
          </w:p>
        </w:tc>
        <w:tc>
          <w:tcPr>
            <w:tcW w:w="370" w:type="dxa"/>
            <w:tcBorders>
              <w:top w:val="nil"/>
              <w:left w:val="single" w:sz="4" w:space="0" w:color="auto"/>
              <w:bottom w:val="single" w:sz="4" w:space="0" w:color="BFBFBF"/>
              <w:right w:val="nil"/>
            </w:tcBorders>
            <w:shd w:val="clear" w:color="000000" w:fill="FFFFFF"/>
            <w:vAlign w:val="center"/>
            <w:hideMark/>
          </w:tcPr>
          <w:p w14:paraId="03EAE985" w14:textId="77777777" w:rsidR="007A4D0B" w:rsidRPr="00751D47" w:rsidRDefault="007A4D0B" w:rsidP="0079688B">
            <w:r w:rsidRPr="00751D47">
              <w:t> </w:t>
            </w:r>
          </w:p>
        </w:tc>
        <w:tc>
          <w:tcPr>
            <w:tcW w:w="313" w:type="dxa"/>
            <w:tcBorders>
              <w:top w:val="nil"/>
              <w:left w:val="single" w:sz="4" w:space="0" w:color="BFBFBF"/>
              <w:bottom w:val="single" w:sz="4" w:space="0" w:color="BFBFBF"/>
              <w:right w:val="single" w:sz="4" w:space="0" w:color="BFBFBF"/>
            </w:tcBorders>
            <w:shd w:val="clear" w:color="000000" w:fill="FFFFFF"/>
            <w:vAlign w:val="center"/>
            <w:hideMark/>
          </w:tcPr>
          <w:p w14:paraId="660D4FB5" w14:textId="77777777" w:rsidR="007A4D0B" w:rsidRPr="00751D47" w:rsidRDefault="007A4D0B" w:rsidP="0079688B">
            <w:r w:rsidRPr="00751D47">
              <w:t> </w:t>
            </w:r>
          </w:p>
        </w:tc>
        <w:tc>
          <w:tcPr>
            <w:tcW w:w="382" w:type="dxa"/>
            <w:tcBorders>
              <w:top w:val="nil"/>
              <w:left w:val="nil"/>
              <w:bottom w:val="single" w:sz="4" w:space="0" w:color="BFBFBF"/>
              <w:right w:val="single" w:sz="4" w:space="0" w:color="BFBFBF"/>
            </w:tcBorders>
            <w:shd w:val="clear" w:color="000000" w:fill="FFFFFF"/>
            <w:vAlign w:val="center"/>
            <w:hideMark/>
          </w:tcPr>
          <w:p w14:paraId="27B7BC08" w14:textId="77777777" w:rsidR="007A4D0B" w:rsidRPr="00751D47" w:rsidRDefault="007A4D0B" w:rsidP="0079688B">
            <w:r w:rsidRPr="00751D47">
              <w:t> </w:t>
            </w:r>
          </w:p>
        </w:tc>
        <w:tc>
          <w:tcPr>
            <w:tcW w:w="360" w:type="dxa"/>
            <w:tcBorders>
              <w:top w:val="nil"/>
              <w:left w:val="nil"/>
              <w:bottom w:val="single" w:sz="4" w:space="0" w:color="BFBFBF"/>
              <w:right w:val="single" w:sz="4" w:space="0" w:color="BFBFBF"/>
            </w:tcBorders>
            <w:shd w:val="clear" w:color="000000" w:fill="FFFFFF"/>
            <w:vAlign w:val="center"/>
            <w:hideMark/>
          </w:tcPr>
          <w:p w14:paraId="4EB53A40" w14:textId="77777777" w:rsidR="007A4D0B" w:rsidRPr="00751D47" w:rsidRDefault="007A4D0B" w:rsidP="0079688B">
            <w:r w:rsidRPr="00751D47">
              <w:t> </w:t>
            </w:r>
          </w:p>
        </w:tc>
        <w:tc>
          <w:tcPr>
            <w:tcW w:w="391" w:type="dxa"/>
            <w:tcBorders>
              <w:top w:val="nil"/>
              <w:left w:val="nil"/>
              <w:bottom w:val="single" w:sz="4" w:space="0" w:color="BFBFBF"/>
              <w:right w:val="single" w:sz="4" w:space="0" w:color="auto"/>
            </w:tcBorders>
            <w:shd w:val="clear" w:color="000000" w:fill="FFFFFF"/>
            <w:vAlign w:val="center"/>
            <w:hideMark/>
          </w:tcPr>
          <w:p w14:paraId="19887DB2" w14:textId="77777777" w:rsidR="007A4D0B" w:rsidRPr="00751D47" w:rsidRDefault="007A4D0B" w:rsidP="0079688B">
            <w:r w:rsidRPr="00751D47">
              <w:t> </w:t>
            </w:r>
          </w:p>
        </w:tc>
      </w:tr>
      <w:tr w:rsidR="007A4D0B" w:rsidRPr="00751D47" w14:paraId="7B6C2BD4" w14:textId="77777777" w:rsidTr="000C1B21">
        <w:trPr>
          <w:trHeight w:val="300"/>
        </w:trPr>
        <w:tc>
          <w:tcPr>
            <w:tcW w:w="343" w:type="dxa"/>
            <w:tcBorders>
              <w:top w:val="nil"/>
              <w:left w:val="single" w:sz="4" w:space="0" w:color="auto"/>
              <w:bottom w:val="nil"/>
              <w:right w:val="nil"/>
            </w:tcBorders>
            <w:shd w:val="clear" w:color="auto" w:fill="auto"/>
            <w:noWrap/>
            <w:vAlign w:val="center"/>
            <w:hideMark/>
          </w:tcPr>
          <w:p w14:paraId="6826ACCD" w14:textId="77777777" w:rsidR="007A4D0B" w:rsidRPr="00751D47" w:rsidRDefault="007A4D0B" w:rsidP="0079688B">
            <w:r w:rsidRPr="00751D47">
              <w:t>21</w:t>
            </w:r>
          </w:p>
        </w:tc>
        <w:tc>
          <w:tcPr>
            <w:tcW w:w="5780" w:type="dxa"/>
            <w:gridSpan w:val="2"/>
            <w:tcBorders>
              <w:top w:val="single" w:sz="4" w:space="0" w:color="A6A6A6"/>
              <w:left w:val="nil"/>
              <w:bottom w:val="single" w:sz="4" w:space="0" w:color="A6A6A6"/>
              <w:right w:val="single" w:sz="4" w:space="0" w:color="A6A6A6"/>
            </w:tcBorders>
            <w:shd w:val="clear" w:color="auto" w:fill="auto"/>
            <w:vAlign w:val="center"/>
            <w:hideMark/>
          </w:tcPr>
          <w:p w14:paraId="2EC03474" w14:textId="77777777" w:rsidR="000C1B21" w:rsidRPr="00751D47" w:rsidRDefault="007A4D0B" w:rsidP="0079688B">
            <w:r w:rsidRPr="00751D47">
              <w:t>Publicaciones</w:t>
            </w:r>
          </w:p>
        </w:tc>
        <w:tc>
          <w:tcPr>
            <w:tcW w:w="340" w:type="dxa"/>
            <w:tcBorders>
              <w:top w:val="nil"/>
              <w:left w:val="nil"/>
              <w:bottom w:val="nil"/>
              <w:right w:val="single" w:sz="4" w:space="0" w:color="auto"/>
            </w:tcBorders>
            <w:shd w:val="clear" w:color="auto" w:fill="auto"/>
            <w:vAlign w:val="center"/>
            <w:hideMark/>
          </w:tcPr>
          <w:p w14:paraId="1EA902E9" w14:textId="77777777" w:rsidR="007A4D0B" w:rsidRPr="00751D47" w:rsidRDefault="007A4D0B" w:rsidP="0079688B">
            <w:r w:rsidRPr="00751D47">
              <w:t> </w:t>
            </w:r>
          </w:p>
        </w:tc>
        <w:tc>
          <w:tcPr>
            <w:tcW w:w="196" w:type="dxa"/>
            <w:tcBorders>
              <w:top w:val="nil"/>
              <w:left w:val="nil"/>
              <w:bottom w:val="nil"/>
              <w:right w:val="nil"/>
            </w:tcBorders>
            <w:shd w:val="clear" w:color="000000" w:fill="FFFFFF"/>
            <w:vAlign w:val="center"/>
            <w:hideMark/>
          </w:tcPr>
          <w:p w14:paraId="54E16408" w14:textId="77777777" w:rsidR="007A4D0B" w:rsidRPr="00751D47" w:rsidRDefault="007A4D0B" w:rsidP="0079688B">
            <w:r w:rsidRPr="00751D47">
              <w:t> </w:t>
            </w:r>
          </w:p>
        </w:tc>
        <w:tc>
          <w:tcPr>
            <w:tcW w:w="370" w:type="dxa"/>
            <w:tcBorders>
              <w:top w:val="nil"/>
              <w:left w:val="single" w:sz="4" w:space="0" w:color="auto"/>
              <w:bottom w:val="nil"/>
              <w:right w:val="nil"/>
            </w:tcBorders>
            <w:shd w:val="clear" w:color="000000" w:fill="FFFFFF"/>
            <w:vAlign w:val="center"/>
            <w:hideMark/>
          </w:tcPr>
          <w:p w14:paraId="65C77A5E" w14:textId="77777777" w:rsidR="007A4D0B" w:rsidRPr="00751D47" w:rsidRDefault="007A4D0B" w:rsidP="0079688B">
            <w:r w:rsidRPr="00751D47">
              <w:t> </w:t>
            </w:r>
          </w:p>
        </w:tc>
        <w:tc>
          <w:tcPr>
            <w:tcW w:w="313" w:type="dxa"/>
            <w:tcBorders>
              <w:top w:val="nil"/>
              <w:left w:val="single" w:sz="4" w:space="0" w:color="BFBFBF"/>
              <w:bottom w:val="nil"/>
              <w:right w:val="single" w:sz="4" w:space="0" w:color="BFBFBF"/>
            </w:tcBorders>
            <w:shd w:val="clear" w:color="000000" w:fill="FFFFFF"/>
            <w:vAlign w:val="center"/>
            <w:hideMark/>
          </w:tcPr>
          <w:p w14:paraId="30AE64D5" w14:textId="77777777" w:rsidR="007A4D0B" w:rsidRPr="00751D47" w:rsidRDefault="007A4D0B" w:rsidP="0079688B">
            <w:r w:rsidRPr="00751D47">
              <w:t> </w:t>
            </w:r>
          </w:p>
        </w:tc>
        <w:tc>
          <w:tcPr>
            <w:tcW w:w="382" w:type="dxa"/>
            <w:tcBorders>
              <w:top w:val="nil"/>
              <w:left w:val="nil"/>
              <w:bottom w:val="nil"/>
              <w:right w:val="single" w:sz="4" w:space="0" w:color="BFBFBF"/>
            </w:tcBorders>
            <w:shd w:val="clear" w:color="000000" w:fill="FFFFFF"/>
            <w:vAlign w:val="center"/>
            <w:hideMark/>
          </w:tcPr>
          <w:p w14:paraId="2D5EFC72" w14:textId="77777777" w:rsidR="007A4D0B" w:rsidRPr="00751D47" w:rsidRDefault="007A4D0B" w:rsidP="0079688B">
            <w:r w:rsidRPr="00751D47">
              <w:t> </w:t>
            </w:r>
          </w:p>
        </w:tc>
        <w:tc>
          <w:tcPr>
            <w:tcW w:w="360" w:type="dxa"/>
            <w:tcBorders>
              <w:top w:val="nil"/>
              <w:left w:val="nil"/>
              <w:bottom w:val="nil"/>
              <w:right w:val="single" w:sz="4" w:space="0" w:color="BFBFBF"/>
            </w:tcBorders>
            <w:shd w:val="clear" w:color="000000" w:fill="FFFFFF"/>
            <w:vAlign w:val="center"/>
            <w:hideMark/>
          </w:tcPr>
          <w:p w14:paraId="30077CAE" w14:textId="77777777" w:rsidR="007A4D0B" w:rsidRPr="00751D47" w:rsidRDefault="007A4D0B" w:rsidP="0079688B">
            <w:r w:rsidRPr="00751D47">
              <w:t> </w:t>
            </w:r>
          </w:p>
        </w:tc>
        <w:tc>
          <w:tcPr>
            <w:tcW w:w="391" w:type="dxa"/>
            <w:tcBorders>
              <w:top w:val="nil"/>
              <w:left w:val="nil"/>
              <w:bottom w:val="nil"/>
              <w:right w:val="single" w:sz="4" w:space="0" w:color="auto"/>
            </w:tcBorders>
            <w:shd w:val="clear" w:color="000000" w:fill="FFFFFF"/>
            <w:vAlign w:val="center"/>
            <w:hideMark/>
          </w:tcPr>
          <w:p w14:paraId="2A46DBD4" w14:textId="77777777" w:rsidR="007A4D0B" w:rsidRPr="00751D47" w:rsidRDefault="007A4D0B" w:rsidP="0079688B">
            <w:r w:rsidRPr="00751D47">
              <w:t> </w:t>
            </w:r>
          </w:p>
        </w:tc>
      </w:tr>
      <w:tr w:rsidR="000C1B21" w:rsidRPr="00751D47" w14:paraId="6554972A" w14:textId="77777777" w:rsidTr="007A4D0B">
        <w:trPr>
          <w:trHeight w:val="300"/>
        </w:trPr>
        <w:tc>
          <w:tcPr>
            <w:tcW w:w="343" w:type="dxa"/>
            <w:tcBorders>
              <w:top w:val="nil"/>
              <w:left w:val="single" w:sz="4" w:space="0" w:color="auto"/>
              <w:bottom w:val="single" w:sz="4" w:space="0" w:color="auto"/>
              <w:right w:val="nil"/>
            </w:tcBorders>
            <w:shd w:val="clear" w:color="auto" w:fill="auto"/>
            <w:noWrap/>
            <w:vAlign w:val="center"/>
          </w:tcPr>
          <w:p w14:paraId="7FDA5FB8" w14:textId="77777777" w:rsidR="000C1B21" w:rsidRPr="00751D47" w:rsidRDefault="000C1B21" w:rsidP="0079688B">
            <w:r w:rsidRPr="00751D47">
              <w:t>22</w:t>
            </w:r>
          </w:p>
        </w:tc>
        <w:tc>
          <w:tcPr>
            <w:tcW w:w="5780" w:type="dxa"/>
            <w:gridSpan w:val="2"/>
            <w:tcBorders>
              <w:top w:val="single" w:sz="4" w:space="0" w:color="A6A6A6"/>
              <w:left w:val="nil"/>
              <w:bottom w:val="single" w:sz="4" w:space="0" w:color="auto"/>
              <w:right w:val="single" w:sz="4" w:space="0" w:color="A6A6A6"/>
            </w:tcBorders>
            <w:shd w:val="clear" w:color="auto" w:fill="auto"/>
            <w:vAlign w:val="center"/>
          </w:tcPr>
          <w:p w14:paraId="779711D9" w14:textId="77777777" w:rsidR="000C1B21" w:rsidRPr="00751D47" w:rsidRDefault="000C1B21" w:rsidP="0079688B">
            <w:r w:rsidRPr="00751D47">
              <w:t>Acceso a datos</w:t>
            </w:r>
          </w:p>
        </w:tc>
        <w:tc>
          <w:tcPr>
            <w:tcW w:w="340" w:type="dxa"/>
            <w:tcBorders>
              <w:top w:val="nil"/>
              <w:left w:val="nil"/>
              <w:bottom w:val="single" w:sz="4" w:space="0" w:color="auto"/>
              <w:right w:val="single" w:sz="4" w:space="0" w:color="auto"/>
            </w:tcBorders>
            <w:shd w:val="clear" w:color="auto" w:fill="auto"/>
            <w:vAlign w:val="center"/>
          </w:tcPr>
          <w:p w14:paraId="7994A358" w14:textId="77777777" w:rsidR="000C1B21" w:rsidRPr="00751D47" w:rsidRDefault="000C1B21" w:rsidP="0079688B"/>
        </w:tc>
        <w:tc>
          <w:tcPr>
            <w:tcW w:w="196" w:type="dxa"/>
            <w:tcBorders>
              <w:top w:val="nil"/>
              <w:left w:val="nil"/>
              <w:bottom w:val="nil"/>
              <w:right w:val="nil"/>
            </w:tcBorders>
            <w:shd w:val="clear" w:color="000000" w:fill="FFFFFF"/>
            <w:vAlign w:val="center"/>
          </w:tcPr>
          <w:p w14:paraId="564B6E5D" w14:textId="77777777" w:rsidR="000C1B21" w:rsidRPr="00751D47" w:rsidRDefault="000C1B21" w:rsidP="0079688B"/>
        </w:tc>
        <w:tc>
          <w:tcPr>
            <w:tcW w:w="370" w:type="dxa"/>
            <w:tcBorders>
              <w:top w:val="nil"/>
              <w:left w:val="single" w:sz="4" w:space="0" w:color="auto"/>
              <w:bottom w:val="single" w:sz="4" w:space="0" w:color="auto"/>
              <w:right w:val="nil"/>
            </w:tcBorders>
            <w:shd w:val="clear" w:color="000000" w:fill="FFFFFF"/>
            <w:vAlign w:val="center"/>
          </w:tcPr>
          <w:p w14:paraId="26D5C851" w14:textId="77777777" w:rsidR="000C1B21" w:rsidRPr="00751D47" w:rsidRDefault="000C1B21" w:rsidP="0079688B"/>
        </w:tc>
        <w:tc>
          <w:tcPr>
            <w:tcW w:w="313" w:type="dxa"/>
            <w:tcBorders>
              <w:top w:val="nil"/>
              <w:left w:val="single" w:sz="4" w:space="0" w:color="BFBFBF"/>
              <w:bottom w:val="single" w:sz="4" w:space="0" w:color="auto"/>
              <w:right w:val="single" w:sz="4" w:space="0" w:color="BFBFBF"/>
            </w:tcBorders>
            <w:shd w:val="clear" w:color="000000" w:fill="FFFFFF"/>
            <w:vAlign w:val="center"/>
          </w:tcPr>
          <w:p w14:paraId="72729FCB" w14:textId="77777777" w:rsidR="000C1B21" w:rsidRPr="00751D47" w:rsidRDefault="000C1B21" w:rsidP="0079688B"/>
        </w:tc>
        <w:tc>
          <w:tcPr>
            <w:tcW w:w="382" w:type="dxa"/>
            <w:tcBorders>
              <w:top w:val="nil"/>
              <w:left w:val="nil"/>
              <w:bottom w:val="single" w:sz="4" w:space="0" w:color="auto"/>
              <w:right w:val="single" w:sz="4" w:space="0" w:color="BFBFBF"/>
            </w:tcBorders>
            <w:shd w:val="clear" w:color="000000" w:fill="FFFFFF"/>
            <w:vAlign w:val="center"/>
          </w:tcPr>
          <w:p w14:paraId="32691CD1" w14:textId="77777777" w:rsidR="000C1B21" w:rsidRPr="00751D47" w:rsidRDefault="000C1B21" w:rsidP="0079688B"/>
        </w:tc>
        <w:tc>
          <w:tcPr>
            <w:tcW w:w="360" w:type="dxa"/>
            <w:tcBorders>
              <w:top w:val="nil"/>
              <w:left w:val="nil"/>
              <w:bottom w:val="single" w:sz="4" w:space="0" w:color="auto"/>
              <w:right w:val="single" w:sz="4" w:space="0" w:color="BFBFBF"/>
            </w:tcBorders>
            <w:shd w:val="clear" w:color="000000" w:fill="FFFFFF"/>
            <w:vAlign w:val="center"/>
          </w:tcPr>
          <w:p w14:paraId="05835153" w14:textId="77777777" w:rsidR="000C1B21" w:rsidRPr="00751D47" w:rsidRDefault="000C1B21" w:rsidP="0079688B"/>
        </w:tc>
        <w:tc>
          <w:tcPr>
            <w:tcW w:w="391" w:type="dxa"/>
            <w:tcBorders>
              <w:top w:val="nil"/>
              <w:left w:val="nil"/>
              <w:bottom w:val="single" w:sz="4" w:space="0" w:color="auto"/>
              <w:right w:val="single" w:sz="4" w:space="0" w:color="auto"/>
            </w:tcBorders>
            <w:shd w:val="clear" w:color="000000" w:fill="FFFFFF"/>
            <w:vAlign w:val="center"/>
          </w:tcPr>
          <w:p w14:paraId="19D39700" w14:textId="77777777" w:rsidR="000C1B21" w:rsidRPr="00751D47" w:rsidRDefault="000C1B21" w:rsidP="0079688B"/>
        </w:tc>
      </w:tr>
    </w:tbl>
    <w:p w14:paraId="793820FD" w14:textId="77777777" w:rsidR="005C3FE2" w:rsidRDefault="005C3FE2" w:rsidP="0079688B">
      <w:pPr>
        <w:pStyle w:val="Ttulo2"/>
      </w:pPr>
      <w:bookmarkStart w:id="162" w:name="_Toc411940500"/>
      <w:bookmarkStart w:id="163" w:name="_Toc99016731"/>
      <w:bookmarkEnd w:id="163"/>
    </w:p>
    <w:p w14:paraId="795677FA" w14:textId="77777777" w:rsidR="007A4D0B" w:rsidRPr="00A93169" w:rsidRDefault="007A4D0B" w:rsidP="0079688B">
      <w:pPr>
        <w:pStyle w:val="Ttulo2"/>
        <w:numPr>
          <w:ilvl w:val="1"/>
          <w:numId w:val="18"/>
        </w:numPr>
      </w:pPr>
      <w:bookmarkStart w:id="164" w:name="_Toc99016732"/>
      <w:r w:rsidRPr="00A93169">
        <w:t>Clasificación del sistema</w:t>
      </w:r>
      <w:bookmarkEnd w:id="162"/>
      <w:bookmarkEnd w:id="164"/>
    </w:p>
    <w:p w14:paraId="0545AB95" w14:textId="77777777" w:rsidR="007A4D0B" w:rsidRDefault="007A4D0B" w:rsidP="0079688B">
      <w:r w:rsidRPr="00751D47">
        <w:t>Se correspondería con la valoración más alta de los datos y servicios que maneja el sistema en cada una de las dimensiones valoradas (D</w:t>
      </w:r>
      <w:r w:rsidR="0055240B" w:rsidRPr="00751D47">
        <w:t>, C, I, A, T</w:t>
      </w:r>
      <w:r w:rsidRPr="00751D47">
        <w:t>).</w:t>
      </w:r>
    </w:p>
    <w:p w14:paraId="5CD42D0C" w14:textId="77777777" w:rsidR="00A93169" w:rsidRPr="00751D47" w:rsidRDefault="005C3FE2" w:rsidP="0079688B">
      <w:r>
        <w:br w:type="page"/>
      </w:r>
    </w:p>
    <w:p w14:paraId="52D10EDC" w14:textId="77777777" w:rsidR="00AC3D9B" w:rsidRDefault="007A4D0B" w:rsidP="0079688B">
      <w:pPr>
        <w:pStyle w:val="Ttulo2"/>
        <w:numPr>
          <w:ilvl w:val="1"/>
          <w:numId w:val="18"/>
        </w:numPr>
      </w:pPr>
      <w:r w:rsidRPr="00A93169">
        <w:fldChar w:fldCharType="begin" w:fldLock="1"/>
      </w:r>
      <w:r w:rsidRPr="00A93169">
        <w:instrText>MERGEFIELD Pkg.Name</w:instrText>
      </w:r>
      <w:r w:rsidRPr="00A93169">
        <w:fldChar w:fldCharType="separate"/>
      </w:r>
      <w:bookmarkStart w:id="165" w:name="_Toc411940501"/>
      <w:bookmarkStart w:id="166" w:name="_Toc99016733"/>
      <w:r w:rsidRPr="00A93169">
        <w:t xml:space="preserve">Implicaciones </w:t>
      </w:r>
      <w:bookmarkEnd w:id="165"/>
      <w:r w:rsidRPr="00A93169">
        <w:fldChar w:fldCharType="end"/>
      </w:r>
      <w:r w:rsidR="00A07C8C">
        <w:t>en protección de datos personales</w:t>
      </w:r>
      <w:bookmarkEnd w:id="166"/>
    </w:p>
    <w:p w14:paraId="3933DE2C" w14:textId="77777777" w:rsidR="005C3FE2" w:rsidRDefault="005C3FE2" w:rsidP="0079688B"/>
    <w:p w14:paraId="15DF0611" w14:textId="77777777" w:rsidR="00A72090" w:rsidRDefault="00A72090" w:rsidP="0079688B">
      <w:r>
        <w:t xml:space="preserve">Relacionado con la protección de datos personales  es necesario rellenar la plantilla adjunta a continuación. En el caso de responder a alguna pregunta que sí de la tabla adjunta será necesario ponerse en contacto con el  Servicio de Protección de Datos de la JCCM para analizar si es necesario realizar un análisis/evaluación de impacto en la protección de datos.  </w:t>
      </w:r>
    </w:p>
    <w:p w14:paraId="27F889FA" w14:textId="77777777" w:rsidR="00A72090" w:rsidRDefault="00A72090" w:rsidP="0079688B"/>
    <w:p w14:paraId="04D20075" w14:textId="77777777" w:rsidR="00A72090" w:rsidRDefault="00A72090" w:rsidP="0079688B"/>
    <w:p w14:paraId="07684AAB" w14:textId="77777777" w:rsidR="00A72090" w:rsidRPr="00A72090" w:rsidRDefault="00A72090" w:rsidP="0079688B">
      <w:r w:rsidRPr="00A72090">
        <w:t>PLANTILLA A RELLENAR:</w:t>
      </w:r>
    </w:p>
    <w:p w14:paraId="47054482" w14:textId="77777777" w:rsidR="00A72090" w:rsidRDefault="00A72090" w:rsidP="0079688B"/>
    <w:p w14:paraId="30220685" w14:textId="77777777" w:rsidR="00A72090" w:rsidRPr="00A72090" w:rsidRDefault="00A72090" w:rsidP="0079688B">
      <w:pPr>
        <w:rPr>
          <w:rFonts w:ascii="Calibri" w:hAnsi="Calibri"/>
        </w:rPr>
      </w:pPr>
      <w:r w:rsidRPr="00A72090">
        <w:t>Identificar el tratamiento o tratamientos afectados (del Registro de Actividades de Tratamiento)</w:t>
      </w:r>
    </w:p>
    <w:p w14:paraId="2460E73F" w14:textId="77777777" w:rsidR="00A72090" w:rsidRDefault="00A72090" w:rsidP="0079688B">
      <w:r>
        <w:t>………………………………………………………………………………… con código…………………..</w:t>
      </w:r>
    </w:p>
    <w:p w14:paraId="349427F1" w14:textId="77777777" w:rsidR="00A72090" w:rsidRDefault="00A72090" w:rsidP="0079688B">
      <w:r>
        <w:t>………………………………………………………………………………… con código…………………..</w:t>
      </w:r>
    </w:p>
    <w:p w14:paraId="32CD0A0A" w14:textId="77777777" w:rsidR="00A72090" w:rsidRDefault="00A72090" w:rsidP="007968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838"/>
      </w:tblGrid>
      <w:tr w:rsidR="001C0A94" w:rsidRPr="001C0A94" w14:paraId="6F9735A7" w14:textId="77777777" w:rsidTr="001C0A94">
        <w:trPr>
          <w:cantSplit/>
          <w:tblHeader/>
        </w:trPr>
        <w:tc>
          <w:tcPr>
            <w:tcW w:w="8488" w:type="dxa"/>
            <w:gridSpan w:val="2"/>
            <w:tcBorders>
              <w:top w:val="single" w:sz="4" w:space="0" w:color="auto"/>
              <w:left w:val="single" w:sz="4" w:space="0" w:color="auto"/>
              <w:bottom w:val="single" w:sz="4" w:space="0" w:color="auto"/>
              <w:right w:val="single" w:sz="4" w:space="0" w:color="auto"/>
            </w:tcBorders>
            <w:shd w:val="clear" w:color="auto" w:fill="F2F2F2"/>
            <w:hideMark/>
          </w:tcPr>
          <w:p w14:paraId="7F06F207" w14:textId="77777777" w:rsidR="00A72090" w:rsidRPr="001C0A94" w:rsidRDefault="00A72090" w:rsidP="001C0A94">
            <w:pPr>
              <w:pStyle w:val="Cuerpo"/>
              <w:suppressAutoHyphens/>
              <w:spacing w:before="60" w:after="60" w:line="240" w:lineRule="auto"/>
              <w:jc w:val="center"/>
              <w:rPr>
                <w:rStyle w:val="Ninguno"/>
                <w:b/>
                <w:sz w:val="24"/>
                <w:szCs w:val="24"/>
                <w:lang w:val="de-DE" w:eastAsia="en-US"/>
              </w:rPr>
            </w:pPr>
            <w:r w:rsidRPr="001C0A94">
              <w:rPr>
                <w:rStyle w:val="Ninguno"/>
                <w:b/>
                <w:sz w:val="24"/>
                <w:szCs w:val="24"/>
                <w:lang w:val="de-DE" w:eastAsia="en-US"/>
              </w:rPr>
              <w:t>Indicar si la APLICACIÓN/TRATAMIENTO se encuentra en una de las siguientes situaciones</w:t>
            </w:r>
          </w:p>
          <w:p w14:paraId="487FF2EC" w14:textId="77777777" w:rsidR="00A72090" w:rsidRPr="001C0A94" w:rsidRDefault="00A72090" w:rsidP="001C0A94">
            <w:pPr>
              <w:pStyle w:val="Cuerpo"/>
              <w:suppressAutoHyphens/>
              <w:spacing w:before="60" w:after="60" w:line="240" w:lineRule="auto"/>
              <w:jc w:val="center"/>
              <w:rPr>
                <w:rStyle w:val="Ninguno"/>
                <w:b/>
                <w:sz w:val="24"/>
                <w:szCs w:val="24"/>
                <w:lang w:val="de-DE" w:eastAsia="en-US"/>
              </w:rPr>
            </w:pPr>
            <w:r w:rsidRPr="001C0A94">
              <w:rPr>
                <w:rStyle w:val="Ninguno"/>
                <w:b/>
                <w:sz w:val="24"/>
                <w:szCs w:val="24"/>
                <w:lang w:val="de-DE" w:eastAsia="en-US"/>
              </w:rPr>
              <w:t>(marcar el check significa Sí, dejarlo sin marcar significa No):</w:t>
            </w:r>
          </w:p>
        </w:tc>
      </w:tr>
      <w:tr w:rsidR="001C0A94" w14:paraId="1A6E718E" w14:textId="77777777" w:rsidTr="001C0A94">
        <w:trPr>
          <w:cantSplit/>
          <w:tblHeader/>
        </w:trPr>
        <w:tc>
          <w:tcPr>
            <w:tcW w:w="7650" w:type="dxa"/>
            <w:tcBorders>
              <w:top w:val="single" w:sz="4" w:space="0" w:color="auto"/>
              <w:left w:val="single" w:sz="4" w:space="0" w:color="auto"/>
              <w:bottom w:val="single" w:sz="4" w:space="0" w:color="auto"/>
              <w:right w:val="single" w:sz="4" w:space="0" w:color="auto"/>
            </w:tcBorders>
            <w:shd w:val="clear" w:color="auto" w:fill="auto"/>
          </w:tcPr>
          <w:p w14:paraId="16F2336B" w14:textId="77777777" w:rsidR="00A72090" w:rsidRPr="001C0A94" w:rsidRDefault="00A72090" w:rsidP="001C0A94">
            <w:pPr>
              <w:pStyle w:val="Cuerpo"/>
              <w:suppressAutoHyphens/>
              <w:spacing w:before="60" w:after="60" w:line="240" w:lineRule="auto"/>
              <w:jc w:val="both"/>
              <w:rPr>
                <w:rStyle w:val="Ninguno"/>
                <w:lang w:val="de-DE" w:eastAsia="en-US"/>
              </w:rPr>
            </w:pP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64AB4B23" w14:textId="77777777" w:rsidR="00A72090" w:rsidRPr="001C0A94" w:rsidRDefault="00A72090" w:rsidP="001C0A94">
            <w:pPr>
              <w:pStyle w:val="Cuerpo"/>
              <w:suppressAutoHyphens/>
              <w:spacing w:before="60" w:after="60" w:line="240" w:lineRule="auto"/>
              <w:jc w:val="both"/>
              <w:rPr>
                <w:rStyle w:val="Ninguno"/>
                <w:b/>
                <w:lang w:val="de-DE" w:eastAsia="en-US"/>
              </w:rPr>
            </w:pPr>
            <w:r w:rsidRPr="001C0A94">
              <w:rPr>
                <w:rStyle w:val="Ninguno"/>
                <w:b/>
                <w:lang w:val="de-DE" w:eastAsia="en-US"/>
              </w:rPr>
              <w:t>Si/No</w:t>
            </w:r>
          </w:p>
        </w:tc>
      </w:tr>
      <w:tr w:rsidR="001C0A94" w14:paraId="1E67D8AC"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1A072762" w14:textId="77777777" w:rsidR="00A72090" w:rsidRDefault="00A72090" w:rsidP="001C0A94">
            <w:pPr>
              <w:pStyle w:val="Cuerpo"/>
              <w:suppressAutoHyphens/>
              <w:spacing w:before="60" w:after="60" w:line="240" w:lineRule="auto"/>
              <w:jc w:val="both"/>
              <w:rPr>
                <w:rStyle w:val="Ninguno"/>
                <w:lang w:eastAsia="en-US"/>
              </w:rPr>
            </w:pPr>
            <w:r w:rsidRPr="001C0A94">
              <w:rPr>
                <w:rStyle w:val="Ninguno"/>
                <w:b/>
                <w:lang w:eastAsia="en-US"/>
              </w:rPr>
              <w:t>¿</w:t>
            </w:r>
            <w:r w:rsidRPr="001C0A94">
              <w:rPr>
                <w:rStyle w:val="Ninguno"/>
                <w:b/>
                <w:bCs/>
                <w:lang w:eastAsia="en-US"/>
              </w:rPr>
              <w:t>El tratamiento implica hacer una valoración a personas</w:t>
            </w:r>
            <w:r w:rsidRPr="001C0A94">
              <w:rPr>
                <w:rStyle w:val="Ninguno"/>
                <w:b/>
                <w:lang w:eastAsia="en-US"/>
              </w:rPr>
              <w:t>?</w:t>
            </w:r>
            <w:r>
              <w:rPr>
                <w:rStyle w:val="Ninguno"/>
                <w:lang w:eastAsia="en-US"/>
              </w:rPr>
              <w:t xml:space="preserve"> </w:t>
            </w:r>
          </w:p>
          <w:p w14:paraId="1F7EA96E" w14:textId="77777777" w:rsidR="00A72090" w:rsidRPr="001C0A94" w:rsidRDefault="00A72090" w:rsidP="001C0A94">
            <w:pPr>
              <w:pStyle w:val="Cuerpo"/>
              <w:suppressAutoHyphens/>
              <w:spacing w:before="60" w:after="60" w:line="240" w:lineRule="auto"/>
              <w:jc w:val="both"/>
              <w:rPr>
                <w:rStyle w:val="Ninguno"/>
                <w:lang w:val="de-DE" w:eastAsia="en-US"/>
              </w:rPr>
            </w:pPr>
            <w:r>
              <w:rPr>
                <w:rStyle w:val="Ninguno"/>
                <w:lang w:eastAsia="en-US"/>
              </w:rPr>
              <w:t>Puede incluir recoger datos personales de diferentes ámbitos de su vida (desempeño en el trabajo, personalidad, comportamiento) que se refieran a aspectos de la personalidad o sobre los hábitos (se puede utilizar estos datos para predecir hábitos, comportamientos, etc.).</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593697BB"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4F992093"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10EFFC01" w14:textId="77777777" w:rsidR="00A72090" w:rsidRDefault="00A72090" w:rsidP="001C0A94">
            <w:pPr>
              <w:pStyle w:val="Cuerpo"/>
              <w:suppressAutoHyphens/>
              <w:spacing w:before="60" w:after="60" w:line="240" w:lineRule="auto"/>
              <w:jc w:val="both"/>
              <w:rPr>
                <w:rStyle w:val="Ninguno"/>
                <w:lang w:eastAsia="en-US"/>
              </w:rPr>
            </w:pPr>
            <w:r w:rsidRPr="001C0A94">
              <w:rPr>
                <w:rStyle w:val="Ninguno"/>
                <w:b/>
                <w:lang w:eastAsia="en-US"/>
              </w:rPr>
              <w:t>¿</w:t>
            </w:r>
            <w:r w:rsidRPr="001C0A94">
              <w:rPr>
                <w:rStyle w:val="Ninguno"/>
                <w:b/>
                <w:bCs/>
                <w:lang w:eastAsia="en-US"/>
              </w:rPr>
              <w:t>El tratamiento implica la elaboración de perfiles de personas</w:t>
            </w:r>
            <w:r w:rsidRPr="001C0A94">
              <w:rPr>
                <w:rStyle w:val="Ninguno"/>
                <w:b/>
                <w:lang w:eastAsia="en-US"/>
              </w:rPr>
              <w:t>?</w:t>
            </w:r>
            <w:r>
              <w:rPr>
                <w:rStyle w:val="Ninguno"/>
                <w:lang w:eastAsia="en-US"/>
              </w:rPr>
              <w:t xml:space="preserve"> </w:t>
            </w:r>
          </w:p>
          <w:p w14:paraId="61A36AB5" w14:textId="77777777" w:rsidR="00A72090" w:rsidRPr="001C0A94" w:rsidRDefault="00A72090" w:rsidP="001C0A94">
            <w:pPr>
              <w:pStyle w:val="Cuerpo"/>
              <w:suppressAutoHyphens/>
              <w:spacing w:before="60" w:after="60" w:line="240" w:lineRule="auto"/>
              <w:jc w:val="both"/>
              <w:rPr>
                <w:rStyle w:val="Ninguno"/>
                <w:b/>
                <w:lang w:eastAsia="en-US"/>
              </w:rPr>
            </w:pPr>
            <w:r>
              <w:rPr>
                <w:rStyle w:val="Ninguno"/>
                <w:lang w:eastAsia="en-US"/>
              </w:rPr>
              <w:t>Se realizan categorías o se segmenta a la población para la toma de decisiones (se otorgan calificaciones y se segmenta a los interesados).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5541925F"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747E7447"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40838DFB" w14:textId="77777777" w:rsidR="00A72090" w:rsidRDefault="00A72090" w:rsidP="001C0A94">
            <w:pPr>
              <w:pStyle w:val="Cuerpo"/>
              <w:suppressAutoHyphens/>
              <w:spacing w:before="60" w:after="60" w:line="240" w:lineRule="auto"/>
              <w:jc w:val="both"/>
              <w:rPr>
                <w:rStyle w:val="Ninguno"/>
                <w:lang w:eastAsia="en-US"/>
              </w:rPr>
            </w:pPr>
            <w:r w:rsidRPr="001C0A94">
              <w:rPr>
                <w:rStyle w:val="Ninguno"/>
                <w:b/>
                <w:lang w:eastAsia="en-US"/>
              </w:rPr>
              <w:t>¿El tratamiento de los datos implica</w:t>
            </w:r>
            <w:r>
              <w:rPr>
                <w:rStyle w:val="Ninguno"/>
                <w:lang w:eastAsia="en-US"/>
              </w:rPr>
              <w:t xml:space="preserve"> </w:t>
            </w:r>
            <w:r w:rsidRPr="001C0A94">
              <w:rPr>
                <w:rStyle w:val="Ninguno"/>
                <w:b/>
                <w:bCs/>
                <w:lang w:eastAsia="en-US"/>
              </w:rPr>
              <w:t>tomar decisiones automatizadas</w:t>
            </w:r>
            <w:r>
              <w:rPr>
                <w:rStyle w:val="Ninguno"/>
                <w:lang w:eastAsia="en-US"/>
              </w:rPr>
              <w:t xml:space="preserve"> sin que haya ninguna persona que intervenga en la decisión o valore los resultados? </w:t>
            </w:r>
          </w:p>
          <w:p w14:paraId="11EAA337" w14:textId="77777777" w:rsidR="00A72090" w:rsidRPr="001C0A94" w:rsidRDefault="00A72090" w:rsidP="001C0A94">
            <w:pPr>
              <w:pStyle w:val="Cuerpo"/>
              <w:suppressAutoHyphens/>
              <w:spacing w:before="60" w:after="60" w:line="240" w:lineRule="auto"/>
              <w:jc w:val="both"/>
              <w:rPr>
                <w:rStyle w:val="Ninguno"/>
                <w:b/>
                <w:lang w:eastAsia="en-US"/>
              </w:rPr>
            </w:pPr>
            <w:r>
              <w:rPr>
                <w:rStyle w:val="Ninguno"/>
                <w:lang w:eastAsia="en-US"/>
              </w:rPr>
              <w:t>(el resultado podría dar lugar a la exclusión o discriminación de los interesados, por ejemplo que se le denegara una ayuda).</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71841DF7"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13E3C8B8"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323FC932" w14:textId="77777777" w:rsidR="00A72090" w:rsidRPr="001C0A94" w:rsidRDefault="00A72090" w:rsidP="001C0A94">
            <w:pPr>
              <w:pStyle w:val="Cuerpo"/>
              <w:suppressAutoHyphens/>
              <w:spacing w:before="60" w:after="60" w:line="240" w:lineRule="auto"/>
              <w:jc w:val="both"/>
              <w:rPr>
                <w:rStyle w:val="Ninguno"/>
                <w:b/>
                <w:lang w:eastAsia="en-US"/>
              </w:rPr>
            </w:pPr>
            <w:r w:rsidRPr="001C0A94">
              <w:rPr>
                <w:rStyle w:val="Ninguno"/>
                <w:b/>
                <w:lang w:eastAsia="en-US"/>
              </w:rPr>
              <w:t xml:space="preserve">¿El tratamiento implica la observación, monitorización, supervisión, geolocalización o control de las personas de forma sistemática y exhaustiva? </w:t>
            </w:r>
          </w:p>
          <w:p w14:paraId="54165150" w14:textId="77777777" w:rsidR="00A72090" w:rsidRPr="001C0A94" w:rsidRDefault="00A72090" w:rsidP="001C0A94">
            <w:pPr>
              <w:pStyle w:val="Cuerpo"/>
              <w:suppressAutoHyphens/>
              <w:spacing w:before="60" w:after="60" w:line="240" w:lineRule="auto"/>
              <w:jc w:val="both"/>
              <w:rPr>
                <w:rStyle w:val="Ninguno"/>
                <w:b/>
                <w:lang w:eastAsia="en-US"/>
              </w:rPr>
            </w:pPr>
            <w:r>
              <w:rPr>
                <w:rStyle w:val="Ninguno"/>
                <w:lang w:eastAsia="en-US"/>
              </w:rPr>
              <w:t>(Se recogen datos o metadatos a través de aplicaciones. Se realiza procesamiento de identificadores únicos a través de aplicaciones móviles. Por ejemplo, la instalación de un sistema de videovigilancia en un centro para controlar el servicio prestado).</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773A5535"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rsidRPr="001C0A94" w14:paraId="6A006F6A"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2497F511" w14:textId="77777777" w:rsidR="00A72090" w:rsidRPr="001C0A94" w:rsidRDefault="00A72090" w:rsidP="001C0A94">
            <w:pPr>
              <w:pStyle w:val="Cuerpo"/>
              <w:suppressAutoHyphens/>
              <w:spacing w:before="60" w:after="60" w:line="240" w:lineRule="auto"/>
              <w:jc w:val="both"/>
              <w:rPr>
                <w:rStyle w:val="Ninguno"/>
                <w:b/>
                <w:sz w:val="20"/>
                <w:szCs w:val="20"/>
                <w:lang w:eastAsia="en-US"/>
              </w:rPr>
            </w:pPr>
            <w:r w:rsidRPr="001C0A94">
              <w:rPr>
                <w:rStyle w:val="Ninguno"/>
                <w:b/>
                <w:lang w:eastAsia="en-US"/>
              </w:rPr>
              <w:t xml:space="preserve">¿Se tratan datos a gran escala?  </w:t>
            </w:r>
            <w:r w:rsidRPr="001C0A94">
              <w:rPr>
                <w:rStyle w:val="Ninguno"/>
                <w:sz w:val="20"/>
                <w:szCs w:val="20"/>
                <w:lang w:eastAsia="en-US"/>
              </w:rPr>
              <w:t>(en función del número de personas)</w:t>
            </w:r>
          </w:p>
        </w:tc>
        <w:tc>
          <w:tcPr>
            <w:tcW w:w="838" w:type="dxa"/>
            <w:tcBorders>
              <w:top w:val="single" w:sz="4" w:space="0" w:color="auto"/>
              <w:left w:val="single" w:sz="4" w:space="0" w:color="auto"/>
              <w:bottom w:val="single" w:sz="4" w:space="0" w:color="auto"/>
              <w:right w:val="single" w:sz="4" w:space="0" w:color="auto"/>
            </w:tcBorders>
            <w:shd w:val="clear" w:color="auto" w:fill="auto"/>
          </w:tcPr>
          <w:p w14:paraId="74A145D2" w14:textId="77777777" w:rsidR="00A72090" w:rsidRDefault="00A72090" w:rsidP="001C0A94">
            <w:pPr>
              <w:pStyle w:val="Cuerpo"/>
              <w:suppressAutoHyphens/>
              <w:spacing w:before="60" w:after="60" w:line="240" w:lineRule="auto"/>
              <w:jc w:val="center"/>
              <w:rPr>
                <w:rStyle w:val="Ninguno"/>
                <w:lang w:eastAsia="en-US"/>
              </w:rPr>
            </w:pPr>
          </w:p>
        </w:tc>
      </w:tr>
      <w:tr w:rsidR="001C0A94" w14:paraId="00FDBE65"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2DBF2587" w14:textId="77777777" w:rsidR="00A72090" w:rsidRPr="001C0A94" w:rsidRDefault="00A72090" w:rsidP="001C0A94">
            <w:pPr>
              <w:pStyle w:val="Cuerpo"/>
              <w:suppressAutoHyphens/>
              <w:spacing w:before="60" w:after="60" w:line="240" w:lineRule="auto"/>
              <w:jc w:val="both"/>
              <w:rPr>
                <w:rStyle w:val="Ninguno"/>
                <w:b/>
                <w:lang w:eastAsia="en-US"/>
              </w:rPr>
            </w:pPr>
            <w:r>
              <w:rPr>
                <w:rStyle w:val="Ninguno"/>
                <w:lang w:eastAsia="en-US"/>
              </w:rPr>
              <w:lastRenderedPageBreak/>
              <w:t xml:space="preserve">       De 0 a 10.000 personas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190F74BA"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443DEE35"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217DCC5C" w14:textId="77777777" w:rsidR="00A72090" w:rsidRPr="001C0A94" w:rsidRDefault="00A72090" w:rsidP="001C0A94">
            <w:pPr>
              <w:pStyle w:val="Cuerpo"/>
              <w:suppressAutoHyphens/>
              <w:spacing w:before="60" w:after="60" w:line="240" w:lineRule="auto"/>
              <w:jc w:val="both"/>
              <w:rPr>
                <w:rStyle w:val="Ninguno"/>
                <w:b/>
                <w:lang w:eastAsia="en-US"/>
              </w:rPr>
            </w:pPr>
            <w:r>
              <w:rPr>
                <w:rStyle w:val="Ninguno"/>
                <w:lang w:eastAsia="en-US"/>
              </w:rPr>
              <w:t xml:space="preserve">       De 10.000 a 100.000 personas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7215AA94"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21E683A0"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16E841D8" w14:textId="77777777" w:rsidR="00A72090" w:rsidRPr="001C0A94" w:rsidRDefault="00A72090" w:rsidP="001C0A94">
            <w:pPr>
              <w:pStyle w:val="Cuerpo"/>
              <w:suppressAutoHyphens/>
              <w:spacing w:before="60" w:after="60" w:line="240" w:lineRule="auto"/>
              <w:jc w:val="both"/>
              <w:rPr>
                <w:rStyle w:val="Ninguno"/>
                <w:b/>
                <w:lang w:eastAsia="en-US"/>
              </w:rPr>
            </w:pPr>
            <w:r>
              <w:rPr>
                <w:rStyle w:val="Ninguno"/>
                <w:lang w:eastAsia="en-US"/>
              </w:rPr>
              <w:t xml:space="preserve">       Más de 100.000 personas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6732C618"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5DAC6522"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23546319" w14:textId="77777777" w:rsidR="00A72090" w:rsidRPr="001C0A94" w:rsidRDefault="00A72090" w:rsidP="001C0A94">
            <w:pPr>
              <w:pStyle w:val="Cuerpo"/>
              <w:suppressAutoHyphens/>
              <w:spacing w:before="60" w:after="60" w:line="240" w:lineRule="auto"/>
              <w:jc w:val="both"/>
              <w:rPr>
                <w:rStyle w:val="Ninguno"/>
                <w:b/>
                <w:lang w:eastAsia="en-US"/>
              </w:rPr>
            </w:pPr>
            <w:r w:rsidRPr="001C0A94">
              <w:rPr>
                <w:rStyle w:val="Ninguno"/>
                <w:b/>
                <w:lang w:eastAsia="en-US"/>
              </w:rPr>
              <w:t xml:space="preserve">¿Se tratan datos a gran escala? </w:t>
            </w:r>
          </w:p>
          <w:p w14:paraId="776A84FA" w14:textId="77777777" w:rsidR="00A72090" w:rsidRDefault="00A72090" w:rsidP="001C0A94">
            <w:pPr>
              <w:pStyle w:val="Cuerpo"/>
              <w:suppressAutoHyphens/>
              <w:spacing w:before="60" w:after="60" w:line="240" w:lineRule="auto"/>
              <w:jc w:val="both"/>
              <w:rPr>
                <w:rStyle w:val="Ninguno"/>
                <w:lang w:eastAsia="en-US"/>
              </w:rPr>
            </w:pPr>
            <w:r w:rsidRPr="001C0A94">
              <w:rPr>
                <w:rStyle w:val="Ninguno"/>
                <w:sz w:val="20"/>
                <w:szCs w:val="20"/>
                <w:lang w:eastAsia="en-US"/>
              </w:rPr>
              <w:t>(en función de la cantidad de datos tratados por persona)</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4C7C754A"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rsidRPr="001C0A94" w14:paraId="20CA5A27"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39B0AD9B" w14:textId="77777777" w:rsidR="00A72090" w:rsidRDefault="00A72090" w:rsidP="001C0A94">
            <w:pPr>
              <w:pStyle w:val="Cuerpo"/>
              <w:suppressAutoHyphens/>
              <w:spacing w:before="60" w:after="60" w:line="240" w:lineRule="auto"/>
              <w:jc w:val="both"/>
              <w:rPr>
                <w:rStyle w:val="Ninguno"/>
                <w:lang w:eastAsia="en-US"/>
              </w:rPr>
            </w:pPr>
            <w:r>
              <w:rPr>
                <w:rStyle w:val="Ninguno"/>
                <w:lang w:eastAsia="en-US"/>
              </w:rPr>
              <w:t>¿</w:t>
            </w:r>
            <w:r w:rsidRPr="001C0A94">
              <w:rPr>
                <w:rStyle w:val="Ninguno"/>
                <w:b/>
                <w:lang w:eastAsia="en-US"/>
              </w:rPr>
              <w:t>El tratamiento implica uso de categorías especiales de datos</w:t>
            </w:r>
            <w:r>
              <w:rPr>
                <w:rStyle w:val="Ninguno"/>
                <w:lang w:eastAsia="en-US"/>
              </w:rPr>
              <w:t xml:space="preserve"> o deducir información relacionada con categorías especiales de datos?</w:t>
            </w:r>
          </w:p>
        </w:tc>
        <w:tc>
          <w:tcPr>
            <w:tcW w:w="838" w:type="dxa"/>
            <w:tcBorders>
              <w:top w:val="single" w:sz="4" w:space="0" w:color="auto"/>
              <w:left w:val="single" w:sz="4" w:space="0" w:color="auto"/>
              <w:bottom w:val="single" w:sz="4" w:space="0" w:color="auto"/>
              <w:right w:val="single" w:sz="4" w:space="0" w:color="auto"/>
            </w:tcBorders>
            <w:shd w:val="clear" w:color="auto" w:fill="auto"/>
          </w:tcPr>
          <w:p w14:paraId="4A00EE7F" w14:textId="77777777" w:rsidR="00A72090" w:rsidRPr="001C0A94" w:rsidRDefault="00A72090" w:rsidP="001C0A94">
            <w:pPr>
              <w:pStyle w:val="Cuerpo"/>
              <w:suppressAutoHyphens/>
              <w:spacing w:before="60" w:after="60" w:line="240" w:lineRule="auto"/>
              <w:jc w:val="center"/>
              <w:rPr>
                <w:rStyle w:val="Ninguno"/>
                <w:lang w:val="de-DE" w:eastAsia="en-US"/>
              </w:rPr>
            </w:pPr>
          </w:p>
        </w:tc>
      </w:tr>
      <w:tr w:rsidR="001C0A94" w14:paraId="298F595D"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13FBF"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personales que revelen el origen étnico o racial</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7B2730FD"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1392EE08"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41D92"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 xml:space="preserve">Datos personales que revelen opiniones políticas </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4ACF739B"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1AB22671"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271E4"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personales que revelen convicciones religiosas o filosóficas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6C97E828"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326475E1"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7983B5"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personales que revelen la afiliación sindical</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33BE9B9C"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78712E08"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B1A25"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genéticos para cualquier fin</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6BF6DC60"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01C0F13A"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FDD1F"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biométricos dirigidos a identificar de manera unívoca a una persona física (huella digital, reconocimiento facial, etc.)</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7AD2BD9C"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71C3450C"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2F2BE"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relativos a la salud</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40575777"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28BBA050"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CCEE0"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relativos a la vida sexual o la orientación sexual de una persona física</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16D94869"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1AECC13B"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1F16F" w14:textId="77777777" w:rsidR="00A72090" w:rsidRDefault="00A72090" w:rsidP="001C0A94">
            <w:pPr>
              <w:pStyle w:val="Cuerpo"/>
              <w:suppressAutoHyphens/>
              <w:spacing w:before="60" w:after="60" w:line="240" w:lineRule="auto"/>
              <w:ind w:left="454"/>
              <w:jc w:val="both"/>
              <w:rPr>
                <w:rStyle w:val="Ninguno"/>
                <w:lang w:eastAsia="en-US"/>
              </w:rPr>
            </w:pPr>
            <w:r>
              <w:rPr>
                <w:rStyle w:val="Ninguno"/>
                <w:lang w:eastAsia="en-US"/>
              </w:rPr>
              <w:t>Datos relativos a condenas o infracciones penales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0297F709"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53CA90FC"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07BDA751" w14:textId="77777777" w:rsidR="00A72090" w:rsidRDefault="00A72090" w:rsidP="001C0A94">
            <w:pPr>
              <w:pStyle w:val="Cuerpo"/>
              <w:suppressAutoHyphens/>
              <w:spacing w:before="60" w:after="60" w:line="240" w:lineRule="auto"/>
              <w:jc w:val="both"/>
              <w:rPr>
                <w:rStyle w:val="Ninguno"/>
                <w:lang w:eastAsia="en-US"/>
              </w:rPr>
            </w:pPr>
            <w:r>
              <w:rPr>
                <w:rStyle w:val="Ninguno"/>
                <w:lang w:eastAsia="en-US"/>
              </w:rPr>
              <w:t>¿</w:t>
            </w:r>
            <w:r w:rsidRPr="001C0A94">
              <w:rPr>
                <w:rStyle w:val="Ninguno"/>
                <w:b/>
                <w:lang w:eastAsia="en-US"/>
              </w:rPr>
              <w:t>Se tratan datos de sujetos vulnerables o en riesgo de exclusión social</w:t>
            </w:r>
            <w:r>
              <w:rPr>
                <w:rStyle w:val="Ninguno"/>
                <w:lang w:eastAsia="en-US"/>
              </w:rPr>
              <w:t>, incluyendo datos de menores de 14 años, mayores con algún grado de discapacidad, discapacitados, personas que acceden a servicios sociales y víctimas de violencia de género, así como sus descendientes y personas que estén bajo su guarda y custodia</w:t>
            </w:r>
            <w:r w:rsidRPr="001C0A94">
              <w:rPr>
                <w:rStyle w:val="Ninguno"/>
                <w:b/>
                <w:lang w:eastAsia="en-US"/>
              </w:rPr>
              <w:t>?</w:t>
            </w:r>
            <w:r>
              <w:rPr>
                <w:rStyle w:val="Ninguno"/>
                <w:lang w:eastAsia="en-US"/>
              </w:rPr>
              <w:t xml:space="preserve"> </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11C87F5B"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484DB2BE"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1D2905F7" w14:textId="77777777" w:rsidR="00A72090" w:rsidRPr="001C0A94" w:rsidRDefault="00A72090" w:rsidP="001C0A94">
            <w:pPr>
              <w:pStyle w:val="Cuerpo"/>
              <w:suppressAutoHyphens/>
              <w:spacing w:before="60" w:after="60" w:line="240" w:lineRule="auto"/>
              <w:jc w:val="both"/>
              <w:rPr>
                <w:rStyle w:val="Ninguno"/>
                <w:b/>
                <w:lang w:eastAsia="en-US"/>
              </w:rPr>
            </w:pPr>
            <w:r w:rsidRPr="001C0A94">
              <w:rPr>
                <w:rStyle w:val="Ninguno"/>
                <w:b/>
                <w:lang w:eastAsia="en-US"/>
              </w:rPr>
              <w:t>¿Se realizan tratamientos que implican la asociación, combinación o enlace de registros de bases de datos de dos o más tratamientos con finalidades diferentes o por responsables distintos?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49D69638"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30B7D994"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hideMark/>
          </w:tcPr>
          <w:p w14:paraId="67CEF90A" w14:textId="77777777" w:rsidR="00A72090" w:rsidRDefault="00A72090" w:rsidP="001C0A94">
            <w:pPr>
              <w:pStyle w:val="Cuerpo"/>
              <w:suppressAutoHyphens/>
              <w:spacing w:before="60" w:after="60" w:line="240" w:lineRule="auto"/>
              <w:jc w:val="both"/>
              <w:rPr>
                <w:rStyle w:val="Ninguno"/>
                <w:lang w:eastAsia="en-US"/>
              </w:rPr>
            </w:pPr>
            <w:r w:rsidRPr="001C0A94">
              <w:rPr>
                <w:rStyle w:val="Ninguno"/>
                <w:b/>
                <w:lang w:eastAsia="en-US"/>
              </w:rPr>
              <w:t>¿Se realizan tratamientos que impliquen la utilización de nuevas tecnologías o un uso innovador de tecnologías consolidadas</w:t>
            </w:r>
            <w:r>
              <w:rPr>
                <w:rStyle w:val="Ninguno"/>
                <w:lang w:eastAsia="en-US"/>
              </w:rPr>
              <w:t>, incluyendo la utilización de tecnologías a una nueva escala, con un nuevo objetivo o combinadas con otras, de forma que suponga nuevas formas de recogida y utilización de datos con riesgo para los derechos y libertades de las personas</w:t>
            </w:r>
            <w:r w:rsidRPr="001C0A94">
              <w:rPr>
                <w:rStyle w:val="Ninguno"/>
                <w:b/>
                <w:lang w:eastAsia="en-US"/>
              </w:rPr>
              <w:t xml:space="preserve">? </w:t>
            </w:r>
          </w:p>
          <w:p w14:paraId="0A34E28E" w14:textId="77777777" w:rsidR="00A72090" w:rsidRDefault="00A72090" w:rsidP="001C0A94">
            <w:pPr>
              <w:pStyle w:val="Cuerpo"/>
              <w:suppressAutoHyphens/>
              <w:spacing w:before="60" w:after="60" w:line="240" w:lineRule="auto"/>
              <w:jc w:val="both"/>
              <w:rPr>
                <w:rStyle w:val="Ninguno"/>
                <w:lang w:eastAsia="en-US"/>
              </w:rPr>
            </w:pPr>
            <w:r>
              <w:rPr>
                <w:rStyle w:val="Ninguno"/>
                <w:lang w:eastAsia="en-US"/>
              </w:rPr>
              <w:t>(Por ejemplo, reconocimiento facial, etc.)</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29E426F9"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14:paraId="722C01F3" w14:textId="77777777" w:rsidTr="001C0A94">
        <w:tc>
          <w:tcPr>
            <w:tcW w:w="7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2C24F" w14:textId="77777777" w:rsidR="00A72090" w:rsidRPr="001C0A94" w:rsidRDefault="00A72090" w:rsidP="001C0A94">
            <w:pPr>
              <w:pStyle w:val="Cuerpo"/>
              <w:suppressAutoHyphens/>
              <w:spacing w:before="60" w:after="60" w:line="240" w:lineRule="auto"/>
              <w:jc w:val="both"/>
              <w:rPr>
                <w:rStyle w:val="Ninguno"/>
                <w:b/>
                <w:lang w:eastAsia="en-US"/>
              </w:rPr>
            </w:pPr>
            <w:r w:rsidRPr="001C0A94">
              <w:rPr>
                <w:rStyle w:val="Ninguno"/>
                <w:b/>
                <w:lang w:eastAsia="en-US"/>
              </w:rPr>
              <w:t>¿Se utilizan datos de carácter personal anonimizados con fines estadísticos, históricos o de investigación científica, etc. de manera que posteriormente se puedan volver a utilizar para identificar a los interesados?</w:t>
            </w:r>
          </w:p>
        </w:tc>
        <w:tc>
          <w:tcPr>
            <w:tcW w:w="838" w:type="dxa"/>
            <w:tcBorders>
              <w:top w:val="single" w:sz="4" w:space="0" w:color="auto"/>
              <w:left w:val="single" w:sz="4" w:space="0" w:color="auto"/>
              <w:bottom w:val="single" w:sz="4" w:space="0" w:color="auto"/>
              <w:right w:val="single" w:sz="4" w:space="0" w:color="auto"/>
            </w:tcBorders>
            <w:shd w:val="clear" w:color="auto" w:fill="auto"/>
            <w:hideMark/>
          </w:tcPr>
          <w:p w14:paraId="08850561" w14:textId="77777777" w:rsidR="00A72090" w:rsidRPr="001C0A94" w:rsidRDefault="00A72090" w:rsidP="001C0A94">
            <w:pPr>
              <w:pStyle w:val="Cuerpo"/>
              <w:suppressAutoHyphens/>
              <w:spacing w:before="60" w:after="60" w:line="240" w:lineRule="auto"/>
              <w:jc w:val="center"/>
              <w:rPr>
                <w:rStyle w:val="Ninguno"/>
                <w:lang w:val="de-DE" w:eastAsia="en-US"/>
              </w:rPr>
            </w:pPr>
            <w:r w:rsidRPr="001C0A94">
              <w:rPr>
                <w:rStyle w:val="Ninguno"/>
                <w:rFonts w:ascii="MS Gothic" w:eastAsia="MS Gothic" w:hAnsi="MS Gothic" w:hint="eastAsia"/>
                <w:lang w:val="de-DE" w:eastAsia="en-US"/>
              </w:rPr>
              <w:t>☐</w:t>
            </w:r>
          </w:p>
        </w:tc>
      </w:tr>
      <w:tr w:rsidR="001C0A94" w:rsidRPr="001C0A94" w14:paraId="2DE57BCD" w14:textId="77777777" w:rsidTr="001C0A94">
        <w:tc>
          <w:tcPr>
            <w:tcW w:w="848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53AB75" w14:textId="77777777" w:rsidR="00A72090" w:rsidRPr="001C0A94" w:rsidRDefault="00A72090" w:rsidP="001C0A94">
            <w:pPr>
              <w:pStyle w:val="Cuerpo"/>
              <w:suppressAutoHyphens/>
              <w:spacing w:before="60" w:after="60" w:line="240" w:lineRule="auto"/>
              <w:jc w:val="both"/>
              <w:rPr>
                <w:rStyle w:val="Ninguno"/>
                <w:b/>
                <w:lang w:val="de-DE" w:eastAsia="en-US"/>
              </w:rPr>
            </w:pPr>
            <w:r w:rsidRPr="001C0A94">
              <w:rPr>
                <w:rStyle w:val="Ninguno"/>
                <w:b/>
                <w:lang w:eastAsia="en-US"/>
              </w:rPr>
              <w:t xml:space="preserve">Otros motivos por los que deba realizarse una Evaluación del Impacto de la Protección de Datos: </w:t>
            </w:r>
          </w:p>
        </w:tc>
      </w:tr>
      <w:tr w:rsidR="001C0A94" w:rsidRPr="001C0A94" w14:paraId="27D2770F" w14:textId="77777777" w:rsidTr="001C0A94">
        <w:tc>
          <w:tcPr>
            <w:tcW w:w="84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CB2836" w14:textId="77777777" w:rsidR="00A72090" w:rsidRPr="001C0A94" w:rsidRDefault="00A72090" w:rsidP="001C0A94">
            <w:pPr>
              <w:pStyle w:val="Cuerpo"/>
              <w:suppressAutoHyphens/>
              <w:spacing w:before="60" w:after="60" w:line="240" w:lineRule="auto"/>
              <w:jc w:val="center"/>
              <w:rPr>
                <w:rStyle w:val="Ninguno"/>
                <w:lang w:val="de-DE" w:eastAsia="en-US"/>
              </w:rPr>
            </w:pPr>
          </w:p>
        </w:tc>
      </w:tr>
    </w:tbl>
    <w:p w14:paraId="502E5350" w14:textId="77777777" w:rsidR="00A72090" w:rsidRPr="00A72090" w:rsidRDefault="00A72090" w:rsidP="0079688B">
      <w:pPr>
        <w:rPr>
          <w:lang w:eastAsia="en-US"/>
        </w:rPr>
      </w:pPr>
    </w:p>
    <w:p w14:paraId="1C3F0E3D" w14:textId="77777777" w:rsidR="00A72090" w:rsidRDefault="00A72090" w:rsidP="0079688B"/>
    <w:p w14:paraId="3A11FC66" w14:textId="77777777" w:rsidR="00A72090" w:rsidRDefault="00A72090" w:rsidP="0079688B"/>
    <w:sectPr w:rsidR="00A72090">
      <w:headerReference w:type="default" r:id="rId22"/>
      <w:footerReference w:type="default" r:id="rId23"/>
      <w:pgSz w:w="11908" w:h="16833"/>
      <w:pgMar w:top="1440" w:right="1800" w:bottom="1440" w:left="1800"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Angel Palazon Sanchez" w:date="2022-02-25T11:36:00Z" w:initials="APS">
    <w:p w14:paraId="0225F552" w14:textId="77777777" w:rsidR="005D4EA6" w:rsidRDefault="005D4EA6" w:rsidP="0079688B">
      <w:pPr>
        <w:pStyle w:val="Textocomentario"/>
      </w:pPr>
      <w:r>
        <w:rPr>
          <w:rStyle w:val="Refdecomentario"/>
        </w:rPr>
        <w:annotationRef/>
      </w:r>
      <w:r>
        <w:t>Duda, se trata de industrias Agrarias o agroalimentarias?  - Es Agrarias porque incluye industrias que no son alimentarias, como la del corcho.</w:t>
      </w:r>
    </w:p>
    <w:p w14:paraId="0540EFBC" w14:textId="77777777" w:rsidR="005D4EA6" w:rsidRDefault="005D4EA6" w:rsidP="0079688B">
      <w:pPr>
        <w:pStyle w:val="Textocomentario"/>
      </w:pPr>
    </w:p>
  </w:comment>
  <w:comment w:id="22" w:author="Angel Palazon Sanchez" w:date="2022-02-10T10:05:00Z" w:initials="APS">
    <w:p w14:paraId="2739A178" w14:textId="77777777" w:rsidR="005D4EA6" w:rsidRPr="009A64AD" w:rsidRDefault="005D4EA6" w:rsidP="0079688B">
      <w:pPr>
        <w:pStyle w:val="Textocomentario"/>
      </w:pPr>
      <w:r>
        <w:rPr>
          <w:rStyle w:val="Refdecomentario"/>
        </w:rPr>
        <w:annotationRef/>
      </w:r>
      <w:r w:rsidRPr="009A64AD">
        <w:t>Quizá no sea necesario.</w:t>
      </w:r>
    </w:p>
  </w:comment>
  <w:comment w:id="25" w:author="Maria Josefa Fernandez Ruiz" w:date="2021-12-20T15:27:00Z" w:initials="MJFR">
    <w:p w14:paraId="68F43C78" w14:textId="77777777" w:rsidR="005D4EA6" w:rsidRDefault="005D4EA6" w:rsidP="0079688B">
      <w:pPr>
        <w:pStyle w:val="Textocomentario"/>
      </w:pPr>
      <w:r>
        <w:rPr>
          <w:rStyle w:val="Refdecomentario"/>
        </w:rPr>
        <w:annotationRef/>
      </w:r>
      <w:r>
        <w:t>Aquí habría que ver como incluir a los que no tienen instalación, pero sí que ejercen actividad, ya que no son industrias (físicamente hablando) y no constituirían parte del RIA, pero es un dato interesante para saber las empresas que ejercen actividad en CLM. A estos sí habría que ligarlos con la instalación en la que ejercen su actividad, aunque no sean los titulares.</w:t>
      </w:r>
    </w:p>
    <w:p w14:paraId="7CC0A7E9" w14:textId="77777777" w:rsidR="005D4EA6" w:rsidRDefault="005D4EA6" w:rsidP="0079688B">
      <w:pPr>
        <w:pStyle w:val="Textocomentario"/>
      </w:pPr>
      <w:r>
        <w:t xml:space="preserve">Quizás pueda darse de alta como empresa y tener un tic en el que se marque que no tiene instalación propia y que se encuentra en las instalaciones de un tercero, indicando la instalación en la que se encuentra. </w:t>
      </w:r>
    </w:p>
  </w:comment>
  <w:comment w:id="47" w:author="Angel Palazon Sanchez" w:date="2022-03-07T12:34:00Z" w:initials="APS">
    <w:p w14:paraId="05F695C7" w14:textId="77777777" w:rsidR="005D4EA6" w:rsidRDefault="005D4EA6">
      <w:pPr>
        <w:pStyle w:val="Textocomentario"/>
      </w:pPr>
      <w:r>
        <w:rPr>
          <w:rStyle w:val="Refdecomentario"/>
        </w:rPr>
        <w:annotationRef/>
      </w:r>
      <w:r>
        <w:t>TODO: Añadir foto de la estructura de menú y referencia al análisis detallado.</w:t>
      </w:r>
    </w:p>
  </w:comment>
  <w:comment w:id="75" w:author="Angel Palazon Sanchez" w:date="2022-03-16T12:34:00Z" w:initials="APS">
    <w:p w14:paraId="5FDC97C8" w14:textId="77777777" w:rsidR="00E871BC" w:rsidRDefault="00E871BC">
      <w:pPr>
        <w:pStyle w:val="Textocomentario"/>
      </w:pPr>
      <w:r>
        <w:rPr>
          <w:rStyle w:val="Refdecomentario"/>
        </w:rPr>
        <w:annotationRef/>
      </w:r>
      <w:r>
        <w:t xml:space="preserve">Evitar </w:t>
      </w:r>
      <w:r w:rsidR="00843DA3">
        <w:t xml:space="preserve">en la medida de lo posible </w:t>
      </w:r>
      <w:r>
        <w:t xml:space="preserve">campos </w:t>
      </w:r>
      <w:r w:rsidR="00843DA3">
        <w:t>de texto libre en el modelo de datos.</w:t>
      </w:r>
    </w:p>
  </w:comment>
  <w:comment w:id="76" w:author="Angel Palazon Sanchez" w:date="2022-03-16T12:10:00Z" w:initials="APS">
    <w:p w14:paraId="2CB7BF1B" w14:textId="77777777" w:rsidR="00C2506B" w:rsidRDefault="00C2506B">
      <w:pPr>
        <w:pStyle w:val="Textocomentario"/>
      </w:pPr>
      <w:r>
        <w:rPr>
          <w:rStyle w:val="Refdecomentario"/>
        </w:rPr>
        <w:annotationRef/>
      </w:r>
      <w:r>
        <w:t>Ver si guardar o no una cache de terceros en una tabla local.</w:t>
      </w:r>
    </w:p>
    <w:p w14:paraId="202B346B" w14:textId="77777777" w:rsidR="00043F35" w:rsidRDefault="00043F35">
      <w:pPr>
        <w:pStyle w:val="Textocomentario"/>
      </w:pPr>
      <w:r>
        <w:t>Pensar cómo se gestionan los registros antiguos que no tengan match con la tabla de terceros.</w:t>
      </w:r>
    </w:p>
    <w:p w14:paraId="3486BCE5" w14:textId="77777777" w:rsidR="00C2506B" w:rsidRDefault="00C2506B">
      <w:pPr>
        <w:pStyle w:val="Textocomentario"/>
      </w:pPr>
      <w:r>
        <w:t>Ver posibilidades de subscripción a eventos. (En caso de cambio</w:t>
      </w:r>
      <w:r w:rsidR="00843DA3">
        <w:t>, un evento se propaga a todas las aplicaciones con el cambio de los datos</w:t>
      </w:r>
      <w:r>
        <w:t>).</w:t>
      </w:r>
    </w:p>
  </w:comment>
  <w:comment w:id="77" w:author="Angel Palazon Sanchez" w:date="2022-03-16T12:22:00Z" w:initials="APS">
    <w:p w14:paraId="300976BB" w14:textId="77777777" w:rsidR="00EB5D22" w:rsidRDefault="00EB5D22" w:rsidP="00EB5D22">
      <w:pPr>
        <w:pStyle w:val="Textocomentario"/>
      </w:pPr>
      <w:r>
        <w:rPr>
          <w:rStyle w:val="Refdecomentario"/>
        </w:rPr>
        <w:annotationRef/>
      </w:r>
      <w:r>
        <w:t>No se puede volcar las ediciones al registro hasta que no finaliza el expediente, con estado terminado.</w:t>
      </w:r>
    </w:p>
    <w:p w14:paraId="761CC018" w14:textId="77777777" w:rsidR="00EB5D22" w:rsidRDefault="00EB5D22" w:rsidP="00EB5D22">
      <w:pPr>
        <w:pStyle w:val="Textocomentario"/>
      </w:pPr>
      <w:r>
        <w:t>¿Cómo se hace en SIGCA? Campo de fecha de validez y fecha de fin de validez. Darle fecha de validez cuando se resuelva el expediente y dar fin de validez a los datos que no son válidos.</w:t>
      </w:r>
    </w:p>
    <w:p w14:paraId="48024298" w14:textId="77777777" w:rsidR="00EB5D22" w:rsidRDefault="00EB5D22" w:rsidP="00EB5D22">
      <w:pPr>
        <w:pStyle w:val="Textocomentario"/>
      </w:pPr>
      <w:r>
        <w:t>Jugar con el id y el estado del registro.</w:t>
      </w:r>
    </w:p>
    <w:p w14:paraId="19C18E06" w14:textId="77777777" w:rsidR="00EB5D22" w:rsidRDefault="00EB5D22" w:rsidP="00EB5D22">
      <w:pPr>
        <w:pStyle w:val="Textocomentario"/>
      </w:pPr>
      <w:r>
        <w:t>Tiene pocas modificaciones</w:t>
      </w:r>
      <w:r w:rsidR="00236E2A">
        <w:t>.</w:t>
      </w:r>
    </w:p>
    <w:p w14:paraId="317236A0" w14:textId="77777777" w:rsidR="00EB5D22" w:rsidRDefault="00EB5D22" w:rsidP="00EB5D22">
      <w:pPr>
        <w:pStyle w:val="Textocomentario"/>
      </w:pPr>
      <w:r>
        <w:t>Deben minimizarse los cambios en los registros principales. Domicilio, representantes, socios, deben ir en tablas auxiliares. Buscar una relación de composición.</w:t>
      </w:r>
    </w:p>
    <w:p w14:paraId="05A665AE" w14:textId="77777777" w:rsidR="00EB5D22" w:rsidRDefault="00EB5D22" w:rsidP="00EB5D22">
      <w:pPr>
        <w:pStyle w:val="Textocomentario"/>
      </w:pPr>
    </w:p>
    <w:p w14:paraId="5B97779C" w14:textId="77777777" w:rsidR="00EB5D22" w:rsidRDefault="00EB5D22" w:rsidP="00EB5D22">
      <w:pPr>
        <w:pStyle w:val="Textocomentario"/>
      </w:pPr>
      <w:r>
        <w:t>Ver el añadir campos de estado de validez.</w:t>
      </w:r>
    </w:p>
    <w:p w14:paraId="5CD48CBD" w14:textId="77777777" w:rsidR="00EB5D22" w:rsidRDefault="00EB5D22" w:rsidP="00EB5D22">
      <w:pPr>
        <w:pStyle w:val="Textocomentario"/>
      </w:pPr>
    </w:p>
    <w:p w14:paraId="61280C2B" w14:textId="77777777" w:rsidR="00EB5D22" w:rsidRDefault="00EB5D22" w:rsidP="00EB5D22">
      <w:pPr>
        <w:pStyle w:val="Textocomentario"/>
      </w:pPr>
      <w:r>
        <w:t>Borrado lógico, fecha de baja.</w:t>
      </w:r>
    </w:p>
  </w:comment>
  <w:comment w:id="78" w:author="Angel Palazon Sanchez" w:date="2022-03-22T12:17:00Z" w:initials="APS">
    <w:p w14:paraId="5867C1D5" w14:textId="77777777" w:rsidR="00BA42C3" w:rsidRDefault="00BA42C3">
      <w:pPr>
        <w:pStyle w:val="Textocomentario"/>
      </w:pPr>
      <w:r>
        <w:rPr>
          <w:rStyle w:val="Refdecomentario"/>
        </w:rPr>
        <w:annotationRef/>
      </w:r>
      <w:r>
        <w:t>A nivel de base de datos: Cada modificación supondrá insertar una nueva fila. Definiremos el modelo de estados de los datos en borrador.</w:t>
      </w:r>
    </w:p>
  </w:comment>
  <w:comment w:id="79" w:author="Angel Palazon Sanchez" w:date="2022-03-16T12:20:00Z" w:initials="APS">
    <w:p w14:paraId="1F83FE05" w14:textId="77777777" w:rsidR="00161DE0" w:rsidRDefault="00161DE0">
      <w:pPr>
        <w:pStyle w:val="Textocomentario"/>
      </w:pPr>
      <w:r>
        <w:rPr>
          <w:rStyle w:val="Refdecomentario"/>
        </w:rPr>
        <w:annotationRef/>
      </w:r>
      <w:r>
        <w:t>La SGA tiene algo parecido.</w:t>
      </w:r>
    </w:p>
    <w:p w14:paraId="25B4C00A" w14:textId="77777777" w:rsidR="00161DE0" w:rsidRDefault="00161DE0">
      <w:pPr>
        <w:pStyle w:val="Textocomentario"/>
      </w:pPr>
    </w:p>
  </w:comment>
  <w:comment w:id="80" w:author="Angel Palazon Sanchez" w:date="2022-03-22T12:22:00Z" w:initials="APS">
    <w:p w14:paraId="2237F848" w14:textId="77777777" w:rsidR="007D708B" w:rsidRDefault="007D708B">
      <w:pPr>
        <w:pStyle w:val="Textocomentario"/>
      </w:pPr>
      <w:r>
        <w:rPr>
          <w:rStyle w:val="Refdecomentario"/>
        </w:rPr>
        <w:annotationRef/>
      </w:r>
      <w:r>
        <w:t>Esto permite tener el histórico de forma simple.</w:t>
      </w:r>
    </w:p>
  </w:comment>
  <w:comment w:id="81" w:author="Angel Palazon Sanchez" w:date="2022-03-22T12:29:00Z" w:initials="APS">
    <w:p w14:paraId="583CA1EB" w14:textId="77777777" w:rsidR="00A85243" w:rsidRDefault="00A85243">
      <w:pPr>
        <w:pStyle w:val="Textocomentario"/>
      </w:pPr>
      <w:r>
        <w:rPr>
          <w:rStyle w:val="Refdecomentario"/>
        </w:rPr>
        <w:annotationRef/>
      </w:r>
      <w:r>
        <w:t xml:space="preserve">Responde a la necesidad: </w:t>
      </w:r>
      <w:r w:rsidRPr="00A85243">
        <w:t>Debemos tener capacidad de conocer en todo momento los registros “con vicio”.</w:t>
      </w:r>
    </w:p>
  </w:comment>
  <w:comment w:id="84" w:author="Angel Palazon Sanchez" w:date="2022-03-14T13:40:00Z" w:initials="APS">
    <w:p w14:paraId="291CA451" w14:textId="77777777" w:rsidR="00E2701A" w:rsidRDefault="00E2701A">
      <w:pPr>
        <w:pStyle w:val="Textocomentario"/>
      </w:pPr>
      <w:r>
        <w:rPr>
          <w:rStyle w:val="Refdecomentario"/>
        </w:rPr>
        <w:annotationRef/>
      </w:r>
      <w:r>
        <w:t>Ver si fuera suficiente la funcionalidad de registro de auditoría para registrar y consultar este histórico.</w:t>
      </w:r>
    </w:p>
  </w:comment>
  <w:comment w:id="86" w:author="Angel Palazon Sanchez" w:date="2022-03-16T12:13:00Z" w:initials="APS">
    <w:p w14:paraId="4AD87923" w14:textId="77777777" w:rsidR="00C2506B" w:rsidRDefault="00C2506B">
      <w:pPr>
        <w:pStyle w:val="Textocomentario"/>
      </w:pPr>
      <w:r>
        <w:rPr>
          <w:rStyle w:val="Refdecomentario"/>
        </w:rPr>
        <w:annotationRef/>
      </w:r>
      <w:r>
        <w:t>Estudiar la posibilidad de integrarnos con la ventanilla electrónica de la Jccm. A nivel de formularios de solicitud. Que la captura sea de ellos. De la captura pasará a nuestra tramitación.</w:t>
      </w:r>
    </w:p>
    <w:p w14:paraId="6DAC1904" w14:textId="77777777" w:rsidR="00C2506B" w:rsidRDefault="00C2506B">
      <w:pPr>
        <w:pStyle w:val="Textocomentario"/>
      </w:pPr>
    </w:p>
    <w:p w14:paraId="7E489E78" w14:textId="77777777" w:rsidR="00C2506B" w:rsidRDefault="00C2506B">
      <w:pPr>
        <w:pStyle w:val="Textocomentario"/>
      </w:pPr>
      <w:r>
        <w:t>SIACI4 está en preproducción. El catálogo de trámites está. Todavía no nos han pasado documentación. H</w:t>
      </w:r>
      <w:r w:rsidR="004D2D03">
        <w:t>ablar con David</w:t>
      </w:r>
      <w:r>
        <w:t xml:space="preserve"> Rodriguez, Gonzalo del Rio.</w:t>
      </w:r>
    </w:p>
    <w:p w14:paraId="42F450B6" w14:textId="77777777" w:rsidR="005804A4" w:rsidRDefault="005804A4">
      <w:pPr>
        <w:pStyle w:val="Textocomentario"/>
      </w:pPr>
    </w:p>
    <w:p w14:paraId="31C93E58" w14:textId="77777777" w:rsidR="005804A4" w:rsidRDefault="005804A4">
      <w:pPr>
        <w:pStyle w:val="Textocomentario"/>
      </w:pPr>
      <w:r>
        <w:t>Botón “Recuperar datos de la ventanilla electrónica”.</w:t>
      </w:r>
    </w:p>
    <w:p w14:paraId="106982D9" w14:textId="77777777" w:rsidR="005804A4" w:rsidRDefault="005804A4">
      <w:pPr>
        <w:pStyle w:val="Textocomentario"/>
      </w:pPr>
      <w:r>
        <w:t>Tener en cuenta trámites de audiencia y notificaciones. Via notifica.</w:t>
      </w:r>
    </w:p>
    <w:p w14:paraId="3ACD803F" w14:textId="77777777" w:rsidR="005804A4" w:rsidRDefault="005804A4">
      <w:pPr>
        <w:pStyle w:val="Textocomentario"/>
      </w:pPr>
      <w:r>
        <w:t>Si no se subsana, fin de actuaciones.</w:t>
      </w:r>
    </w:p>
    <w:p w14:paraId="78BDBA50" w14:textId="77777777" w:rsidR="00C2506B" w:rsidRDefault="00C2506B">
      <w:pPr>
        <w:pStyle w:val="Textocomentario"/>
      </w:pPr>
    </w:p>
    <w:p w14:paraId="21A18F91" w14:textId="77777777" w:rsidR="006A0972" w:rsidRDefault="006A0972">
      <w:pPr>
        <w:pStyle w:val="Textocomentario"/>
      </w:pPr>
      <w:r>
        <w:t>Plan B:</w:t>
      </w:r>
    </w:p>
    <w:p w14:paraId="4E0D74EF" w14:textId="77777777" w:rsidR="00C2506B" w:rsidRDefault="00C2506B">
      <w:pPr>
        <w:pStyle w:val="Textocomentario"/>
      </w:pPr>
      <w:r>
        <w:t xml:space="preserve">Se podría usar el SOLICITA. El problema es que está muy limitado en la solicitud. Si se usara habría que adaptarlo </w:t>
      </w:r>
      <w:r w:rsidR="005804A4">
        <w:t xml:space="preserve">después a </w:t>
      </w:r>
      <w:r>
        <w:t>nueva ventanilla.</w:t>
      </w:r>
    </w:p>
  </w:comment>
  <w:comment w:id="88" w:author="Angel Palazon Sanchez" w:date="2022-03-22T13:02:00Z" w:initials="APS">
    <w:p w14:paraId="754BC4B2" w14:textId="77777777" w:rsidR="006A0972" w:rsidRDefault="006A0972">
      <w:pPr>
        <w:pStyle w:val="Textocomentario"/>
      </w:pPr>
      <w:r>
        <w:rPr>
          <w:rStyle w:val="Refdecomentario"/>
        </w:rPr>
        <w:annotationRef/>
      </w:r>
      <w:r>
        <w:t>Ver cómo lo va a soportar el nuevo SIACI4 y la nueva sede electrónica.</w:t>
      </w:r>
    </w:p>
  </w:comment>
  <w:comment w:id="91" w:author="Angel Palazon Sanchez" w:date="2022-03-14T13:38:00Z" w:initials="APS">
    <w:p w14:paraId="76C5D2A1" w14:textId="77777777" w:rsidR="00E2701A" w:rsidRDefault="00E2701A" w:rsidP="00E2701A">
      <w:r>
        <w:rPr>
          <w:rStyle w:val="Refdecomentario"/>
        </w:rPr>
        <w:annotationRef/>
      </w:r>
      <w:r>
        <w:t>Nota: Pendiente de definir completamente cuando se reciban los requisitos de las usuarias.</w:t>
      </w:r>
    </w:p>
    <w:p w14:paraId="1E2E4EF8" w14:textId="77777777" w:rsidR="00E2701A" w:rsidRDefault="00E2701A">
      <w:pPr>
        <w:pStyle w:val="Textocomentario"/>
      </w:pPr>
    </w:p>
  </w:comment>
  <w:comment w:id="97" w:author="Angel Palazon Sanchez" w:date="2022-02-10T13:53:00Z" w:initials="APS">
    <w:p w14:paraId="719849E5" w14:textId="77777777" w:rsidR="005D4EA6" w:rsidRPr="009A64AD" w:rsidRDefault="005D4EA6" w:rsidP="0079688B">
      <w:pPr>
        <w:pStyle w:val="Textocomentario"/>
      </w:pPr>
      <w:r>
        <w:rPr>
          <w:rStyle w:val="Refdecomentario"/>
        </w:rPr>
        <w:annotationRef/>
      </w:r>
      <w:r w:rsidRPr="009A64AD">
        <w:t>Seguro que hay más.</w:t>
      </w:r>
    </w:p>
  </w:comment>
  <w:comment w:id="108" w:author="Angel Palazon Sanchez" w:date="2022-02-11T09:46:00Z" w:initials="APS">
    <w:p w14:paraId="7A57D32B" w14:textId="77777777" w:rsidR="00FF2B79" w:rsidRPr="009A64AD" w:rsidRDefault="00FF2B79" w:rsidP="00FF2B79">
      <w:pPr>
        <w:pStyle w:val="Textocomentario"/>
      </w:pPr>
      <w:r>
        <w:rPr>
          <w:rStyle w:val="Refdecomentario"/>
        </w:rPr>
        <w:annotationRef/>
      </w:r>
      <w:r w:rsidRPr="009A64AD">
        <w:t>Referenciar futuro documento de arquitectura tecnologíca.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40EFBC" w15:done="0"/>
  <w15:commentEx w15:paraId="2739A178" w15:done="0"/>
  <w15:commentEx w15:paraId="7CC0A7E9" w15:done="0"/>
  <w15:commentEx w15:paraId="05F695C7" w15:done="0"/>
  <w15:commentEx w15:paraId="5FDC97C8" w15:done="0"/>
  <w15:commentEx w15:paraId="3486BCE5" w15:done="0"/>
  <w15:commentEx w15:paraId="61280C2B" w15:done="0"/>
  <w15:commentEx w15:paraId="5867C1D5" w15:done="0"/>
  <w15:commentEx w15:paraId="25B4C00A" w15:done="0"/>
  <w15:commentEx w15:paraId="2237F848" w15:done="0"/>
  <w15:commentEx w15:paraId="583CA1EB" w15:done="0"/>
  <w15:commentEx w15:paraId="291CA451" w15:done="0"/>
  <w15:commentEx w15:paraId="4E0D74EF" w15:done="0"/>
  <w15:commentEx w15:paraId="754BC4B2" w15:done="0"/>
  <w15:commentEx w15:paraId="1E2E4EF8" w15:done="0"/>
  <w15:commentEx w15:paraId="719849E5" w15:done="0"/>
  <w15:commentEx w15:paraId="7A57D3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0281F" w14:textId="77777777" w:rsidR="00D61C47" w:rsidRDefault="00D61C47" w:rsidP="0079688B">
      <w:r>
        <w:separator/>
      </w:r>
    </w:p>
  </w:endnote>
  <w:endnote w:type="continuationSeparator" w:id="0">
    <w:p w14:paraId="7F2B75F5" w14:textId="77777777" w:rsidR="00D61C47" w:rsidRDefault="00D61C47" w:rsidP="0079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Layout w:type="fixed"/>
      <w:tblCellMar>
        <w:left w:w="70" w:type="dxa"/>
        <w:right w:w="70" w:type="dxa"/>
      </w:tblCellMar>
      <w:tblLook w:val="0000" w:firstRow="0" w:lastRow="0" w:firstColumn="0" w:lastColumn="0" w:noHBand="0" w:noVBand="0"/>
    </w:tblPr>
    <w:tblGrid>
      <w:gridCol w:w="6840"/>
      <w:gridCol w:w="1800"/>
    </w:tblGrid>
    <w:tr w:rsidR="005D4EA6" w14:paraId="28FD911B" w14:textId="77777777">
      <w:tblPrEx>
        <w:tblCellMar>
          <w:top w:w="0" w:type="dxa"/>
          <w:bottom w:w="0" w:type="dxa"/>
        </w:tblCellMar>
      </w:tblPrEx>
      <w:trPr>
        <w:trHeight w:val="398"/>
      </w:trPr>
      <w:tc>
        <w:tcPr>
          <w:tcW w:w="6840" w:type="dxa"/>
          <w:tcBorders>
            <w:top w:val="single" w:sz="4" w:space="0" w:color="auto"/>
            <w:left w:val="nil"/>
            <w:bottom w:val="nil"/>
            <w:right w:val="nil"/>
          </w:tcBorders>
        </w:tcPr>
        <w:p w14:paraId="0D9CD009" w14:textId="77777777" w:rsidR="005D4EA6" w:rsidRDefault="005D4EA6" w:rsidP="006D6ED4">
          <w:pPr>
            <w:pStyle w:val="Footer"/>
            <w:widowControl/>
            <w:tabs>
              <w:tab w:val="clear" w:pos="4320"/>
            </w:tabs>
            <w:spacing w:before="120" w:after="120"/>
            <w:jc w:val="both"/>
            <w:rPr>
              <w:rFonts w:ascii="Verdana" w:hAnsi="Verdana" w:cs="Verdana"/>
              <w:sz w:val="16"/>
              <w:szCs w:val="16"/>
              <w:u w:color="000000"/>
              <w:lang w:val="es-ES_tradnl"/>
            </w:rPr>
          </w:pPr>
          <w:r>
            <w:rPr>
              <w:i/>
              <w:iCs/>
              <w:sz w:val="18"/>
              <w:szCs w:val="18"/>
              <w:lang w:val="es-ES"/>
            </w:rPr>
            <w:t>10</w:t>
          </w:r>
          <w:r>
            <w:rPr>
              <w:i/>
              <w:iCs/>
              <w:sz w:val="18"/>
              <w:szCs w:val="18"/>
            </w:rPr>
            <w:t>-RIA-</w:t>
          </w:r>
          <w:r>
            <w:rPr>
              <w:i/>
              <w:iCs/>
              <w:sz w:val="18"/>
              <w:szCs w:val="18"/>
              <w:lang w:val="es-ES"/>
            </w:rPr>
            <w:t>Estudio viabilidad</w:t>
          </w:r>
        </w:p>
      </w:tc>
      <w:tc>
        <w:tcPr>
          <w:tcW w:w="1800" w:type="dxa"/>
          <w:tcBorders>
            <w:top w:val="single" w:sz="4" w:space="0" w:color="auto"/>
            <w:left w:val="nil"/>
            <w:bottom w:val="nil"/>
            <w:right w:val="nil"/>
          </w:tcBorders>
        </w:tcPr>
        <w:p w14:paraId="53E59121" w14:textId="12368EC9" w:rsidR="005D4EA6" w:rsidRDefault="005D4EA6">
          <w:pPr>
            <w:pStyle w:val="Footer"/>
            <w:widowControl/>
            <w:tabs>
              <w:tab w:val="clear" w:pos="4320"/>
            </w:tabs>
            <w:spacing w:before="120" w:after="120"/>
            <w:jc w:val="center"/>
            <w:rPr>
              <w:rFonts w:ascii="Verdana" w:hAnsi="Verdana" w:cs="Verdana"/>
              <w:u w:color="000000"/>
              <w:lang w:val="es-ES_tradnl"/>
            </w:rPr>
          </w:pPr>
          <w:r>
            <w:rPr>
              <w:i/>
              <w:iCs/>
              <w:sz w:val="18"/>
              <w:szCs w:val="18"/>
              <w:u w:color="000000"/>
              <w:lang w:val="es-ES"/>
            </w:rPr>
            <w:t xml:space="preserve">Página </w:t>
          </w:r>
          <w:r>
            <w:rPr>
              <w:i/>
              <w:iCs/>
              <w:sz w:val="18"/>
              <w:szCs w:val="18"/>
              <w:u w:color="000000"/>
              <w:lang w:val="es-ES"/>
            </w:rPr>
            <w:fldChar w:fldCharType="begin"/>
          </w:r>
          <w:r>
            <w:rPr>
              <w:i/>
              <w:iCs/>
              <w:sz w:val="18"/>
              <w:szCs w:val="18"/>
              <w:u w:color="000000"/>
              <w:lang w:val="es-ES"/>
            </w:rPr>
            <w:instrText>PAGE</w:instrText>
          </w:r>
          <w:r>
            <w:rPr>
              <w:i/>
              <w:iCs/>
              <w:sz w:val="18"/>
              <w:szCs w:val="18"/>
              <w:u w:color="000000"/>
              <w:lang w:val="es-ES"/>
            </w:rPr>
            <w:fldChar w:fldCharType="separate"/>
          </w:r>
          <w:r w:rsidR="006014DF">
            <w:rPr>
              <w:i/>
              <w:iCs/>
              <w:noProof/>
              <w:sz w:val="18"/>
              <w:szCs w:val="18"/>
              <w:u w:color="000000"/>
              <w:lang w:val="es-ES"/>
            </w:rPr>
            <w:t>2</w:t>
          </w:r>
          <w:r>
            <w:rPr>
              <w:i/>
              <w:iCs/>
              <w:sz w:val="18"/>
              <w:szCs w:val="18"/>
              <w:u w:color="000000"/>
              <w:lang w:val="es-ES"/>
            </w:rPr>
            <w:fldChar w:fldCharType="end"/>
          </w:r>
          <w:r>
            <w:rPr>
              <w:i/>
              <w:iCs/>
              <w:sz w:val="18"/>
              <w:szCs w:val="18"/>
              <w:u w:color="000000"/>
              <w:lang w:val="es-ES"/>
            </w:rPr>
            <w:t xml:space="preserve"> de </w:t>
          </w:r>
          <w:r>
            <w:rPr>
              <w:i/>
              <w:iCs/>
              <w:sz w:val="18"/>
              <w:szCs w:val="18"/>
              <w:u w:color="000000"/>
              <w:lang w:val="es-ES"/>
            </w:rPr>
            <w:fldChar w:fldCharType="begin"/>
          </w:r>
          <w:r>
            <w:rPr>
              <w:i/>
              <w:iCs/>
              <w:sz w:val="18"/>
              <w:szCs w:val="18"/>
              <w:u w:color="000000"/>
              <w:lang w:val="es-ES"/>
            </w:rPr>
            <w:instrText>NUMPAGES</w:instrText>
          </w:r>
          <w:r>
            <w:rPr>
              <w:i/>
              <w:iCs/>
              <w:sz w:val="18"/>
              <w:szCs w:val="18"/>
              <w:u w:color="000000"/>
              <w:lang w:val="es-ES"/>
            </w:rPr>
            <w:fldChar w:fldCharType="separate"/>
          </w:r>
          <w:r w:rsidR="006014DF">
            <w:rPr>
              <w:i/>
              <w:iCs/>
              <w:noProof/>
              <w:sz w:val="18"/>
              <w:szCs w:val="18"/>
              <w:u w:color="000000"/>
              <w:lang w:val="es-ES"/>
            </w:rPr>
            <w:t>26</w:t>
          </w:r>
          <w:r>
            <w:rPr>
              <w:i/>
              <w:iCs/>
              <w:sz w:val="18"/>
              <w:szCs w:val="18"/>
              <w:u w:color="000000"/>
              <w:lang w:val="es-ES"/>
            </w:rPr>
            <w:fldChar w:fldCharType="end"/>
          </w:r>
        </w:p>
      </w:tc>
    </w:tr>
  </w:tbl>
  <w:p w14:paraId="22B484CA" w14:textId="77777777" w:rsidR="005D4EA6" w:rsidRDefault="005D4EA6" w:rsidP="0079688B">
    <w:pPr>
      <w:rPr>
        <w:u w:color="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1186B" w14:textId="77777777" w:rsidR="00D61C47" w:rsidRDefault="00D61C47" w:rsidP="0079688B">
      <w:r>
        <w:separator/>
      </w:r>
    </w:p>
  </w:footnote>
  <w:footnote w:type="continuationSeparator" w:id="0">
    <w:p w14:paraId="20250CC8" w14:textId="77777777" w:rsidR="00D61C47" w:rsidRDefault="00D61C47" w:rsidP="00796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60" w:type="dxa"/>
      <w:tblInd w:w="70" w:type="dxa"/>
      <w:tblLayout w:type="fixed"/>
      <w:tblCellMar>
        <w:left w:w="70" w:type="dxa"/>
        <w:right w:w="70" w:type="dxa"/>
      </w:tblCellMar>
      <w:tblLook w:val="0000" w:firstRow="0" w:lastRow="0" w:firstColumn="0" w:lastColumn="0" w:noHBand="0" w:noVBand="0"/>
    </w:tblPr>
    <w:tblGrid>
      <w:gridCol w:w="1800"/>
      <w:gridCol w:w="4230"/>
      <w:gridCol w:w="2430"/>
    </w:tblGrid>
    <w:tr w:rsidR="005D4EA6" w:rsidRPr="00BF71F7" w14:paraId="459E5145" w14:textId="77777777" w:rsidTr="00AE314D">
      <w:tblPrEx>
        <w:tblCellMar>
          <w:top w:w="0" w:type="dxa"/>
          <w:bottom w:w="0" w:type="dxa"/>
        </w:tblCellMar>
      </w:tblPrEx>
      <w:trPr>
        <w:cantSplit/>
        <w:trHeight w:val="429"/>
      </w:trPr>
      <w:tc>
        <w:tcPr>
          <w:tcW w:w="1800" w:type="dxa"/>
          <w:tcBorders>
            <w:top w:val="nil"/>
            <w:left w:val="nil"/>
            <w:bottom w:val="nil"/>
            <w:right w:val="nil"/>
          </w:tcBorders>
        </w:tcPr>
        <w:p w14:paraId="6CE10BCB" w14:textId="048F72C8" w:rsidR="005D4EA6" w:rsidRPr="00BF71F7" w:rsidRDefault="006014DF" w:rsidP="0079688B">
          <w:pPr>
            <w:rPr>
              <w:rFonts w:ascii="Verdana" w:hAnsi="Verdana" w:cs="Verdana"/>
              <w:sz w:val="14"/>
              <w:szCs w:val="14"/>
              <w:lang w:val="es-ES_tradnl"/>
            </w:rPr>
          </w:pPr>
          <w:r>
            <w:rPr>
              <w:noProof/>
            </w:rPr>
            <w:drawing>
              <wp:anchor distT="0" distB="0" distL="114300" distR="114300" simplePos="0" relativeHeight="251657728" behindDoc="0" locked="0" layoutInCell="1" allowOverlap="1" wp14:anchorId="5AF1D355" wp14:editId="2466531E">
                <wp:simplePos x="0" y="0"/>
                <wp:positionH relativeFrom="column">
                  <wp:posOffset>-12065</wp:posOffset>
                </wp:positionH>
                <wp:positionV relativeFrom="paragraph">
                  <wp:posOffset>98425</wp:posOffset>
                </wp:positionV>
                <wp:extent cx="1094740" cy="704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36342"/>
                        <a:stretch>
                          <a:fillRect/>
                        </a:stretch>
                      </pic:blipFill>
                      <pic:spPr bwMode="auto">
                        <a:xfrm>
                          <a:off x="0" y="0"/>
                          <a:ext cx="109474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4230" w:type="dxa"/>
          <w:tcBorders>
            <w:top w:val="nil"/>
            <w:left w:val="nil"/>
            <w:bottom w:val="nil"/>
            <w:right w:val="nil"/>
          </w:tcBorders>
          <w:vAlign w:val="center"/>
        </w:tcPr>
        <w:p w14:paraId="108E62C9" w14:textId="77777777" w:rsidR="005D4EA6" w:rsidRPr="00BF71F7" w:rsidRDefault="005D4EA6" w:rsidP="0079688B">
          <w:pPr>
            <w:rPr>
              <w:lang w:val="es-ES_tradnl"/>
            </w:rPr>
          </w:pPr>
        </w:p>
      </w:tc>
      <w:tc>
        <w:tcPr>
          <w:tcW w:w="2430" w:type="dxa"/>
          <w:tcBorders>
            <w:top w:val="nil"/>
            <w:left w:val="nil"/>
            <w:bottom w:val="nil"/>
            <w:right w:val="nil"/>
          </w:tcBorders>
          <w:vAlign w:val="center"/>
        </w:tcPr>
        <w:p w14:paraId="41706C32" w14:textId="77777777" w:rsidR="005D4EA6" w:rsidRPr="00BF71F7" w:rsidRDefault="005D4EA6" w:rsidP="00E165D6">
          <w:pPr>
            <w:pStyle w:val="Footer"/>
            <w:widowControl/>
            <w:tabs>
              <w:tab w:val="clear" w:pos="4320"/>
              <w:tab w:val="center" w:pos="4252"/>
              <w:tab w:val="right" w:pos="8504"/>
            </w:tabs>
            <w:jc w:val="center"/>
            <w:rPr>
              <w:i/>
              <w:iCs/>
              <w:sz w:val="18"/>
              <w:szCs w:val="18"/>
              <w:lang w:val="es-ES_tradnl"/>
            </w:rPr>
          </w:pPr>
          <w:r w:rsidRPr="00BF71F7">
            <w:rPr>
              <w:i/>
              <w:iCs/>
              <w:sz w:val="18"/>
              <w:szCs w:val="18"/>
              <w:lang w:val="es-ES_tradnl"/>
            </w:rPr>
            <w:t>Secretaria General</w:t>
          </w:r>
        </w:p>
        <w:p w14:paraId="10F39654" w14:textId="77777777" w:rsidR="005D4EA6" w:rsidRPr="00BF71F7" w:rsidRDefault="005D4EA6" w:rsidP="00E165D6">
          <w:pPr>
            <w:pStyle w:val="Footer"/>
            <w:widowControl/>
            <w:tabs>
              <w:tab w:val="clear" w:pos="4320"/>
              <w:tab w:val="center" w:pos="4252"/>
              <w:tab w:val="right" w:pos="8504"/>
            </w:tabs>
            <w:jc w:val="center"/>
            <w:rPr>
              <w:i/>
              <w:iCs/>
              <w:sz w:val="18"/>
              <w:szCs w:val="18"/>
              <w:lang w:val="es-ES_tradnl"/>
            </w:rPr>
          </w:pPr>
          <w:r w:rsidRPr="00BF71F7">
            <w:rPr>
              <w:i/>
              <w:iCs/>
              <w:sz w:val="18"/>
              <w:szCs w:val="18"/>
              <w:lang w:val="es-ES_tradnl"/>
            </w:rPr>
            <w:t>Servicio Informática</w:t>
          </w:r>
        </w:p>
        <w:p w14:paraId="6BDAD806" w14:textId="77777777" w:rsidR="005D4EA6" w:rsidRPr="00BF71F7" w:rsidRDefault="005D4EA6" w:rsidP="0079688B">
          <w:pPr>
            <w:rPr>
              <w:lang w:val="es-ES_tradnl"/>
            </w:rPr>
          </w:pPr>
        </w:p>
      </w:tc>
    </w:tr>
  </w:tbl>
  <w:p w14:paraId="65A09DE7" w14:textId="77777777" w:rsidR="005D4EA6" w:rsidRPr="00865474" w:rsidRDefault="005D4EA6" w:rsidP="0079688B">
    <w:pPr>
      <w:rPr>
        <w:u w:color="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List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00000003"/>
    <w:multiLevelType w:val="multilevel"/>
    <w:tmpl w:val="00000003"/>
    <w:name w:val="List3"/>
    <w:lvl w:ilvl="0">
      <w:start w:val="1"/>
      <w:numFmt w:val="bullet"/>
      <w:lvlText w:val="·"/>
      <w:lvlJc w:val="left"/>
      <w:rPr>
        <w:rFonts w:ascii="Times New Roman" w:hAnsi="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00000004"/>
    <w:multiLevelType w:val="multilevel"/>
    <w:tmpl w:val="00000004"/>
    <w:name w:val="List4"/>
    <w:lvl w:ilvl="0">
      <w:start w:val="1"/>
      <w:numFmt w:val="bullet"/>
      <w:lvlText w:val="·"/>
      <w:lvlJc w:val="left"/>
      <w:rPr>
        <w:rFonts w:ascii="Times New Roman" w:hAnsi="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0000005"/>
    <w:multiLevelType w:val="multilevel"/>
    <w:tmpl w:val="00000005"/>
    <w:name w:val="List5"/>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00000006"/>
    <w:multiLevelType w:val="multilevel"/>
    <w:tmpl w:val="00000006"/>
    <w:name w:val="List6"/>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15:restartNumberingAfterBreak="0">
    <w:nsid w:val="00000007"/>
    <w:multiLevelType w:val="multilevel"/>
    <w:tmpl w:val="00000007"/>
    <w:name w:val="List7"/>
    <w:lvl w:ilvl="0">
      <w:start w:val="1"/>
      <w:numFmt w:val="decimal"/>
      <w:lvlText w:val="%1."/>
      <w:lvlJc w:val="left"/>
      <w:rPr>
        <w:rFonts w:ascii="Times New Roman" w:hAnsi="Times New Roman" w:cs="Times New Roman"/>
        <w:sz w:val="24"/>
        <w:szCs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015D0B1A"/>
    <w:multiLevelType w:val="multilevel"/>
    <w:tmpl w:val="00000013"/>
    <w:name w:val="EVS"/>
    <w:lvl w:ilvl="0">
      <w:start w:val="1"/>
      <w:numFmt w:val="decimal"/>
      <w:suff w:val="space"/>
      <w:lvlText w:val="%1"/>
      <w:lvlJc w:val="left"/>
      <w:rPr>
        <w:rFonts w:cs="Times New Roman"/>
        <w:color w:val="0F0F0F"/>
        <w:sz w:val="24"/>
        <w:szCs w:val="24"/>
      </w:rPr>
    </w:lvl>
    <w:lvl w:ilvl="1">
      <w:start w:val="1"/>
      <w:numFmt w:val="decimal"/>
      <w:lvlText w:val="%1.%2"/>
      <w:lvlJc w:val="left"/>
      <w:rPr>
        <w:rFonts w:cs="Times New Roman"/>
        <w:b/>
        <w:bCs/>
        <w:i/>
        <w:iCs/>
        <w:color w:val="0F0F0F"/>
        <w:sz w:val="26"/>
        <w:szCs w:val="26"/>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2" w15:restartNumberingAfterBreak="0">
    <w:nsid w:val="01644165"/>
    <w:multiLevelType w:val="multilevel"/>
    <w:tmpl w:val="00000025"/>
    <w:name w:val="Figuras"/>
    <w:lvl w:ilvl="0">
      <w:start w:val="1"/>
      <w:numFmt w:val="decimal"/>
      <w:suff w:val="space"/>
      <w:lvlText w:val="Figura %1:"/>
      <w:lvlJc w:val="left"/>
      <w:rPr>
        <w:rFonts w:cs="Times New Roman"/>
        <w:b/>
        <w:bCs/>
        <w:color w:val="0F0F0F"/>
        <w:sz w:val="28"/>
        <w:szCs w:val="28"/>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3" w15:restartNumberingAfterBreak="0">
    <w:nsid w:val="01644166"/>
    <w:multiLevelType w:val="multilevel"/>
    <w:tmpl w:val="00000026"/>
    <w:name w:val="List17316468_1"/>
    <w:lvl w:ilvl="0">
      <w:start w:val="1"/>
      <w:numFmt w:val="decimal"/>
      <w:lvlText w:val="%1."/>
      <w:lvlJc w:val="left"/>
      <w:rPr>
        <w:rFonts w:cs="Times New Roman"/>
        <w:b/>
        <w:bCs/>
        <w:color w:val="0F0F0F"/>
        <w:sz w:val="28"/>
        <w:szCs w:val="28"/>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4" w15:restartNumberingAfterBreak="0">
    <w:nsid w:val="01644167"/>
    <w:multiLevelType w:val="multilevel"/>
    <w:tmpl w:val="00000027"/>
    <w:name w:val="List17326484_1"/>
    <w:lvl w:ilvl="0">
      <w:start w:val="1"/>
      <w:numFmt w:val="decimal"/>
      <w:lvlText w:val="%1."/>
      <w:lvlJc w:val="left"/>
      <w:rPr>
        <w:rFonts w:cs="Times New Roman"/>
        <w:b/>
        <w:bCs/>
        <w:i/>
        <w:iCs/>
        <w:color w:val="0F0F0F"/>
        <w:sz w:val="26"/>
        <w:szCs w:val="26"/>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5" w15:restartNumberingAfterBreak="0">
    <w:nsid w:val="03143EE1"/>
    <w:multiLevelType w:val="hybridMultilevel"/>
    <w:tmpl w:val="FD403CF8"/>
    <w:name w:val="List779825484_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4EA23AB"/>
    <w:multiLevelType w:val="hybridMultilevel"/>
    <w:tmpl w:val="2F98219C"/>
    <w:name w:val="List779825484_1223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5BE6BB8"/>
    <w:multiLevelType w:val="multilevel"/>
    <w:tmpl w:val="E452C884"/>
    <w:name w:val="List779825484_132"/>
    <w:lvl w:ilvl="0">
      <w:start w:val="3"/>
      <w:numFmt w:val="decimal"/>
      <w:suff w:val="space"/>
      <w:lvlText w:val="%1."/>
      <w:lvlJc w:val="left"/>
      <w:pPr>
        <w:ind w:left="0" w:firstLine="0"/>
      </w:pPr>
      <w:rPr>
        <w:rFonts w:cs="Times New Roman" w:hint="default"/>
        <w:b/>
        <w:bCs/>
        <w:color w:val="0F0F0F"/>
        <w:sz w:val="28"/>
        <w:szCs w:val="28"/>
      </w:rPr>
    </w:lvl>
    <w:lvl w:ilvl="1">
      <w:start w:val="1"/>
      <w:numFmt w:val="decimal"/>
      <w:lvlText w:val="2.%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18" w15:restartNumberingAfterBreak="0">
    <w:nsid w:val="08B25663"/>
    <w:multiLevelType w:val="hybridMultilevel"/>
    <w:tmpl w:val="B790AB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0B8477B5"/>
    <w:multiLevelType w:val="hybridMultilevel"/>
    <w:tmpl w:val="51EC2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0CCE5A87"/>
    <w:multiLevelType w:val="hybridMultilevel"/>
    <w:tmpl w:val="8F74D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0F8877AC"/>
    <w:multiLevelType w:val="hybridMultilevel"/>
    <w:tmpl w:val="C96CB526"/>
    <w:name w:val="List779825484_12233"/>
    <w:lvl w:ilvl="0" w:tplc="E4E270D2">
      <w:start w:val="1"/>
      <w:numFmt w:val="decimal"/>
      <w:lvlText w:val="6.3.%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04E433A"/>
    <w:multiLevelType w:val="hybridMultilevel"/>
    <w:tmpl w:val="992E2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4BF0728"/>
    <w:multiLevelType w:val="multilevel"/>
    <w:tmpl w:val="62AE210C"/>
    <w:name w:val="List779825484_12222"/>
    <w:lvl w:ilvl="0">
      <w:start w:val="4"/>
      <w:numFmt w:val="decimal"/>
      <w:lvlText w:val="4.%1."/>
      <w:lvlJc w:val="left"/>
      <w:pPr>
        <w:ind w:left="0" w:firstLine="0"/>
      </w:pPr>
      <w:rPr>
        <w:rFonts w:hint="default"/>
        <w:b/>
        <w:bCs/>
        <w:color w:val="0F0F0F"/>
        <w:sz w:val="28"/>
        <w:szCs w:val="28"/>
      </w:rPr>
    </w:lvl>
    <w:lvl w:ilvl="1">
      <w:start w:val="3"/>
      <w:numFmt w:val="decimal"/>
      <w:lvlText w:val="5.%2."/>
      <w:lvlJc w:val="left"/>
      <w:pPr>
        <w:ind w:left="0" w:firstLine="0"/>
      </w:pPr>
      <w:rPr>
        <w:rFonts w:hint="default"/>
      </w:rPr>
    </w:lvl>
    <w:lvl w:ilvl="2">
      <w:start w:val="3"/>
      <w:numFmt w:val="decimal"/>
      <w:lvlText w:val="5.%3.1"/>
      <w:lvlJc w:val="left"/>
      <w:pPr>
        <w:ind w:left="0" w:firstLine="0"/>
      </w:pPr>
      <w:rPr>
        <w:rFonts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24" w15:restartNumberingAfterBreak="0">
    <w:nsid w:val="14EE3357"/>
    <w:multiLevelType w:val="hybridMultilevel"/>
    <w:tmpl w:val="868E9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6A451AE"/>
    <w:multiLevelType w:val="multilevel"/>
    <w:tmpl w:val="91C60098"/>
    <w:name w:val="List779825484_1224"/>
    <w:lvl w:ilvl="0">
      <w:start w:val="4"/>
      <w:numFmt w:val="decimal"/>
      <w:lvlText w:val="4.%1."/>
      <w:lvlJc w:val="left"/>
      <w:pPr>
        <w:ind w:left="0" w:firstLine="0"/>
      </w:pPr>
      <w:rPr>
        <w:rFonts w:hint="default"/>
        <w:b/>
        <w:bCs/>
        <w:color w:val="0F0F0F"/>
        <w:sz w:val="28"/>
        <w:szCs w:val="28"/>
      </w:rPr>
    </w:lvl>
    <w:lvl w:ilvl="1">
      <w:start w:val="1"/>
      <w:numFmt w:val="decimal"/>
      <w:lvlText w:val="5.%2."/>
      <w:lvlJc w:val="left"/>
      <w:pPr>
        <w:ind w:left="0" w:firstLine="0"/>
      </w:pPr>
      <w:rPr>
        <w:rFonts w:hint="default"/>
      </w:rPr>
    </w:lvl>
    <w:lvl w:ilvl="2">
      <w:start w:val="1"/>
      <w:numFmt w:val="decimal"/>
      <w:lvlText w:val="4.%3.2"/>
      <w:lvlJc w:val="left"/>
      <w:pPr>
        <w:ind w:left="0" w:firstLine="0"/>
      </w:pPr>
      <w:rPr>
        <w:rFonts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26" w15:restartNumberingAfterBreak="0">
    <w:nsid w:val="18B3425B"/>
    <w:multiLevelType w:val="hybridMultilevel"/>
    <w:tmpl w:val="A82AC77C"/>
    <w:lvl w:ilvl="0" w:tplc="0D7467BA">
      <w:start w:val="4"/>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9BE4D76"/>
    <w:multiLevelType w:val="multilevel"/>
    <w:tmpl w:val="7D3018F0"/>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5.%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28" w15:restartNumberingAfterBreak="0">
    <w:nsid w:val="1CAA5546"/>
    <w:multiLevelType w:val="multilevel"/>
    <w:tmpl w:val="910AB736"/>
    <w:name w:val="List779825484_1222222"/>
    <w:lvl w:ilvl="0">
      <w:start w:val="4"/>
      <w:numFmt w:val="decimal"/>
      <w:lvlText w:val="4.%1."/>
      <w:lvlJc w:val="left"/>
      <w:pPr>
        <w:ind w:left="0" w:firstLine="0"/>
      </w:pPr>
      <w:rPr>
        <w:rFonts w:hint="default"/>
        <w:b/>
        <w:bCs/>
        <w:color w:val="0F0F0F"/>
        <w:sz w:val="28"/>
        <w:szCs w:val="28"/>
      </w:rPr>
    </w:lvl>
    <w:lvl w:ilvl="1">
      <w:start w:val="1"/>
      <w:numFmt w:val="decimal"/>
      <w:lvlText w:val="6.%2."/>
      <w:lvlJc w:val="left"/>
      <w:pPr>
        <w:ind w:left="0" w:firstLine="0"/>
      </w:pPr>
      <w:rPr>
        <w:rFonts w:hint="default"/>
      </w:rPr>
    </w:lvl>
    <w:lvl w:ilvl="2">
      <w:start w:val="3"/>
      <w:numFmt w:val="decimal"/>
      <w:lvlText w:val="5.%3.2"/>
      <w:lvlJc w:val="left"/>
      <w:pPr>
        <w:ind w:left="0" w:firstLine="0"/>
      </w:pPr>
      <w:rPr>
        <w:rFonts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29" w15:restartNumberingAfterBreak="0">
    <w:nsid w:val="1DDA724E"/>
    <w:multiLevelType w:val="hybridMultilevel"/>
    <w:tmpl w:val="E0A22244"/>
    <w:name w:val="List779825484_12232"/>
    <w:lvl w:ilvl="0" w:tplc="0BAE5902">
      <w:start w:val="1"/>
      <w:numFmt w:val="decimal"/>
      <w:lvlText w:val="5.%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3842C7A"/>
    <w:multiLevelType w:val="multilevel"/>
    <w:tmpl w:val="8E141116"/>
    <w:name w:val="List779825484_1222"/>
    <w:lvl w:ilvl="0">
      <w:start w:val="4"/>
      <w:numFmt w:val="decimal"/>
      <w:lvlText w:val="4.%1."/>
      <w:lvlJc w:val="left"/>
      <w:pPr>
        <w:ind w:left="0" w:firstLine="0"/>
      </w:pPr>
      <w:rPr>
        <w:rFonts w:hint="default"/>
        <w:b/>
        <w:bCs/>
        <w:color w:val="0F0F0F"/>
        <w:sz w:val="28"/>
        <w:szCs w:val="28"/>
      </w:rPr>
    </w:lvl>
    <w:lvl w:ilvl="1">
      <w:start w:val="1"/>
      <w:numFmt w:val="decimal"/>
      <w:lvlText w:val="5.%2."/>
      <w:lvlJc w:val="left"/>
      <w:pPr>
        <w:ind w:left="0" w:firstLine="0"/>
      </w:pPr>
      <w:rPr>
        <w:rFonts w:hint="default"/>
      </w:rPr>
    </w:lvl>
    <w:lvl w:ilvl="2">
      <w:start w:val="4"/>
      <w:numFmt w:val="decimal"/>
      <w:lvlText w:val="5.%3.1"/>
      <w:lvlJc w:val="left"/>
      <w:pPr>
        <w:ind w:left="0" w:firstLine="0"/>
      </w:pPr>
      <w:rPr>
        <w:rFonts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31" w15:restartNumberingAfterBreak="0">
    <w:nsid w:val="25B11E23"/>
    <w:multiLevelType w:val="hybridMultilevel"/>
    <w:tmpl w:val="B008B15A"/>
    <w:name w:val="List779825484_1223"/>
    <w:lvl w:ilvl="0" w:tplc="65B434BA">
      <w:start w:val="1"/>
      <w:numFmt w:val="decimal"/>
      <w:pStyle w:val="Titulo3"/>
      <w:lvlText w:val="5.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F22641"/>
    <w:multiLevelType w:val="multilevel"/>
    <w:tmpl w:val="445834A0"/>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3.%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33" w15:restartNumberingAfterBreak="0">
    <w:nsid w:val="2A096801"/>
    <w:multiLevelType w:val="hybridMultilevel"/>
    <w:tmpl w:val="8FA898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AD55E5F"/>
    <w:multiLevelType w:val="hybridMultilevel"/>
    <w:tmpl w:val="715E8C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E6A61CF"/>
    <w:multiLevelType w:val="multilevel"/>
    <w:tmpl w:val="A192EFF2"/>
    <w:lvl w:ilvl="0">
      <w:start w:val="1"/>
      <w:numFmt w:val="bullet"/>
      <w:lvlText w:val=""/>
      <w:lvlJc w:val="left"/>
      <w:pPr>
        <w:tabs>
          <w:tab w:val="num" w:pos="720"/>
        </w:tabs>
        <w:ind w:left="360" w:hanging="360"/>
      </w:pPr>
      <w:rPr>
        <w:rFonts w:ascii="Symbol" w:hAnsi="Symbol" w:hint="default"/>
      </w:rPr>
    </w:lvl>
    <w:lvl w:ilvl="1">
      <w:start w:val="1"/>
      <w:numFmt w:val="bullet"/>
      <w:lvlText w:val=""/>
      <w:lvlJc w:val="left"/>
      <w:pPr>
        <w:tabs>
          <w:tab w:val="num" w:pos="1440"/>
        </w:tabs>
        <w:ind w:left="1440" w:hanging="360"/>
      </w:pPr>
      <w:rPr>
        <w:rFonts w:ascii="Wingdings" w:hAnsi="Wingdings"/>
        <w:sz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E7AC90C"/>
    <w:multiLevelType w:val="multilevel"/>
    <w:tmpl w:val="00000028"/>
    <w:name w:val="List779798796_1"/>
    <w:lvl w:ilvl="0">
      <w:start w:val="1"/>
      <w:numFmt w:val="decimal"/>
      <w:lvlText w:val="%1."/>
      <w:lvlJc w:val="left"/>
      <w:rPr>
        <w:rFonts w:cs="Times New Roman"/>
        <w:b/>
        <w:bCs/>
        <w:color w:val="0F0F0F"/>
        <w:sz w:val="28"/>
        <w:szCs w:val="28"/>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37" w15:restartNumberingAfterBreak="0">
    <w:nsid w:val="2E7B314C"/>
    <w:multiLevelType w:val="multilevel"/>
    <w:tmpl w:val="445834A0"/>
    <w:name w:val="List779825484_1"/>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3.%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38" w15:restartNumberingAfterBreak="0">
    <w:nsid w:val="31F40C31"/>
    <w:multiLevelType w:val="multilevel"/>
    <w:tmpl w:val="A32A2B7C"/>
    <w:name w:val="List779825484_1225"/>
    <w:lvl w:ilvl="0">
      <w:start w:val="4"/>
      <w:numFmt w:val="decimal"/>
      <w:lvlText w:val="4.%1."/>
      <w:lvlJc w:val="left"/>
      <w:pPr>
        <w:ind w:left="0" w:firstLine="0"/>
      </w:pPr>
      <w:rPr>
        <w:rFonts w:hint="default"/>
        <w:b/>
        <w:bCs/>
        <w:color w:val="0F0F0F"/>
        <w:sz w:val="28"/>
        <w:szCs w:val="28"/>
      </w:rPr>
    </w:lvl>
    <w:lvl w:ilvl="1">
      <w:start w:val="1"/>
      <w:numFmt w:val="decimal"/>
      <w:lvlText w:val="6.%2."/>
      <w:lvlJc w:val="left"/>
      <w:pPr>
        <w:ind w:left="0" w:firstLine="0"/>
      </w:pPr>
      <w:rPr>
        <w:rFonts w:hint="default"/>
      </w:rPr>
    </w:lvl>
    <w:lvl w:ilvl="2">
      <w:start w:val="1"/>
      <w:numFmt w:val="decimal"/>
      <w:lvlText w:val="4.%3.2"/>
      <w:lvlJc w:val="left"/>
      <w:pPr>
        <w:ind w:left="0" w:firstLine="0"/>
      </w:pPr>
      <w:rPr>
        <w:rFonts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39" w15:restartNumberingAfterBreak="0">
    <w:nsid w:val="325E7AC9"/>
    <w:multiLevelType w:val="multilevel"/>
    <w:tmpl w:val="063099A0"/>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6.%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40" w15:restartNumberingAfterBreak="0">
    <w:nsid w:val="37305E67"/>
    <w:multiLevelType w:val="hybridMultilevel"/>
    <w:tmpl w:val="AABEC2FA"/>
    <w:lvl w:ilvl="0" w:tplc="0C40381A">
      <w:numFmt w:val="bullet"/>
      <w:lvlText w:val="-"/>
      <w:lvlJc w:val="left"/>
      <w:pPr>
        <w:ind w:left="1080" w:hanging="72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C5720C3"/>
    <w:multiLevelType w:val="multilevel"/>
    <w:tmpl w:val="90AC7DB0"/>
    <w:name w:val="List779825484_122222"/>
    <w:lvl w:ilvl="0">
      <w:start w:val="4"/>
      <w:numFmt w:val="decimal"/>
      <w:lvlText w:val="4.%1."/>
      <w:lvlJc w:val="left"/>
      <w:pPr>
        <w:ind w:left="0" w:firstLine="0"/>
      </w:pPr>
      <w:rPr>
        <w:rFonts w:hint="default"/>
        <w:b/>
        <w:bCs/>
        <w:color w:val="0F0F0F"/>
        <w:sz w:val="28"/>
        <w:szCs w:val="28"/>
      </w:rPr>
    </w:lvl>
    <w:lvl w:ilvl="1">
      <w:start w:val="3"/>
      <w:numFmt w:val="decimal"/>
      <w:lvlText w:val="5.%2."/>
      <w:lvlJc w:val="left"/>
      <w:pPr>
        <w:ind w:left="0" w:firstLine="0"/>
      </w:pPr>
      <w:rPr>
        <w:rFonts w:hint="default"/>
      </w:rPr>
    </w:lvl>
    <w:lvl w:ilvl="2">
      <w:start w:val="3"/>
      <w:numFmt w:val="decimal"/>
      <w:lvlText w:val="5.%3.2"/>
      <w:lvlJc w:val="left"/>
      <w:pPr>
        <w:ind w:left="0" w:firstLine="0"/>
      </w:pPr>
      <w:rPr>
        <w:rFonts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42" w15:restartNumberingAfterBreak="0">
    <w:nsid w:val="3F3C1E8D"/>
    <w:multiLevelType w:val="hybridMultilevel"/>
    <w:tmpl w:val="A2E82A84"/>
    <w:name w:val="List779825484_12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063694A"/>
    <w:multiLevelType w:val="hybridMultilevel"/>
    <w:tmpl w:val="02EED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3E619E4"/>
    <w:multiLevelType w:val="hybridMultilevel"/>
    <w:tmpl w:val="CBE24C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4121FEB"/>
    <w:multiLevelType w:val="hybridMultilevel"/>
    <w:tmpl w:val="76E470C0"/>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6" w15:restartNumberingAfterBreak="0">
    <w:nsid w:val="449124A3"/>
    <w:multiLevelType w:val="hybridMultilevel"/>
    <w:tmpl w:val="97562BD6"/>
    <w:lvl w:ilvl="0" w:tplc="0C0A0001">
      <w:start w:val="1"/>
      <w:numFmt w:val="bullet"/>
      <w:lvlText w:val=""/>
      <w:lvlJc w:val="left"/>
      <w:pPr>
        <w:ind w:left="1080" w:hanging="72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96203EE"/>
    <w:multiLevelType w:val="multilevel"/>
    <w:tmpl w:val="A6BE3396"/>
    <w:lvl w:ilvl="0">
      <w:start w:val="1"/>
      <w:numFmt w:val="decimal"/>
      <w:lvlText w:val="4.%1."/>
      <w:lvlJc w:val="left"/>
      <w:pPr>
        <w:ind w:left="0" w:firstLine="0"/>
      </w:pPr>
      <w:rPr>
        <w:rFonts w:hint="default"/>
        <w:b/>
        <w:bCs/>
        <w:color w:val="0F0F0F"/>
        <w:sz w:val="28"/>
        <w:szCs w:val="28"/>
      </w:rPr>
    </w:lvl>
    <w:lvl w:ilvl="1">
      <w:start w:val="1"/>
      <w:numFmt w:val="decimal"/>
      <w:lvlText w:val="4.%2."/>
      <w:lvlJc w:val="left"/>
      <w:pPr>
        <w:ind w:left="0" w:firstLine="0"/>
      </w:pPr>
      <w:rPr>
        <w:rFonts w:hint="default"/>
      </w:rPr>
    </w:lvl>
    <w:lvl w:ilvl="2">
      <w:start w:val="1"/>
      <w:numFmt w:val="decimal"/>
      <w:lvlText w:val="4.%3.2"/>
      <w:lvlJc w:val="left"/>
      <w:pPr>
        <w:ind w:left="0" w:firstLine="0"/>
      </w:pPr>
      <w:rPr>
        <w:rFonts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48" w15:restartNumberingAfterBreak="0">
    <w:nsid w:val="4A03178B"/>
    <w:multiLevelType w:val="hybridMultilevel"/>
    <w:tmpl w:val="B94E89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CF50A4F"/>
    <w:multiLevelType w:val="multilevel"/>
    <w:tmpl w:val="0000002A"/>
    <w:name w:val="Figuras"/>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50" w15:restartNumberingAfterBreak="0">
    <w:nsid w:val="546907D7"/>
    <w:multiLevelType w:val="hybridMultilevel"/>
    <w:tmpl w:val="5074D0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6AB1A86"/>
    <w:multiLevelType w:val="multilevel"/>
    <w:tmpl w:val="B6C8C48E"/>
    <w:name w:val="List779825484_1223"/>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2" w15:restartNumberingAfterBreak="0">
    <w:nsid w:val="583B2315"/>
    <w:multiLevelType w:val="multilevel"/>
    <w:tmpl w:val="BF6AB9A4"/>
    <w:name w:val="List779825484_1"/>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7.%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53" w15:restartNumberingAfterBreak="0">
    <w:nsid w:val="5DB4B938"/>
    <w:multiLevelType w:val="multilevel"/>
    <w:tmpl w:val="00000001"/>
    <w:name w:val="HTML-List1"/>
    <w:lvl w:ilvl="0">
      <w:start w:val="1"/>
      <w:numFmt w:val="bullet"/>
      <w:lvlText w:val="·"/>
      <w:lvlJc w:val="left"/>
      <w:rPr>
        <w:rFonts w:ascii="Symbol" w:hAnsi="Symbol"/>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54" w15:restartNumberingAfterBreak="0">
    <w:nsid w:val="5DB4BE2A"/>
    <w:multiLevelType w:val="multilevel"/>
    <w:tmpl w:val="00000001"/>
    <w:name w:val="HTML-List1"/>
    <w:lvl w:ilvl="0">
      <w:start w:val="1"/>
      <w:numFmt w:val="bullet"/>
      <w:lvlText w:val="·"/>
      <w:lvlJc w:val="left"/>
      <w:rPr>
        <w:rFonts w:ascii="Symbol" w:hAnsi="Symbol"/>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55" w15:restartNumberingAfterBreak="0">
    <w:nsid w:val="5DB4C5EA"/>
    <w:multiLevelType w:val="multilevel"/>
    <w:tmpl w:val="00000001"/>
    <w:name w:val="HTML-List1"/>
    <w:lvl w:ilvl="0">
      <w:start w:val="1"/>
      <w:numFmt w:val="bullet"/>
      <w:lvlText w:val="·"/>
      <w:lvlJc w:val="left"/>
      <w:rPr>
        <w:rFonts w:ascii="Symbol" w:hAnsi="Symbol"/>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56" w15:restartNumberingAfterBreak="0">
    <w:nsid w:val="5DB4D03B"/>
    <w:multiLevelType w:val="multilevel"/>
    <w:tmpl w:val="00000001"/>
    <w:name w:val="HTML-List1"/>
    <w:lvl w:ilvl="0">
      <w:start w:val="1"/>
      <w:numFmt w:val="bullet"/>
      <w:lvlText w:val="·"/>
      <w:lvlJc w:val="left"/>
      <w:rPr>
        <w:rFonts w:ascii="Symbol" w:hAnsi="Symbol"/>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57" w15:restartNumberingAfterBreak="0">
    <w:nsid w:val="5DB4DA6C"/>
    <w:multiLevelType w:val="multilevel"/>
    <w:tmpl w:val="00000001"/>
    <w:name w:val="HTML-List1"/>
    <w:lvl w:ilvl="0">
      <w:start w:val="1"/>
      <w:numFmt w:val="bullet"/>
      <w:lvlText w:val="·"/>
      <w:lvlJc w:val="left"/>
      <w:rPr>
        <w:rFonts w:ascii="Symbol" w:hAnsi="Symbol"/>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58" w15:restartNumberingAfterBreak="0">
    <w:nsid w:val="5DB4E71E"/>
    <w:multiLevelType w:val="multilevel"/>
    <w:tmpl w:val="00000001"/>
    <w:name w:val="HTML-List1"/>
    <w:lvl w:ilvl="0">
      <w:start w:val="1"/>
      <w:numFmt w:val="bullet"/>
      <w:lvlText w:val="·"/>
      <w:lvlJc w:val="left"/>
      <w:rPr>
        <w:rFonts w:ascii="Symbol" w:hAnsi="Symbol"/>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59" w15:restartNumberingAfterBreak="0">
    <w:nsid w:val="5DB4EC10"/>
    <w:multiLevelType w:val="multilevel"/>
    <w:tmpl w:val="00000001"/>
    <w:name w:val="HTML-List1"/>
    <w:lvl w:ilvl="0">
      <w:start w:val="1"/>
      <w:numFmt w:val="bullet"/>
      <w:lvlText w:val="·"/>
      <w:lvlJc w:val="left"/>
      <w:rPr>
        <w:rFonts w:ascii="Symbol" w:hAnsi="Symbol"/>
        <w:sz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60" w15:restartNumberingAfterBreak="0">
    <w:nsid w:val="5F9B0B3E"/>
    <w:multiLevelType w:val="hybridMultilevel"/>
    <w:tmpl w:val="9D1CE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3173095"/>
    <w:multiLevelType w:val="hybridMultilevel"/>
    <w:tmpl w:val="1534D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37A0262"/>
    <w:multiLevelType w:val="multilevel"/>
    <w:tmpl w:val="4404DA0E"/>
    <w:name w:val="List779825484_14"/>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3.%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63" w15:restartNumberingAfterBreak="0">
    <w:nsid w:val="672D0542"/>
    <w:multiLevelType w:val="hybridMultilevel"/>
    <w:tmpl w:val="9D485EAA"/>
    <w:lvl w:ilvl="0" w:tplc="0C0A0001">
      <w:start w:val="1"/>
      <w:numFmt w:val="bullet"/>
      <w:lvlText w:val=""/>
      <w:lvlJc w:val="left"/>
      <w:pPr>
        <w:ind w:left="720" w:hanging="360"/>
      </w:pPr>
      <w:rPr>
        <w:rFonts w:ascii="Symbol" w:hAnsi="Symbol" w:hint="default"/>
      </w:rPr>
    </w:lvl>
    <w:lvl w:ilvl="1" w:tplc="F2B253A8">
      <w:numFmt w:val="bullet"/>
      <w:lvlText w:val="•"/>
      <w:lvlJc w:val="left"/>
      <w:pPr>
        <w:ind w:left="1800" w:hanging="72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8F82F93"/>
    <w:multiLevelType w:val="multilevel"/>
    <w:tmpl w:val="4DB81A2E"/>
    <w:name w:val="List779825484_12"/>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4.%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65" w15:restartNumberingAfterBreak="0">
    <w:nsid w:val="6D06493B"/>
    <w:multiLevelType w:val="multilevel"/>
    <w:tmpl w:val="AFA0037A"/>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4.%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66" w15:restartNumberingAfterBreak="0">
    <w:nsid w:val="6D203328"/>
    <w:multiLevelType w:val="hybridMultilevel"/>
    <w:tmpl w:val="6E38C410"/>
    <w:name w:val="List779825484_1223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3C77394"/>
    <w:multiLevelType w:val="hybridMultilevel"/>
    <w:tmpl w:val="73424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932461D"/>
    <w:multiLevelType w:val="multilevel"/>
    <w:tmpl w:val="FD0C74A0"/>
    <w:name w:val="List779825484_13"/>
    <w:lvl w:ilvl="0">
      <w:start w:val="1"/>
      <w:numFmt w:val="decimal"/>
      <w:suff w:val="space"/>
      <w:lvlText w:val="%1."/>
      <w:lvlJc w:val="left"/>
      <w:pPr>
        <w:ind w:left="0" w:firstLine="0"/>
      </w:pPr>
      <w:rPr>
        <w:rFonts w:cs="Times New Roman" w:hint="default"/>
        <w:b/>
        <w:bCs/>
        <w:color w:val="0F0F0F"/>
        <w:sz w:val="28"/>
        <w:szCs w:val="28"/>
      </w:rPr>
    </w:lvl>
    <w:lvl w:ilvl="1">
      <w:start w:val="1"/>
      <w:numFmt w:val="decimal"/>
      <w:lvlText w:val="2.%2."/>
      <w:lvlJc w:val="left"/>
      <w:pPr>
        <w:ind w:left="0" w:firstLine="0"/>
      </w:pPr>
      <w:rPr>
        <w:rFonts w:hint="default"/>
      </w:rPr>
    </w:lvl>
    <w:lvl w:ilvl="2">
      <w:start w:val="1"/>
      <w:numFmt w:val="decimal"/>
      <w:suff w:val="space"/>
      <w:lvlText w:val="%1.%2.%3."/>
      <w:lvlJc w:val="left"/>
      <w:pPr>
        <w:ind w:left="0" w:firstLine="0"/>
      </w:pPr>
      <w:rPr>
        <w:rFonts w:cs="Times New Roman" w:hint="default"/>
      </w:rPr>
    </w:lvl>
    <w:lvl w:ilvl="3">
      <w:numFmt w:val="decimal"/>
      <w:lvlText w:val="%1.%2.%3.%4"/>
      <w:lvlJc w:val="left"/>
      <w:pPr>
        <w:ind w:left="0" w:firstLine="0"/>
      </w:pPr>
      <w:rPr>
        <w:rFonts w:cs="Times New Roman" w:hint="default"/>
      </w:rPr>
    </w:lvl>
    <w:lvl w:ilvl="4">
      <w:numFmt w:val="decimal"/>
      <w:lvlText w:val="%1.%2.%3.%4.%5"/>
      <w:lvlJc w:val="left"/>
      <w:pPr>
        <w:ind w:left="0" w:firstLine="0"/>
      </w:pPr>
      <w:rPr>
        <w:rFonts w:cs="Times New Roman" w:hint="default"/>
      </w:rPr>
    </w:lvl>
    <w:lvl w:ilvl="5">
      <w:numFmt w:val="decimal"/>
      <w:lvlText w:val="%1.%2.%3.%4.%5.%6"/>
      <w:lvlJc w:val="left"/>
      <w:pPr>
        <w:ind w:left="0" w:firstLine="0"/>
      </w:pPr>
      <w:rPr>
        <w:rFonts w:cs="Times New Roman" w:hint="default"/>
      </w:rPr>
    </w:lvl>
    <w:lvl w:ilvl="6">
      <w:numFmt w:val="decimal"/>
      <w:lvlText w:val="%1.%2.%3.%4.%5.%6.%7"/>
      <w:lvlJc w:val="left"/>
      <w:pPr>
        <w:ind w:left="0" w:firstLine="0"/>
      </w:pPr>
      <w:rPr>
        <w:rFonts w:cs="Times New Roman" w:hint="default"/>
      </w:rPr>
    </w:lvl>
    <w:lvl w:ilvl="7">
      <w:numFmt w:val="decimal"/>
      <w:lvlText w:val="%1.%2.%3.%4.%5.%6.%7.%8"/>
      <w:lvlJc w:val="left"/>
      <w:pPr>
        <w:ind w:left="0" w:firstLine="0"/>
      </w:pPr>
      <w:rPr>
        <w:rFonts w:cs="Times New Roman" w:hint="default"/>
      </w:rPr>
    </w:lvl>
    <w:lvl w:ilvl="8">
      <w:numFmt w:val="decimal"/>
      <w:lvlText w:val="%1.%2.%3.%4.%5.%6.%7.%8.%9"/>
      <w:lvlJc w:val="left"/>
      <w:pPr>
        <w:ind w:left="0" w:firstLine="0"/>
      </w:pPr>
      <w:rPr>
        <w:rFonts w:cs="Times New Roman" w:hint="default"/>
      </w:rPr>
    </w:lvl>
  </w:abstractNum>
  <w:abstractNum w:abstractNumId="69" w15:restartNumberingAfterBreak="0">
    <w:nsid w:val="7A1600ED"/>
    <w:multiLevelType w:val="hybridMultilevel"/>
    <w:tmpl w:val="517ECB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DC84001"/>
    <w:multiLevelType w:val="hybridMultilevel"/>
    <w:tmpl w:val="66540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F496B0D"/>
    <w:multiLevelType w:val="hybridMultilevel"/>
    <w:tmpl w:val="5EBE27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53"/>
  </w:num>
  <w:num w:numId="3">
    <w:abstractNumId w:val="54"/>
  </w:num>
  <w:num w:numId="4">
    <w:abstractNumId w:val="55"/>
  </w:num>
  <w:num w:numId="5">
    <w:abstractNumId w:val="56"/>
  </w:num>
  <w:num w:numId="6">
    <w:abstractNumId w:val="57"/>
  </w:num>
  <w:num w:numId="7">
    <w:abstractNumId w:val="58"/>
  </w:num>
  <w:num w:numId="8">
    <w:abstractNumId w:val="59"/>
  </w:num>
  <w:num w:numId="9">
    <w:abstractNumId w:val="47"/>
  </w:num>
  <w:num w:numId="10">
    <w:abstractNumId w:val="51"/>
  </w:num>
  <w:num w:numId="11">
    <w:abstractNumId w:val="15"/>
  </w:num>
  <w:num w:numId="12">
    <w:abstractNumId w:val="31"/>
  </w:num>
  <w:num w:numId="13">
    <w:abstractNumId w:val="21"/>
  </w:num>
  <w:num w:numId="14">
    <w:abstractNumId w:val="32"/>
  </w:num>
  <w:num w:numId="15">
    <w:abstractNumId w:val="65"/>
  </w:num>
  <w:num w:numId="16">
    <w:abstractNumId w:val="27"/>
  </w:num>
  <w:num w:numId="17">
    <w:abstractNumId w:val="39"/>
  </w:num>
  <w:num w:numId="18">
    <w:abstractNumId w:val="52"/>
  </w:num>
  <w:num w:numId="19">
    <w:abstractNumId w:val="20"/>
  </w:num>
  <w:num w:numId="20">
    <w:abstractNumId w:val="69"/>
  </w:num>
  <w:num w:numId="21">
    <w:abstractNumId w:val="50"/>
  </w:num>
  <w:num w:numId="22">
    <w:abstractNumId w:val="19"/>
  </w:num>
  <w:num w:numId="23">
    <w:abstractNumId w:val="44"/>
  </w:num>
  <w:num w:numId="24">
    <w:abstractNumId w:val="48"/>
  </w:num>
  <w:num w:numId="25">
    <w:abstractNumId w:val="67"/>
  </w:num>
  <w:num w:numId="26">
    <w:abstractNumId w:val="24"/>
  </w:num>
  <w:num w:numId="27">
    <w:abstractNumId w:val="70"/>
  </w:num>
  <w:num w:numId="28">
    <w:abstractNumId w:val="63"/>
  </w:num>
  <w:num w:numId="29">
    <w:abstractNumId w:val="71"/>
  </w:num>
  <w:num w:numId="30">
    <w:abstractNumId w:val="33"/>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40"/>
  </w:num>
  <w:num w:numId="34">
    <w:abstractNumId w:val="46"/>
  </w:num>
  <w:num w:numId="35">
    <w:abstractNumId w:val="26"/>
  </w:num>
  <w:num w:numId="36">
    <w:abstractNumId w:val="66"/>
  </w:num>
  <w:num w:numId="37">
    <w:abstractNumId w:val="16"/>
  </w:num>
  <w:num w:numId="38">
    <w:abstractNumId w:val="45"/>
  </w:num>
  <w:num w:numId="39">
    <w:abstractNumId w:val="34"/>
  </w:num>
  <w:num w:numId="40">
    <w:abstractNumId w:val="60"/>
  </w:num>
  <w:num w:numId="41">
    <w:abstractNumId w:val="35"/>
  </w:num>
  <w:num w:numId="42">
    <w:abstractNumId w:val="43"/>
  </w:num>
  <w:num w:numId="43">
    <w:abstractNumId w:val="18"/>
  </w:num>
  <w:num w:numId="44">
    <w:abstractNumId w:val="22"/>
  </w:num>
  <w:num w:numId="45">
    <w:abstractNumId w:val="51"/>
  </w:num>
  <w:num w:numId="46">
    <w:abstractNumId w:val="51"/>
  </w:num>
  <w:num w:numId="47">
    <w:abstractNumId w:val="51"/>
  </w:num>
  <w:num w:numId="48">
    <w:abstractNumId w:val="51"/>
  </w:num>
  <w:num w:numId="49">
    <w:abstractNumId w:val="6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tiniano Antonio Lozano Lozano">
    <w15:presenceInfo w15:providerId="None" w15:userId="Gratiniano Antonio Lozano Loz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E5"/>
    <w:rsid w:val="0001370F"/>
    <w:rsid w:val="00016398"/>
    <w:rsid w:val="00026129"/>
    <w:rsid w:val="000349BF"/>
    <w:rsid w:val="0004227E"/>
    <w:rsid w:val="00043F35"/>
    <w:rsid w:val="000445D8"/>
    <w:rsid w:val="00053F35"/>
    <w:rsid w:val="00057679"/>
    <w:rsid w:val="000612A7"/>
    <w:rsid w:val="000616F2"/>
    <w:rsid w:val="00062B70"/>
    <w:rsid w:val="00081D10"/>
    <w:rsid w:val="00081F0F"/>
    <w:rsid w:val="00082B77"/>
    <w:rsid w:val="00082FAE"/>
    <w:rsid w:val="0009107A"/>
    <w:rsid w:val="00096A6B"/>
    <w:rsid w:val="000A6FE5"/>
    <w:rsid w:val="000C1B21"/>
    <w:rsid w:val="000C630E"/>
    <w:rsid w:val="000D31B8"/>
    <w:rsid w:val="001216CF"/>
    <w:rsid w:val="001378F7"/>
    <w:rsid w:val="00154E23"/>
    <w:rsid w:val="00155225"/>
    <w:rsid w:val="00157264"/>
    <w:rsid w:val="00161DE0"/>
    <w:rsid w:val="00162031"/>
    <w:rsid w:val="00176007"/>
    <w:rsid w:val="00185333"/>
    <w:rsid w:val="00187244"/>
    <w:rsid w:val="00195288"/>
    <w:rsid w:val="001C0A94"/>
    <w:rsid w:val="001C48E6"/>
    <w:rsid w:val="001D621D"/>
    <w:rsid w:val="001E677D"/>
    <w:rsid w:val="001F4C2D"/>
    <w:rsid w:val="001F6BE3"/>
    <w:rsid w:val="00201BC4"/>
    <w:rsid w:val="0020759C"/>
    <w:rsid w:val="00222392"/>
    <w:rsid w:val="002271F9"/>
    <w:rsid w:val="00236E2A"/>
    <w:rsid w:val="00241A5E"/>
    <w:rsid w:val="0024490C"/>
    <w:rsid w:val="00252797"/>
    <w:rsid w:val="00254583"/>
    <w:rsid w:val="00262AFE"/>
    <w:rsid w:val="002671F9"/>
    <w:rsid w:val="00272812"/>
    <w:rsid w:val="002771BF"/>
    <w:rsid w:val="00280851"/>
    <w:rsid w:val="00286F4F"/>
    <w:rsid w:val="002A4214"/>
    <w:rsid w:val="002A52B3"/>
    <w:rsid w:val="002A6CBF"/>
    <w:rsid w:val="002B51A8"/>
    <w:rsid w:val="002D5DFB"/>
    <w:rsid w:val="002E5BD8"/>
    <w:rsid w:val="002F0FBA"/>
    <w:rsid w:val="003070CA"/>
    <w:rsid w:val="00310569"/>
    <w:rsid w:val="00317FED"/>
    <w:rsid w:val="003231CD"/>
    <w:rsid w:val="0033183B"/>
    <w:rsid w:val="0033478F"/>
    <w:rsid w:val="00337C0F"/>
    <w:rsid w:val="0034209D"/>
    <w:rsid w:val="00343D94"/>
    <w:rsid w:val="00360107"/>
    <w:rsid w:val="00376DAE"/>
    <w:rsid w:val="003A2E09"/>
    <w:rsid w:val="003B388D"/>
    <w:rsid w:val="003B4AA4"/>
    <w:rsid w:val="003B723A"/>
    <w:rsid w:val="003C7378"/>
    <w:rsid w:val="003D1C38"/>
    <w:rsid w:val="003E6B65"/>
    <w:rsid w:val="003F1C3E"/>
    <w:rsid w:val="004017B2"/>
    <w:rsid w:val="00401C87"/>
    <w:rsid w:val="004057ED"/>
    <w:rsid w:val="004174BC"/>
    <w:rsid w:val="004273D1"/>
    <w:rsid w:val="00427E2D"/>
    <w:rsid w:val="004377C3"/>
    <w:rsid w:val="004432AD"/>
    <w:rsid w:val="004511A5"/>
    <w:rsid w:val="00461313"/>
    <w:rsid w:val="00464645"/>
    <w:rsid w:val="00477AF3"/>
    <w:rsid w:val="00492B9A"/>
    <w:rsid w:val="004A1D46"/>
    <w:rsid w:val="004A6A8A"/>
    <w:rsid w:val="004B1E0B"/>
    <w:rsid w:val="004C043B"/>
    <w:rsid w:val="004D1CEF"/>
    <w:rsid w:val="004D2D03"/>
    <w:rsid w:val="004D3519"/>
    <w:rsid w:val="004E0D1F"/>
    <w:rsid w:val="004E2022"/>
    <w:rsid w:val="004E3A1E"/>
    <w:rsid w:val="004E545F"/>
    <w:rsid w:val="00500ADD"/>
    <w:rsid w:val="00501F83"/>
    <w:rsid w:val="00505943"/>
    <w:rsid w:val="00517608"/>
    <w:rsid w:val="00517B03"/>
    <w:rsid w:val="00542833"/>
    <w:rsid w:val="0055240B"/>
    <w:rsid w:val="00557347"/>
    <w:rsid w:val="005670B6"/>
    <w:rsid w:val="0057380C"/>
    <w:rsid w:val="005804A4"/>
    <w:rsid w:val="005B47E5"/>
    <w:rsid w:val="005C3FE2"/>
    <w:rsid w:val="005D4EA6"/>
    <w:rsid w:val="006014DF"/>
    <w:rsid w:val="00607309"/>
    <w:rsid w:val="006148A6"/>
    <w:rsid w:val="006248B0"/>
    <w:rsid w:val="00637EB1"/>
    <w:rsid w:val="00650FAF"/>
    <w:rsid w:val="00667D97"/>
    <w:rsid w:val="00690F3F"/>
    <w:rsid w:val="006A0972"/>
    <w:rsid w:val="006C0F23"/>
    <w:rsid w:val="006D1909"/>
    <w:rsid w:val="006D6ED4"/>
    <w:rsid w:val="006E1316"/>
    <w:rsid w:val="006E2960"/>
    <w:rsid w:val="006E3C66"/>
    <w:rsid w:val="006E43FE"/>
    <w:rsid w:val="006E6657"/>
    <w:rsid w:val="007147B7"/>
    <w:rsid w:val="00726421"/>
    <w:rsid w:val="00741097"/>
    <w:rsid w:val="00741BBE"/>
    <w:rsid w:val="00744F4E"/>
    <w:rsid w:val="00747C18"/>
    <w:rsid w:val="00751D47"/>
    <w:rsid w:val="00765081"/>
    <w:rsid w:val="007753CD"/>
    <w:rsid w:val="00781F9F"/>
    <w:rsid w:val="0079688B"/>
    <w:rsid w:val="007A4D0B"/>
    <w:rsid w:val="007C5921"/>
    <w:rsid w:val="007D708B"/>
    <w:rsid w:val="007F4A8F"/>
    <w:rsid w:val="008237D3"/>
    <w:rsid w:val="00836A0A"/>
    <w:rsid w:val="00843DA3"/>
    <w:rsid w:val="0084426B"/>
    <w:rsid w:val="008529CE"/>
    <w:rsid w:val="00852F44"/>
    <w:rsid w:val="00865474"/>
    <w:rsid w:val="0088248E"/>
    <w:rsid w:val="008863A8"/>
    <w:rsid w:val="00894EE7"/>
    <w:rsid w:val="008977E5"/>
    <w:rsid w:val="008B28B4"/>
    <w:rsid w:val="008C18F0"/>
    <w:rsid w:val="008E4BCA"/>
    <w:rsid w:val="008F27C4"/>
    <w:rsid w:val="009022A6"/>
    <w:rsid w:val="00903603"/>
    <w:rsid w:val="009134A5"/>
    <w:rsid w:val="00931F29"/>
    <w:rsid w:val="00942598"/>
    <w:rsid w:val="00965815"/>
    <w:rsid w:val="009802EC"/>
    <w:rsid w:val="00981DE9"/>
    <w:rsid w:val="00985525"/>
    <w:rsid w:val="00993909"/>
    <w:rsid w:val="00993C0A"/>
    <w:rsid w:val="009A001E"/>
    <w:rsid w:val="009A2538"/>
    <w:rsid w:val="009A55A1"/>
    <w:rsid w:val="009A64AD"/>
    <w:rsid w:val="009D2FB3"/>
    <w:rsid w:val="009D7E3C"/>
    <w:rsid w:val="009E2460"/>
    <w:rsid w:val="009F4E65"/>
    <w:rsid w:val="00A063F0"/>
    <w:rsid w:val="00A079B6"/>
    <w:rsid w:val="00A07C8C"/>
    <w:rsid w:val="00A151A9"/>
    <w:rsid w:val="00A26BF4"/>
    <w:rsid w:val="00A37143"/>
    <w:rsid w:val="00A459E8"/>
    <w:rsid w:val="00A469C8"/>
    <w:rsid w:val="00A5031E"/>
    <w:rsid w:val="00A53FED"/>
    <w:rsid w:val="00A5537F"/>
    <w:rsid w:val="00A63A39"/>
    <w:rsid w:val="00A72090"/>
    <w:rsid w:val="00A730B9"/>
    <w:rsid w:val="00A832EF"/>
    <w:rsid w:val="00A85243"/>
    <w:rsid w:val="00A93169"/>
    <w:rsid w:val="00A955A0"/>
    <w:rsid w:val="00AB08EB"/>
    <w:rsid w:val="00AB24A0"/>
    <w:rsid w:val="00AC28FE"/>
    <w:rsid w:val="00AC3D9B"/>
    <w:rsid w:val="00AE314D"/>
    <w:rsid w:val="00AE3671"/>
    <w:rsid w:val="00AE5B72"/>
    <w:rsid w:val="00AE6840"/>
    <w:rsid w:val="00AF2B28"/>
    <w:rsid w:val="00B01FDD"/>
    <w:rsid w:val="00B026FB"/>
    <w:rsid w:val="00B130AE"/>
    <w:rsid w:val="00B13116"/>
    <w:rsid w:val="00B17A62"/>
    <w:rsid w:val="00B5028B"/>
    <w:rsid w:val="00B52892"/>
    <w:rsid w:val="00B52BA5"/>
    <w:rsid w:val="00B6544D"/>
    <w:rsid w:val="00B67DC9"/>
    <w:rsid w:val="00B75299"/>
    <w:rsid w:val="00BA164E"/>
    <w:rsid w:val="00BA42C3"/>
    <w:rsid w:val="00BC4BF0"/>
    <w:rsid w:val="00BD10D7"/>
    <w:rsid w:val="00C05607"/>
    <w:rsid w:val="00C14B82"/>
    <w:rsid w:val="00C243FF"/>
    <w:rsid w:val="00C2506B"/>
    <w:rsid w:val="00C419DC"/>
    <w:rsid w:val="00C42D89"/>
    <w:rsid w:val="00C4495F"/>
    <w:rsid w:val="00C44F6E"/>
    <w:rsid w:val="00C454B9"/>
    <w:rsid w:val="00C502AB"/>
    <w:rsid w:val="00C52B7F"/>
    <w:rsid w:val="00C55F77"/>
    <w:rsid w:val="00C56E56"/>
    <w:rsid w:val="00C639AA"/>
    <w:rsid w:val="00C738F7"/>
    <w:rsid w:val="00CA07F8"/>
    <w:rsid w:val="00CB1A83"/>
    <w:rsid w:val="00CC724A"/>
    <w:rsid w:val="00CC7BD8"/>
    <w:rsid w:val="00CD3333"/>
    <w:rsid w:val="00CE5D77"/>
    <w:rsid w:val="00CF61CE"/>
    <w:rsid w:val="00D04D23"/>
    <w:rsid w:val="00D12CE3"/>
    <w:rsid w:val="00D13195"/>
    <w:rsid w:val="00D14648"/>
    <w:rsid w:val="00D42499"/>
    <w:rsid w:val="00D42DD3"/>
    <w:rsid w:val="00D5314A"/>
    <w:rsid w:val="00D61957"/>
    <w:rsid w:val="00D61C47"/>
    <w:rsid w:val="00D61E62"/>
    <w:rsid w:val="00D80891"/>
    <w:rsid w:val="00D96C1D"/>
    <w:rsid w:val="00DB0317"/>
    <w:rsid w:val="00DB1AC5"/>
    <w:rsid w:val="00DB3DC3"/>
    <w:rsid w:val="00DC0611"/>
    <w:rsid w:val="00DC4BD3"/>
    <w:rsid w:val="00DC74E8"/>
    <w:rsid w:val="00DE2DB8"/>
    <w:rsid w:val="00DF2598"/>
    <w:rsid w:val="00E01194"/>
    <w:rsid w:val="00E06A10"/>
    <w:rsid w:val="00E07238"/>
    <w:rsid w:val="00E14751"/>
    <w:rsid w:val="00E165D6"/>
    <w:rsid w:val="00E23015"/>
    <w:rsid w:val="00E2701A"/>
    <w:rsid w:val="00E422DB"/>
    <w:rsid w:val="00E54AA4"/>
    <w:rsid w:val="00E759DC"/>
    <w:rsid w:val="00E81002"/>
    <w:rsid w:val="00E86075"/>
    <w:rsid w:val="00E871BC"/>
    <w:rsid w:val="00EB0438"/>
    <w:rsid w:val="00EB0DDE"/>
    <w:rsid w:val="00EB53BE"/>
    <w:rsid w:val="00EB5D22"/>
    <w:rsid w:val="00EB706C"/>
    <w:rsid w:val="00EC3092"/>
    <w:rsid w:val="00ED65DF"/>
    <w:rsid w:val="00EF6CDF"/>
    <w:rsid w:val="00F04926"/>
    <w:rsid w:val="00F15FA3"/>
    <w:rsid w:val="00F268A0"/>
    <w:rsid w:val="00F37348"/>
    <w:rsid w:val="00F4170D"/>
    <w:rsid w:val="00F45631"/>
    <w:rsid w:val="00F550FD"/>
    <w:rsid w:val="00F81D9E"/>
    <w:rsid w:val="00F93324"/>
    <w:rsid w:val="00FC5984"/>
    <w:rsid w:val="00FD3489"/>
    <w:rsid w:val="00FD4746"/>
    <w:rsid w:val="00FE5052"/>
    <w:rsid w:val="00FF2B79"/>
    <w:rsid w:val="00FF7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9BF4B"/>
  <w15:chartTrackingRefBased/>
  <w15:docId w15:val="{80BABDE0-E430-4252-A685-51EA577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88B"/>
    <w:pPr>
      <w:widowControl w:val="0"/>
      <w:autoSpaceDE w:val="0"/>
      <w:autoSpaceDN w:val="0"/>
      <w:adjustRightInd w:val="0"/>
      <w:jc w:val="both"/>
    </w:pPr>
    <w:rPr>
      <w:rFonts w:ascii="Arial" w:hAnsi="Arial" w:cs="Arial"/>
      <w:sz w:val="22"/>
      <w:szCs w:val="22"/>
    </w:rPr>
  </w:style>
  <w:style w:type="paragraph" w:styleId="Ttulo1">
    <w:name w:val="heading 1"/>
    <w:basedOn w:val="Normal"/>
    <w:next w:val="Normal"/>
    <w:link w:val="Ttulo1Car"/>
    <w:qFormat/>
    <w:rsid w:val="00C639AA"/>
    <w:pPr>
      <w:keepNext/>
      <w:widowControl/>
      <w:numPr>
        <w:numId w:val="10"/>
      </w:numPr>
      <w:autoSpaceDE/>
      <w:autoSpaceDN/>
      <w:adjustRightInd/>
      <w:spacing w:before="240" w:after="60"/>
      <w:outlineLvl w:val="0"/>
    </w:pPr>
    <w:rPr>
      <w:b/>
      <w:bCs/>
      <w:kern w:val="32"/>
      <w:sz w:val="28"/>
      <w:szCs w:val="32"/>
    </w:rPr>
  </w:style>
  <w:style w:type="paragraph" w:styleId="Ttulo2">
    <w:name w:val="heading 2"/>
    <w:basedOn w:val="Normal"/>
    <w:next w:val="Normal"/>
    <w:link w:val="Ttulo2Car"/>
    <w:rsid w:val="00155225"/>
    <w:pPr>
      <w:widowControl/>
      <w:numPr>
        <w:ilvl w:val="1"/>
        <w:numId w:val="10"/>
      </w:numPr>
      <w:autoSpaceDE/>
      <w:autoSpaceDN/>
      <w:adjustRightInd/>
      <w:spacing w:before="240" w:after="60"/>
      <w:jc w:val="left"/>
      <w:outlineLvl w:val="1"/>
    </w:pPr>
    <w:rPr>
      <w:rFonts w:eastAsia="Arial"/>
      <w:b/>
      <w:i/>
      <w:color w:val="0F0F0F"/>
      <w:sz w:val="26"/>
      <w:szCs w:val="26"/>
    </w:rPr>
  </w:style>
  <w:style w:type="paragraph" w:styleId="Ttulo3">
    <w:name w:val="heading 3"/>
    <w:basedOn w:val="Normal"/>
    <w:next w:val="Normal"/>
    <w:link w:val="Ttulo3Car"/>
    <w:unhideWhenUsed/>
    <w:qFormat/>
    <w:rsid w:val="00894EE7"/>
    <w:pPr>
      <w:keepNext/>
      <w:numPr>
        <w:ilvl w:val="2"/>
        <w:numId w:val="10"/>
      </w:numPr>
      <w:spacing w:before="240" w:after="60"/>
      <w:outlineLvl w:val="2"/>
    </w:pPr>
    <w:rPr>
      <w:rFonts w:ascii="Cambria" w:hAnsi="Cambria" w:cs="Times New Roman"/>
      <w:b/>
      <w:bCs/>
      <w:sz w:val="26"/>
      <w:szCs w:val="26"/>
    </w:rPr>
  </w:style>
  <w:style w:type="paragraph" w:styleId="Ttulo4">
    <w:name w:val="heading 4"/>
    <w:basedOn w:val="Normal"/>
    <w:next w:val="Normal"/>
    <w:link w:val="Ttulo4Car"/>
    <w:semiHidden/>
    <w:unhideWhenUsed/>
    <w:qFormat/>
    <w:rsid w:val="00B52BA5"/>
    <w:pPr>
      <w:keepNext/>
      <w:numPr>
        <w:ilvl w:val="3"/>
        <w:numId w:val="10"/>
      </w:numPr>
      <w:spacing w:before="240" w:after="60"/>
      <w:outlineLvl w:val="3"/>
    </w:pPr>
    <w:rPr>
      <w:rFonts w:ascii="Calibri" w:hAnsi="Calibri" w:cs="Times New Roman"/>
      <w:b/>
      <w:bCs/>
      <w:sz w:val="28"/>
      <w:szCs w:val="28"/>
    </w:rPr>
  </w:style>
  <w:style w:type="paragraph" w:styleId="Ttulo5">
    <w:name w:val="heading 5"/>
    <w:basedOn w:val="Normal"/>
    <w:next w:val="Normal"/>
    <w:link w:val="Ttulo5Car"/>
    <w:semiHidden/>
    <w:unhideWhenUsed/>
    <w:qFormat/>
    <w:rsid w:val="00B52BA5"/>
    <w:pPr>
      <w:numPr>
        <w:ilvl w:val="4"/>
        <w:numId w:val="10"/>
      </w:numPr>
      <w:spacing w:before="240" w:after="60"/>
      <w:outlineLvl w:val="4"/>
    </w:pPr>
    <w:rPr>
      <w:rFonts w:ascii="Calibri" w:hAnsi="Calibri" w:cs="Times New Roman"/>
      <w:b/>
      <w:bCs/>
      <w:i/>
      <w:iCs/>
      <w:sz w:val="26"/>
      <w:szCs w:val="26"/>
    </w:rPr>
  </w:style>
  <w:style w:type="paragraph" w:styleId="Ttulo6">
    <w:name w:val="heading 6"/>
    <w:basedOn w:val="Normal"/>
    <w:next w:val="Normal"/>
    <w:link w:val="Ttulo6Car"/>
    <w:semiHidden/>
    <w:unhideWhenUsed/>
    <w:qFormat/>
    <w:rsid w:val="00B52BA5"/>
    <w:pPr>
      <w:numPr>
        <w:ilvl w:val="5"/>
        <w:numId w:val="10"/>
      </w:numPr>
      <w:spacing w:before="240" w:after="60"/>
      <w:outlineLvl w:val="5"/>
    </w:pPr>
    <w:rPr>
      <w:rFonts w:ascii="Calibri" w:hAnsi="Calibri" w:cs="Times New Roman"/>
      <w:b/>
      <w:bCs/>
    </w:rPr>
  </w:style>
  <w:style w:type="paragraph" w:styleId="Ttulo7">
    <w:name w:val="heading 7"/>
    <w:basedOn w:val="Normal"/>
    <w:next w:val="Normal"/>
    <w:link w:val="Ttulo7Car"/>
    <w:semiHidden/>
    <w:unhideWhenUsed/>
    <w:qFormat/>
    <w:rsid w:val="00B52BA5"/>
    <w:pPr>
      <w:numPr>
        <w:ilvl w:val="6"/>
        <w:numId w:val="10"/>
      </w:numPr>
      <w:spacing w:before="240" w:after="60"/>
      <w:outlineLvl w:val="6"/>
    </w:pPr>
    <w:rPr>
      <w:rFonts w:ascii="Calibri" w:hAnsi="Calibri" w:cs="Times New Roman"/>
      <w:sz w:val="24"/>
      <w:szCs w:val="24"/>
    </w:rPr>
  </w:style>
  <w:style w:type="paragraph" w:styleId="Ttulo8">
    <w:name w:val="heading 8"/>
    <w:basedOn w:val="Normal"/>
    <w:next w:val="Normal"/>
    <w:link w:val="Ttulo8Car"/>
    <w:semiHidden/>
    <w:unhideWhenUsed/>
    <w:qFormat/>
    <w:rsid w:val="00B52BA5"/>
    <w:pPr>
      <w:numPr>
        <w:ilvl w:val="7"/>
        <w:numId w:val="10"/>
      </w:numPr>
      <w:spacing w:before="240" w:after="60"/>
      <w:outlineLvl w:val="7"/>
    </w:pPr>
    <w:rPr>
      <w:rFonts w:ascii="Calibri" w:hAnsi="Calibri" w:cs="Times New Roman"/>
      <w:i/>
      <w:iCs/>
      <w:sz w:val="24"/>
      <w:szCs w:val="24"/>
    </w:rPr>
  </w:style>
  <w:style w:type="paragraph" w:styleId="Ttulo9">
    <w:name w:val="heading 9"/>
    <w:basedOn w:val="Normal"/>
    <w:next w:val="Normal"/>
    <w:link w:val="Ttulo9Car"/>
    <w:semiHidden/>
    <w:unhideWhenUsed/>
    <w:qFormat/>
    <w:rsid w:val="00B52BA5"/>
    <w:pPr>
      <w:numPr>
        <w:ilvl w:val="8"/>
        <w:numId w:val="10"/>
      </w:numPr>
      <w:spacing w:before="240" w:after="60"/>
      <w:outlineLvl w:val="8"/>
    </w:pPr>
    <w:rPr>
      <w:rFonts w:ascii="Calibri Light" w:hAnsi="Calibri Light" w:cs="Times New Roman"/>
    </w:rPr>
  </w:style>
  <w:style w:type="character" w:default="1" w:styleId="Fuentedeprrafopredeter">
    <w:name w:val="Default Paragraph Font"/>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SSBookmark">
    <w:name w:val="SSBookmark"/>
    <w:rPr>
      <w:rFonts w:ascii="Lucida Sans" w:hAnsi="Lucida Sans"/>
      <w:b/>
      <w:sz w:val="16"/>
    </w:rPr>
  </w:style>
  <w:style w:type="paragraph" w:customStyle="1" w:styleId="Heading1">
    <w:name w:val="Heading 1"/>
    <w:pPr>
      <w:widowControl w:val="0"/>
      <w:autoSpaceDE w:val="0"/>
      <w:autoSpaceDN w:val="0"/>
      <w:adjustRightInd w:val="0"/>
      <w:spacing w:before="240" w:after="60"/>
    </w:pPr>
    <w:rPr>
      <w:rFonts w:ascii="Arial" w:hAnsi="Arial" w:cs="Arial"/>
      <w:b/>
      <w:bCs/>
      <w:color w:val="0F0F0F"/>
      <w:sz w:val="28"/>
      <w:szCs w:val="28"/>
      <w:lang w:val="en-US"/>
    </w:rPr>
  </w:style>
  <w:style w:type="paragraph" w:customStyle="1" w:styleId="Heading2">
    <w:name w:val="Heading 2"/>
    <w:pPr>
      <w:widowControl w:val="0"/>
      <w:autoSpaceDE w:val="0"/>
      <w:autoSpaceDN w:val="0"/>
      <w:adjustRightInd w:val="0"/>
      <w:spacing w:before="240" w:after="60"/>
      <w:outlineLvl w:val="1"/>
    </w:pPr>
    <w:rPr>
      <w:rFonts w:ascii="Arial" w:hAnsi="Arial" w:cs="Arial"/>
      <w:b/>
      <w:bCs/>
      <w:i/>
      <w:iCs/>
      <w:color w:val="0F0F0F"/>
      <w:sz w:val="26"/>
      <w:szCs w:val="26"/>
      <w:lang w:val="en-US"/>
    </w:rPr>
  </w:style>
  <w:style w:type="paragraph" w:customStyle="1" w:styleId="Heading3">
    <w:name w:val="Heading 3"/>
    <w:pPr>
      <w:widowControl w:val="0"/>
      <w:autoSpaceDE w:val="0"/>
      <w:autoSpaceDN w:val="0"/>
      <w:adjustRightInd w:val="0"/>
      <w:spacing w:before="240" w:after="60"/>
      <w:outlineLvl w:val="2"/>
    </w:pPr>
    <w:rPr>
      <w:rFonts w:ascii="Arial" w:hAnsi="Arial" w:cs="Arial"/>
      <w:b/>
      <w:bCs/>
      <w:color w:val="0F0F0F"/>
      <w:sz w:val="24"/>
      <w:szCs w:val="24"/>
      <w:lang w:val="en-US"/>
    </w:rPr>
  </w:style>
  <w:style w:type="paragraph" w:customStyle="1" w:styleId="Heading4">
    <w:name w:val="Heading 4"/>
    <w:pPr>
      <w:widowControl w:val="0"/>
      <w:autoSpaceDE w:val="0"/>
      <w:autoSpaceDN w:val="0"/>
      <w:adjustRightInd w:val="0"/>
      <w:outlineLvl w:val="3"/>
    </w:pPr>
    <w:rPr>
      <w:b/>
      <w:bCs/>
      <w:color w:val="004080"/>
      <w:sz w:val="26"/>
      <w:szCs w:val="26"/>
      <w:lang w:val="en-US"/>
    </w:rPr>
  </w:style>
  <w:style w:type="paragraph" w:customStyle="1" w:styleId="Heading5">
    <w:name w:val="Heading 5"/>
    <w:pPr>
      <w:widowControl w:val="0"/>
      <w:autoSpaceDE w:val="0"/>
      <w:autoSpaceDN w:val="0"/>
      <w:adjustRightInd w:val="0"/>
      <w:outlineLvl w:val="4"/>
    </w:pPr>
    <w:rPr>
      <w:b/>
      <w:bCs/>
      <w:i/>
      <w:iCs/>
      <w:color w:val="004080"/>
      <w:sz w:val="26"/>
      <w:szCs w:val="26"/>
      <w:lang w:val="en-US"/>
    </w:rPr>
  </w:style>
  <w:style w:type="paragraph" w:customStyle="1" w:styleId="Heading6">
    <w:name w:val="Heading 6"/>
    <w:pPr>
      <w:widowControl w:val="0"/>
      <w:autoSpaceDE w:val="0"/>
      <w:autoSpaceDN w:val="0"/>
      <w:adjustRightInd w:val="0"/>
      <w:outlineLvl w:val="5"/>
    </w:pPr>
    <w:rPr>
      <w:b/>
      <w:bCs/>
      <w:color w:val="004080"/>
      <w:sz w:val="22"/>
      <w:szCs w:val="22"/>
      <w:lang w:val="en-US"/>
    </w:rPr>
  </w:style>
  <w:style w:type="paragraph" w:customStyle="1" w:styleId="Heading7">
    <w:name w:val="Heading 7"/>
    <w:pPr>
      <w:widowControl w:val="0"/>
      <w:autoSpaceDE w:val="0"/>
      <w:autoSpaceDN w:val="0"/>
      <w:adjustRightInd w:val="0"/>
      <w:outlineLvl w:val="6"/>
    </w:pPr>
    <w:rPr>
      <w:color w:val="004080"/>
      <w:sz w:val="24"/>
      <w:szCs w:val="24"/>
      <w:lang w:val="en-US"/>
    </w:rPr>
  </w:style>
  <w:style w:type="paragraph" w:customStyle="1" w:styleId="Heading8">
    <w:name w:val="Heading 8"/>
    <w:pPr>
      <w:widowControl w:val="0"/>
      <w:autoSpaceDE w:val="0"/>
      <w:autoSpaceDN w:val="0"/>
      <w:adjustRightInd w:val="0"/>
      <w:outlineLvl w:val="7"/>
    </w:pPr>
    <w:rPr>
      <w:i/>
      <w:iCs/>
      <w:color w:val="004080"/>
      <w:sz w:val="24"/>
      <w:szCs w:val="24"/>
      <w:lang w:val="en-US"/>
    </w:rPr>
  </w:style>
  <w:style w:type="paragraph" w:customStyle="1" w:styleId="Heading9">
    <w:name w:val="Heading 9"/>
    <w:pPr>
      <w:widowControl w:val="0"/>
      <w:autoSpaceDE w:val="0"/>
      <w:autoSpaceDN w:val="0"/>
      <w:adjustRightInd w:val="0"/>
      <w:outlineLvl w:val="8"/>
    </w:pPr>
    <w:rPr>
      <w:rFonts w:ascii="Arial" w:hAnsi="Arial" w:cs="Arial"/>
      <w:color w:val="004080"/>
      <w:sz w:val="22"/>
      <w:szCs w:val="22"/>
      <w:lang w:val="en-US"/>
    </w:rPr>
  </w:style>
  <w:style w:type="paragraph" w:customStyle="1" w:styleId="Estilo">
    <w:name w:val="Estilo"/>
    <w:pPr>
      <w:widowControl w:val="0"/>
      <w:autoSpaceDE w:val="0"/>
      <w:autoSpaceDN w:val="0"/>
      <w:adjustRightInd w:val="0"/>
    </w:pPr>
    <w:rPr>
      <w:rFonts w:ascii="Arial" w:hAnsi="Arial"/>
      <w:sz w:val="24"/>
      <w:szCs w:val="24"/>
      <w:u w:color="000000"/>
      <w:lang w:val="en-US"/>
    </w:rPr>
  </w:style>
  <w:style w:type="paragraph" w:styleId="TDC1">
    <w:name w:val="toc 1"/>
    <w:basedOn w:val="Normal"/>
    <w:next w:val="Normal"/>
    <w:uiPriority w:val="39"/>
    <w:pPr>
      <w:jc w:val="left"/>
    </w:pPr>
    <w:rPr>
      <w:b/>
      <w:bCs/>
    </w:rPr>
  </w:style>
  <w:style w:type="paragraph" w:styleId="TDC2">
    <w:name w:val="toc 2"/>
    <w:basedOn w:val="Normal"/>
    <w:next w:val="Normal"/>
    <w:uiPriority w:val="39"/>
    <w:pPr>
      <w:ind w:left="200"/>
      <w:jc w:val="left"/>
    </w:pPr>
  </w:style>
  <w:style w:type="paragraph" w:customStyle="1" w:styleId="Header">
    <w:name w:val="Header"/>
    <w:pPr>
      <w:widowControl w:val="0"/>
      <w:tabs>
        <w:tab w:val="left" w:pos="4320"/>
      </w:tabs>
      <w:autoSpaceDE w:val="0"/>
      <w:autoSpaceDN w:val="0"/>
      <w:adjustRightInd w:val="0"/>
    </w:pPr>
    <w:rPr>
      <w:rFonts w:ascii="Arial" w:hAnsi="Arial" w:cs="Arial"/>
      <w:lang w:val="en-US"/>
    </w:rPr>
  </w:style>
  <w:style w:type="character" w:styleId="Nmerodepgina">
    <w:name w:val="page number"/>
    <w:rPr>
      <w:rFonts w:cs="Times New Roman"/>
    </w:rPr>
  </w:style>
  <w:style w:type="paragraph" w:customStyle="1" w:styleId="Footer">
    <w:name w:val="Footer"/>
    <w:pPr>
      <w:widowControl w:val="0"/>
      <w:tabs>
        <w:tab w:val="left" w:pos="4320"/>
      </w:tabs>
      <w:autoSpaceDE w:val="0"/>
      <w:autoSpaceDN w:val="0"/>
      <w:adjustRightInd w:val="0"/>
    </w:pPr>
    <w:rPr>
      <w:rFonts w:ascii="Arial" w:hAnsi="Arial" w:cs="Arial"/>
      <w:lang w:val="en-US"/>
    </w:rPr>
  </w:style>
  <w:style w:type="paragraph" w:customStyle="1" w:styleId="Bajoescudo">
    <w:name w:val="Bajo escudo"/>
    <w:pPr>
      <w:widowControl w:val="0"/>
      <w:autoSpaceDE w:val="0"/>
      <w:autoSpaceDN w:val="0"/>
      <w:adjustRightInd w:val="0"/>
      <w:spacing w:line="360" w:lineRule="auto"/>
      <w:jc w:val="center"/>
    </w:pPr>
    <w:rPr>
      <w:rFonts w:ascii="Arial" w:hAnsi="Arial" w:cs="Arial"/>
      <w:b/>
      <w:bCs/>
      <w:color w:val="000080"/>
      <w:spacing w:val="-3"/>
      <w:sz w:val="24"/>
      <w:szCs w:val="24"/>
      <w:u w:color="000000"/>
      <w:lang w:val="en-US"/>
    </w:rPr>
  </w:style>
  <w:style w:type="paragraph" w:customStyle="1" w:styleId="Ttulodocumento">
    <w:name w:val="Título documento"/>
    <w:pPr>
      <w:widowControl w:val="0"/>
      <w:autoSpaceDE w:val="0"/>
      <w:autoSpaceDN w:val="0"/>
      <w:adjustRightInd w:val="0"/>
      <w:jc w:val="center"/>
    </w:pPr>
    <w:rPr>
      <w:rFonts w:ascii="Arial" w:hAnsi="Arial" w:cs="Arial"/>
      <w:b/>
      <w:bCs/>
      <w:color w:val="000080"/>
      <w:spacing w:val="-3"/>
      <w:sz w:val="48"/>
      <w:szCs w:val="48"/>
      <w:u w:color="000000"/>
      <w:lang w:val="en-US"/>
    </w:rPr>
  </w:style>
  <w:style w:type="paragraph" w:customStyle="1" w:styleId="Bajoescudo2">
    <w:name w:val="Bajo escudo 2"/>
    <w:pPr>
      <w:widowControl w:val="0"/>
      <w:autoSpaceDE w:val="0"/>
      <w:autoSpaceDN w:val="0"/>
      <w:adjustRightInd w:val="0"/>
      <w:spacing w:line="360" w:lineRule="auto"/>
      <w:jc w:val="center"/>
    </w:pPr>
    <w:rPr>
      <w:rFonts w:ascii="Arial" w:hAnsi="Arial" w:cs="Arial"/>
      <w:b/>
      <w:bCs/>
      <w:color w:val="000080"/>
      <w:spacing w:val="-3"/>
      <w:sz w:val="22"/>
      <w:szCs w:val="22"/>
      <w:u w:color="000000"/>
      <w:lang w:val="en-US"/>
    </w:rPr>
  </w:style>
  <w:style w:type="paragraph" w:customStyle="1" w:styleId="Datosportada">
    <w:name w:val="Datos portada"/>
    <w:pPr>
      <w:widowControl w:val="0"/>
      <w:autoSpaceDE w:val="0"/>
      <w:autoSpaceDN w:val="0"/>
      <w:adjustRightInd w:val="0"/>
      <w:jc w:val="both"/>
    </w:pPr>
    <w:rPr>
      <w:rFonts w:ascii="Arial" w:hAnsi="Arial" w:cs="Arial"/>
      <w:b/>
      <w:bCs/>
      <w:i/>
      <w:iCs/>
      <w:color w:val="000080"/>
      <w:u w:color="000000"/>
      <w:lang w:val="en-US"/>
    </w:rPr>
  </w:style>
  <w:style w:type="paragraph" w:customStyle="1" w:styleId="antetitulo">
    <w:name w:val="antetitulo"/>
    <w:pPr>
      <w:widowControl w:val="0"/>
      <w:autoSpaceDE w:val="0"/>
      <w:autoSpaceDN w:val="0"/>
      <w:adjustRightInd w:val="0"/>
      <w:jc w:val="center"/>
    </w:pPr>
    <w:rPr>
      <w:rFonts w:ascii="Arial" w:hAnsi="Arial" w:cs="Arial"/>
      <w:b/>
      <w:bCs/>
      <w:color w:val="000080"/>
      <w:spacing w:val="-3"/>
      <w:sz w:val="32"/>
      <w:szCs w:val="32"/>
      <w:u w:color="000000"/>
      <w:lang w:val="en-US"/>
    </w:rPr>
  </w:style>
  <w:style w:type="character" w:customStyle="1" w:styleId="Car">
    <w:name w:val="Car"/>
    <w:rPr>
      <w:b/>
      <w:sz w:val="32"/>
      <w:u w:color="000000"/>
    </w:rPr>
  </w:style>
  <w:style w:type="paragraph" w:customStyle="1" w:styleId="TOC3">
    <w:name w:val="TOC 3"/>
    <w:pPr>
      <w:widowControl w:val="0"/>
      <w:autoSpaceDE w:val="0"/>
      <w:autoSpaceDN w:val="0"/>
      <w:adjustRightInd w:val="0"/>
      <w:ind w:left="360"/>
    </w:pPr>
    <w:rPr>
      <w:sz w:val="24"/>
      <w:szCs w:val="24"/>
      <w:lang w:val="en-US"/>
    </w:rPr>
  </w:style>
  <w:style w:type="paragraph" w:customStyle="1" w:styleId="TOC4">
    <w:name w:val="TOC 4"/>
    <w:pPr>
      <w:widowControl w:val="0"/>
      <w:autoSpaceDE w:val="0"/>
      <w:autoSpaceDN w:val="0"/>
      <w:adjustRightInd w:val="0"/>
      <w:ind w:left="540"/>
    </w:pPr>
    <w:rPr>
      <w:sz w:val="24"/>
      <w:szCs w:val="24"/>
      <w:lang w:val="en-US"/>
    </w:rPr>
  </w:style>
  <w:style w:type="paragraph" w:customStyle="1" w:styleId="TOC5">
    <w:name w:val="TOC 5"/>
    <w:pPr>
      <w:widowControl w:val="0"/>
      <w:autoSpaceDE w:val="0"/>
      <w:autoSpaceDN w:val="0"/>
      <w:adjustRightInd w:val="0"/>
      <w:ind w:left="720"/>
    </w:pPr>
    <w:rPr>
      <w:sz w:val="24"/>
      <w:szCs w:val="24"/>
      <w:lang w:val="en-US"/>
    </w:rPr>
  </w:style>
  <w:style w:type="paragraph" w:customStyle="1" w:styleId="TOC6">
    <w:name w:val="TOC 6"/>
    <w:pPr>
      <w:widowControl w:val="0"/>
      <w:autoSpaceDE w:val="0"/>
      <w:autoSpaceDN w:val="0"/>
      <w:adjustRightInd w:val="0"/>
      <w:ind w:left="900"/>
    </w:pPr>
    <w:rPr>
      <w:sz w:val="24"/>
      <w:szCs w:val="24"/>
      <w:lang w:val="en-US"/>
    </w:rPr>
  </w:style>
  <w:style w:type="paragraph" w:customStyle="1" w:styleId="TOC7">
    <w:name w:val="TOC 7"/>
    <w:pPr>
      <w:widowControl w:val="0"/>
      <w:autoSpaceDE w:val="0"/>
      <w:autoSpaceDN w:val="0"/>
      <w:adjustRightInd w:val="0"/>
      <w:ind w:left="1080"/>
    </w:pPr>
    <w:rPr>
      <w:sz w:val="24"/>
      <w:szCs w:val="24"/>
      <w:lang w:val="en-US"/>
    </w:rPr>
  </w:style>
  <w:style w:type="paragraph" w:customStyle="1" w:styleId="TOC8">
    <w:name w:val="TOC 8"/>
    <w:pPr>
      <w:widowControl w:val="0"/>
      <w:autoSpaceDE w:val="0"/>
      <w:autoSpaceDN w:val="0"/>
      <w:adjustRightInd w:val="0"/>
      <w:ind w:left="1260"/>
    </w:pPr>
    <w:rPr>
      <w:sz w:val="24"/>
      <w:szCs w:val="24"/>
      <w:lang w:val="en-US"/>
    </w:rPr>
  </w:style>
  <w:style w:type="paragraph" w:customStyle="1" w:styleId="TOC9">
    <w:name w:val="TOC 9"/>
    <w:pPr>
      <w:widowControl w:val="0"/>
      <w:autoSpaceDE w:val="0"/>
      <w:autoSpaceDN w:val="0"/>
      <w:adjustRightInd w:val="0"/>
      <w:ind w:left="1440"/>
    </w:pPr>
    <w:rPr>
      <w:sz w:val="24"/>
      <w:szCs w:val="24"/>
      <w:lang w:val="en-US"/>
    </w:rPr>
  </w:style>
  <w:style w:type="paragraph" w:styleId="Ttulo">
    <w:name w:val="Title"/>
    <w:basedOn w:val="Normal"/>
    <w:qFormat/>
    <w:pPr>
      <w:spacing w:before="240" w:after="60"/>
      <w:jc w:val="center"/>
    </w:pPr>
    <w:rPr>
      <w:b/>
      <w:bCs/>
      <w:sz w:val="32"/>
      <w:szCs w:val="32"/>
    </w:rPr>
  </w:style>
  <w:style w:type="paragraph" w:customStyle="1" w:styleId="NumberedList">
    <w:name w:val="Numbered List"/>
    <w:pPr>
      <w:widowControl w:val="0"/>
      <w:autoSpaceDE w:val="0"/>
      <w:autoSpaceDN w:val="0"/>
      <w:adjustRightInd w:val="0"/>
      <w:ind w:left="360" w:hanging="360"/>
    </w:pPr>
    <w:rPr>
      <w:lang w:val="en-US"/>
    </w:rPr>
  </w:style>
  <w:style w:type="paragraph" w:customStyle="1" w:styleId="BulletedList">
    <w:name w:val="Bulleted List"/>
    <w:pPr>
      <w:widowControl w:val="0"/>
      <w:autoSpaceDE w:val="0"/>
      <w:autoSpaceDN w:val="0"/>
      <w:adjustRightInd w:val="0"/>
      <w:ind w:left="360" w:hanging="360"/>
    </w:pPr>
    <w:rPr>
      <w:lang w:val="en-US"/>
    </w:rPr>
  </w:style>
  <w:style w:type="paragraph" w:styleId="Textoindependiente">
    <w:name w:val="Body Text"/>
    <w:basedOn w:val="Normal"/>
    <w:link w:val="TextoindependienteCar"/>
    <w:pPr>
      <w:spacing w:after="120"/>
      <w:jc w:val="left"/>
    </w:pPr>
    <w:rPr>
      <w:rFonts w:ascii="Times New Roman" w:hAnsi="Times New Roman"/>
    </w:rPr>
  </w:style>
  <w:style w:type="paragraph" w:styleId="Textoindependiente2">
    <w:name w:val="Body Text 2"/>
    <w:basedOn w:val="Normal"/>
    <w:pPr>
      <w:spacing w:after="120" w:line="480" w:lineRule="auto"/>
      <w:jc w:val="left"/>
    </w:pPr>
    <w:rPr>
      <w:rFonts w:ascii="Times New Roman" w:hAnsi="Times New Roman"/>
      <w:sz w:val="18"/>
      <w:szCs w:val="18"/>
    </w:rPr>
  </w:style>
  <w:style w:type="paragraph" w:styleId="Textoindependiente3">
    <w:name w:val="Body Text 3"/>
    <w:basedOn w:val="Normal"/>
    <w:pPr>
      <w:spacing w:after="120"/>
      <w:jc w:val="left"/>
    </w:pPr>
    <w:rPr>
      <w:rFonts w:ascii="Times New Roman" w:hAnsi="Times New Roman"/>
      <w:sz w:val="16"/>
      <w:szCs w:val="16"/>
    </w:rPr>
  </w:style>
  <w:style w:type="paragraph" w:styleId="Encabezadodenota">
    <w:name w:val="Note Heading"/>
    <w:basedOn w:val="Normal"/>
    <w:next w:val="Normal"/>
    <w:pPr>
      <w:jc w:val="left"/>
    </w:pPr>
    <w:rPr>
      <w:rFonts w:ascii="Times New Roman" w:hAnsi="Times New Roman"/>
    </w:rPr>
  </w:style>
  <w:style w:type="paragraph" w:styleId="Textosinformato">
    <w:name w:val="Plain Text"/>
    <w:basedOn w:val="Normal"/>
    <w:pPr>
      <w:jc w:val="left"/>
    </w:pPr>
    <w:rPr>
      <w:rFonts w:ascii="Courier New" w:hAnsi="Courier New" w:cs="Courier New"/>
    </w:rPr>
  </w:style>
  <w:style w:type="character" w:styleId="Textoennegrita">
    <w:name w:val="Strong"/>
    <w:qFormat/>
    <w:rPr>
      <w:rFonts w:ascii="Times New Roman" w:hAnsi="Times New Roman" w:cs="Times New Roman"/>
      <w:b/>
      <w:bCs/>
      <w:sz w:val="20"/>
      <w:szCs w:val="20"/>
    </w:rPr>
  </w:style>
  <w:style w:type="character" w:styleId="nfasis">
    <w:name w:val="Emphasis"/>
    <w:qFormat/>
    <w:rPr>
      <w:rFonts w:ascii="Times New Roman" w:hAnsi="Times New Roman" w:cs="Times New Roman"/>
      <w:i/>
      <w:iCs/>
      <w:sz w:val="20"/>
      <w:szCs w:val="20"/>
    </w:rPr>
  </w:style>
  <w:style w:type="character" w:styleId="Hipervnculo">
    <w:name w:val="Hyperlink"/>
    <w:uiPriority w:val="99"/>
    <w:rPr>
      <w:rFonts w:ascii="Times New Roman" w:hAnsi="Times New Roman" w:cs="Times New Roman"/>
      <w:color w:val="0000FF"/>
      <w:sz w:val="20"/>
      <w:szCs w:val="20"/>
      <w:u w:val="single"/>
    </w:rPr>
  </w:style>
  <w:style w:type="paragraph" w:customStyle="1" w:styleId="Code">
    <w:name w:val="Code"/>
    <w:pPr>
      <w:widowControl w:val="0"/>
      <w:autoSpaceDE w:val="0"/>
      <w:autoSpaceDN w:val="0"/>
      <w:adjustRightInd w:val="0"/>
    </w:pPr>
    <w:rPr>
      <w:rFonts w:ascii="Courier New" w:hAnsi="Courier New" w:cs="Courier New"/>
      <w:sz w:val="18"/>
      <w:szCs w:val="18"/>
      <w:lang w:val="en-US"/>
    </w:rPr>
  </w:style>
  <w:style w:type="character" w:customStyle="1" w:styleId="FieldLabel">
    <w:name w:val="Field Label"/>
    <w:rPr>
      <w:rFonts w:ascii="Times New Roman" w:hAnsi="Times New Roman"/>
      <w:i/>
      <w:color w:val="004080"/>
      <w:sz w:val="20"/>
    </w:rPr>
  </w:style>
  <w:style w:type="character" w:customStyle="1" w:styleId="TableHeading">
    <w:name w:val="Table Heading"/>
    <w:rPr>
      <w:rFonts w:ascii="Times New Roman" w:hAnsi="Times New Roman"/>
      <w:b/>
      <w:sz w:val="22"/>
    </w:rPr>
  </w:style>
  <w:style w:type="character" w:customStyle="1" w:styleId="Objecttype">
    <w:name w:val="Object type"/>
    <w:rPr>
      <w:rFonts w:ascii="Times New Roman" w:hAnsi="Times New Roman"/>
      <w:b/>
      <w:sz w:val="20"/>
      <w:u w:val="single"/>
    </w:rPr>
  </w:style>
  <w:style w:type="paragraph" w:customStyle="1" w:styleId="ListHeader">
    <w:name w:val="List Header"/>
    <w:pPr>
      <w:widowControl w:val="0"/>
      <w:autoSpaceDE w:val="0"/>
      <w:autoSpaceDN w:val="0"/>
      <w:adjustRightInd w:val="0"/>
    </w:pPr>
    <w:rPr>
      <w:b/>
      <w:bCs/>
      <w:i/>
      <w:iCs/>
      <w:color w:val="0000A0"/>
      <w:lang w:val="en-US"/>
    </w:rPr>
  </w:style>
  <w:style w:type="paragraph" w:styleId="Encabezado">
    <w:name w:val="header"/>
    <w:basedOn w:val="Normal"/>
    <w:rsid w:val="00082FAE"/>
    <w:pPr>
      <w:tabs>
        <w:tab w:val="center" w:pos="4252"/>
        <w:tab w:val="right" w:pos="8504"/>
      </w:tabs>
    </w:pPr>
  </w:style>
  <w:style w:type="paragraph" w:styleId="Piedepgina">
    <w:name w:val="footer"/>
    <w:basedOn w:val="Normal"/>
    <w:rsid w:val="00082FAE"/>
    <w:pPr>
      <w:tabs>
        <w:tab w:val="center" w:pos="4252"/>
        <w:tab w:val="right" w:pos="8504"/>
      </w:tabs>
    </w:pPr>
  </w:style>
  <w:style w:type="paragraph" w:customStyle="1" w:styleId="Ttulosdecolumnasdetabla">
    <w:name w:val="Títulos de columnas de tabla"/>
    <w:basedOn w:val="Normal"/>
    <w:rsid w:val="007A4D0B"/>
    <w:pPr>
      <w:widowControl/>
      <w:suppressAutoHyphens/>
      <w:autoSpaceDE/>
      <w:autoSpaceDN/>
      <w:adjustRightInd/>
      <w:spacing w:before="60" w:after="60"/>
      <w:jc w:val="center"/>
    </w:pPr>
    <w:rPr>
      <w:rFonts w:ascii="Verdana" w:hAnsi="Verdana"/>
      <w:b/>
      <w:sz w:val="18"/>
      <w:szCs w:val="24"/>
      <w:lang w:val="es-ES_tradnl" w:eastAsia="ar-SA"/>
    </w:rPr>
  </w:style>
  <w:style w:type="table" w:styleId="Tablaconcuadrcula">
    <w:name w:val="Table Grid"/>
    <w:basedOn w:val="Tablanormal"/>
    <w:uiPriority w:val="39"/>
    <w:rsid w:val="007A4D0B"/>
    <w:pPr>
      <w:suppressAutoHyphens/>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ContenidoceldasIzquierda">
    <w:name w:val="Estilo Contenido celdas + Izquierda"/>
    <w:basedOn w:val="Normal"/>
    <w:rsid w:val="007A4D0B"/>
    <w:pPr>
      <w:widowControl/>
      <w:suppressAutoHyphens/>
      <w:autoSpaceDE/>
      <w:autoSpaceDN/>
      <w:adjustRightInd/>
      <w:spacing w:before="60" w:after="60"/>
      <w:jc w:val="left"/>
    </w:pPr>
    <w:rPr>
      <w:rFonts w:ascii="Verdana" w:hAnsi="Verdana"/>
      <w:sz w:val="18"/>
      <w:lang w:val="es-ES_tradnl" w:eastAsia="ar-SA"/>
    </w:rPr>
  </w:style>
  <w:style w:type="paragraph" w:styleId="TDC3">
    <w:name w:val="toc 3"/>
    <w:basedOn w:val="Normal"/>
    <w:next w:val="Normal"/>
    <w:autoRedefine/>
    <w:uiPriority w:val="39"/>
    <w:rsid w:val="00C639AA"/>
    <w:pPr>
      <w:ind w:left="400"/>
    </w:pPr>
  </w:style>
  <w:style w:type="character" w:customStyle="1" w:styleId="Ttulo1Car">
    <w:name w:val="Título 1 Car"/>
    <w:link w:val="Ttulo1"/>
    <w:rsid w:val="00C639AA"/>
    <w:rPr>
      <w:rFonts w:ascii="Arial" w:hAnsi="Arial" w:cs="Arial"/>
      <w:b/>
      <w:bCs/>
      <w:kern w:val="32"/>
      <w:sz w:val="28"/>
      <w:szCs w:val="32"/>
    </w:rPr>
  </w:style>
  <w:style w:type="character" w:customStyle="1" w:styleId="Ttulo3Car">
    <w:name w:val="Título 3 Car"/>
    <w:link w:val="Ttulo3"/>
    <w:rsid w:val="00894EE7"/>
    <w:rPr>
      <w:rFonts w:ascii="Cambria" w:eastAsia="Times New Roman" w:hAnsi="Cambria" w:cs="Times New Roman"/>
      <w:b/>
      <w:bCs/>
      <w:sz w:val="26"/>
      <w:szCs w:val="26"/>
      <w:lang w:val="en-US"/>
    </w:rPr>
  </w:style>
  <w:style w:type="paragraph" w:styleId="Prrafodelista">
    <w:name w:val="List Paragraph"/>
    <w:basedOn w:val="Normal"/>
    <w:uiPriority w:val="34"/>
    <w:qFormat/>
    <w:rsid w:val="00894EE7"/>
    <w:pPr>
      <w:ind w:left="708"/>
    </w:pPr>
  </w:style>
  <w:style w:type="paragraph" w:styleId="Subttulo">
    <w:name w:val="Subtitle"/>
    <w:basedOn w:val="Normal"/>
    <w:next w:val="Normal"/>
    <w:link w:val="SubttuloCar"/>
    <w:qFormat/>
    <w:rsid w:val="00A151A9"/>
    <w:pPr>
      <w:spacing w:after="60"/>
      <w:jc w:val="center"/>
      <w:outlineLvl w:val="1"/>
    </w:pPr>
    <w:rPr>
      <w:rFonts w:ascii="Cambria" w:hAnsi="Cambria" w:cs="Times New Roman"/>
      <w:sz w:val="24"/>
      <w:szCs w:val="24"/>
    </w:rPr>
  </w:style>
  <w:style w:type="character" w:customStyle="1" w:styleId="SubttuloCar">
    <w:name w:val="Subtítulo Car"/>
    <w:link w:val="Subttulo"/>
    <w:rsid w:val="00A151A9"/>
    <w:rPr>
      <w:rFonts w:ascii="Cambria" w:eastAsia="Times New Roman" w:hAnsi="Cambria" w:cs="Times New Roman"/>
      <w:sz w:val="24"/>
      <w:szCs w:val="24"/>
      <w:lang w:val="en-US"/>
    </w:rPr>
  </w:style>
  <w:style w:type="paragraph" w:styleId="TtulodeTDC">
    <w:name w:val="Título de TDC"/>
    <w:basedOn w:val="Ttulo1"/>
    <w:next w:val="Normal"/>
    <w:uiPriority w:val="39"/>
    <w:semiHidden/>
    <w:unhideWhenUsed/>
    <w:qFormat/>
    <w:rsid w:val="00337C0F"/>
    <w:pPr>
      <w:keepLines/>
      <w:spacing w:before="480" w:after="0" w:line="276" w:lineRule="auto"/>
      <w:jc w:val="left"/>
      <w:outlineLvl w:val="9"/>
    </w:pPr>
    <w:rPr>
      <w:rFonts w:ascii="Cambria" w:hAnsi="Cambria" w:cs="Times New Roman"/>
      <w:color w:val="365F91"/>
      <w:kern w:val="0"/>
      <w:szCs w:val="28"/>
    </w:rPr>
  </w:style>
  <w:style w:type="paragraph" w:customStyle="1" w:styleId="Titulo2">
    <w:name w:val="Titulo 2"/>
    <w:basedOn w:val="Ttulo2"/>
    <w:qFormat/>
    <w:rsid w:val="004C043B"/>
    <w:pPr>
      <w:spacing w:before="0" w:after="0"/>
    </w:pPr>
  </w:style>
  <w:style w:type="character" w:customStyle="1" w:styleId="TextoindependienteCar">
    <w:name w:val="Texto independiente Car"/>
    <w:link w:val="Textoindependiente"/>
    <w:rsid w:val="00337C0F"/>
    <w:rPr>
      <w:lang w:val="en-US"/>
    </w:rPr>
  </w:style>
  <w:style w:type="paragraph" w:customStyle="1" w:styleId="Titulo3">
    <w:name w:val="Titulo 3"/>
    <w:basedOn w:val="Heading3"/>
    <w:rsid w:val="00337C0F"/>
    <w:pPr>
      <w:numPr>
        <w:numId w:val="12"/>
      </w:numPr>
    </w:pPr>
    <w:rPr>
      <w:lang w:val="es-ES"/>
    </w:rPr>
  </w:style>
  <w:style w:type="character" w:customStyle="1" w:styleId="Ttulo2Car">
    <w:name w:val="Título 2 Car"/>
    <w:link w:val="Ttulo2"/>
    <w:rsid w:val="00155225"/>
    <w:rPr>
      <w:rFonts w:ascii="Arial" w:eastAsia="Arial" w:hAnsi="Arial" w:cs="Arial"/>
      <w:b/>
      <w:i/>
      <w:color w:val="0F0F0F"/>
      <w:sz w:val="26"/>
      <w:szCs w:val="26"/>
    </w:rPr>
  </w:style>
  <w:style w:type="table" w:customStyle="1" w:styleId="TableGrid">
    <w:name w:val="TableGrid"/>
    <w:rsid w:val="005C3FE2"/>
    <w:rPr>
      <w:rFonts w:ascii="Calibri" w:hAnsi="Calibri"/>
      <w:sz w:val="22"/>
      <w:szCs w:val="22"/>
    </w:rPr>
    <w:tblPr>
      <w:tblCellMar>
        <w:top w:w="0" w:type="dxa"/>
        <w:left w:w="0" w:type="dxa"/>
        <w:bottom w:w="0" w:type="dxa"/>
        <w:right w:w="0" w:type="dxa"/>
      </w:tblCellMar>
    </w:tblPr>
  </w:style>
  <w:style w:type="paragraph" w:customStyle="1" w:styleId="Cuerpo">
    <w:name w:val="Cuerpo"/>
    <w:rsid w:val="00A72090"/>
    <w:pPr>
      <w:spacing w:after="160" w:line="256" w:lineRule="auto"/>
    </w:pPr>
    <w:rPr>
      <w:rFonts w:ascii="Calibri" w:eastAsia="Arial Unicode MS" w:hAnsi="Calibri" w:cs="Arial Unicode MS"/>
      <w:color w:val="000000"/>
      <w:sz w:val="22"/>
      <w:szCs w:val="22"/>
      <w:u w:color="000000"/>
      <w:lang w:val="es-ES_tradnl"/>
    </w:rPr>
  </w:style>
  <w:style w:type="character" w:customStyle="1" w:styleId="Ninguno">
    <w:name w:val="Ninguno"/>
    <w:rsid w:val="00A72090"/>
    <w:rPr>
      <w:lang w:val="es-ES_tradnl"/>
    </w:rPr>
  </w:style>
  <w:style w:type="character" w:styleId="Refdecomentario">
    <w:name w:val="annotation reference"/>
    <w:rsid w:val="00082B77"/>
    <w:rPr>
      <w:sz w:val="16"/>
      <w:szCs w:val="16"/>
    </w:rPr>
  </w:style>
  <w:style w:type="paragraph" w:styleId="Textocomentario">
    <w:name w:val="annotation text"/>
    <w:basedOn w:val="Normal"/>
    <w:link w:val="TextocomentarioCar"/>
    <w:rsid w:val="00082B77"/>
  </w:style>
  <w:style w:type="character" w:customStyle="1" w:styleId="TextocomentarioCar">
    <w:name w:val="Texto comentario Car"/>
    <w:link w:val="Textocomentario"/>
    <w:rsid w:val="00082B77"/>
    <w:rPr>
      <w:rFonts w:ascii="Arial" w:hAnsi="Arial"/>
      <w:lang w:val="en-US"/>
    </w:rPr>
  </w:style>
  <w:style w:type="paragraph" w:styleId="Asuntodelcomentario">
    <w:name w:val="annotation subject"/>
    <w:basedOn w:val="Textocomentario"/>
    <w:next w:val="Textocomentario"/>
    <w:link w:val="AsuntodelcomentarioCar"/>
    <w:rsid w:val="00082B77"/>
    <w:rPr>
      <w:b/>
      <w:bCs/>
    </w:rPr>
  </w:style>
  <w:style w:type="character" w:customStyle="1" w:styleId="AsuntodelcomentarioCar">
    <w:name w:val="Asunto del comentario Car"/>
    <w:link w:val="Asuntodelcomentario"/>
    <w:rsid w:val="00082B77"/>
    <w:rPr>
      <w:rFonts w:ascii="Arial" w:hAnsi="Arial"/>
      <w:b/>
      <w:bCs/>
      <w:lang w:val="en-US"/>
    </w:rPr>
  </w:style>
  <w:style w:type="paragraph" w:styleId="Textodeglobo">
    <w:name w:val="Balloon Text"/>
    <w:basedOn w:val="Normal"/>
    <w:link w:val="TextodegloboCar"/>
    <w:rsid w:val="00082B77"/>
    <w:rPr>
      <w:rFonts w:ascii="Segoe UI" w:hAnsi="Segoe UI" w:cs="Segoe UI"/>
      <w:sz w:val="18"/>
      <w:szCs w:val="18"/>
    </w:rPr>
  </w:style>
  <w:style w:type="character" w:customStyle="1" w:styleId="TextodegloboCar">
    <w:name w:val="Texto de globo Car"/>
    <w:link w:val="Textodeglobo"/>
    <w:rsid w:val="00082B77"/>
    <w:rPr>
      <w:rFonts w:ascii="Segoe UI" w:hAnsi="Segoe UI" w:cs="Segoe UI"/>
      <w:sz w:val="18"/>
      <w:szCs w:val="18"/>
      <w:lang w:val="en-US"/>
    </w:rPr>
  </w:style>
  <w:style w:type="character" w:customStyle="1" w:styleId="Ttulo4Car">
    <w:name w:val="Título 4 Car"/>
    <w:link w:val="Ttulo4"/>
    <w:semiHidden/>
    <w:rsid w:val="00B52BA5"/>
    <w:rPr>
      <w:rFonts w:ascii="Calibri" w:eastAsia="Times New Roman" w:hAnsi="Calibri" w:cs="Times New Roman"/>
      <w:b/>
      <w:bCs/>
      <w:sz w:val="28"/>
      <w:szCs w:val="28"/>
      <w:lang w:val="en-US"/>
    </w:rPr>
  </w:style>
  <w:style w:type="character" w:customStyle="1" w:styleId="Ttulo5Car">
    <w:name w:val="Título 5 Car"/>
    <w:link w:val="Ttulo5"/>
    <w:semiHidden/>
    <w:rsid w:val="00B52BA5"/>
    <w:rPr>
      <w:rFonts w:ascii="Calibri" w:eastAsia="Times New Roman" w:hAnsi="Calibri" w:cs="Times New Roman"/>
      <w:b/>
      <w:bCs/>
      <w:i/>
      <w:iCs/>
      <w:sz w:val="26"/>
      <w:szCs w:val="26"/>
      <w:lang w:val="en-US"/>
    </w:rPr>
  </w:style>
  <w:style w:type="character" w:customStyle="1" w:styleId="Ttulo6Car">
    <w:name w:val="Título 6 Car"/>
    <w:link w:val="Ttulo6"/>
    <w:semiHidden/>
    <w:rsid w:val="00B52BA5"/>
    <w:rPr>
      <w:rFonts w:ascii="Calibri" w:eastAsia="Times New Roman" w:hAnsi="Calibri" w:cs="Times New Roman"/>
      <w:b/>
      <w:bCs/>
      <w:sz w:val="22"/>
      <w:szCs w:val="22"/>
      <w:lang w:val="en-US"/>
    </w:rPr>
  </w:style>
  <w:style w:type="character" w:customStyle="1" w:styleId="Ttulo7Car">
    <w:name w:val="Título 7 Car"/>
    <w:link w:val="Ttulo7"/>
    <w:semiHidden/>
    <w:rsid w:val="00B52BA5"/>
    <w:rPr>
      <w:rFonts w:ascii="Calibri" w:eastAsia="Times New Roman" w:hAnsi="Calibri" w:cs="Times New Roman"/>
      <w:sz w:val="24"/>
      <w:szCs w:val="24"/>
      <w:lang w:val="en-US"/>
    </w:rPr>
  </w:style>
  <w:style w:type="character" w:customStyle="1" w:styleId="Ttulo8Car">
    <w:name w:val="Título 8 Car"/>
    <w:link w:val="Ttulo8"/>
    <w:semiHidden/>
    <w:rsid w:val="00B52BA5"/>
    <w:rPr>
      <w:rFonts w:ascii="Calibri" w:eastAsia="Times New Roman" w:hAnsi="Calibri" w:cs="Times New Roman"/>
      <w:i/>
      <w:iCs/>
      <w:sz w:val="24"/>
      <w:szCs w:val="24"/>
      <w:lang w:val="en-US"/>
    </w:rPr>
  </w:style>
  <w:style w:type="character" w:customStyle="1" w:styleId="Ttulo9Car">
    <w:name w:val="Título 9 Car"/>
    <w:link w:val="Ttulo9"/>
    <w:semiHidden/>
    <w:rsid w:val="00B52BA5"/>
    <w:rPr>
      <w:rFonts w:ascii="Calibri Light" w:eastAsia="Times New Roman" w:hAnsi="Calibri Light"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59333">
      <w:bodyDiv w:val="1"/>
      <w:marLeft w:val="0"/>
      <w:marRight w:val="0"/>
      <w:marTop w:val="0"/>
      <w:marBottom w:val="0"/>
      <w:divBdr>
        <w:top w:val="none" w:sz="0" w:space="0" w:color="auto"/>
        <w:left w:val="none" w:sz="0" w:space="0" w:color="auto"/>
        <w:bottom w:val="none" w:sz="0" w:space="0" w:color="auto"/>
        <w:right w:val="none" w:sz="0" w:space="0" w:color="auto"/>
      </w:divBdr>
    </w:div>
    <w:div w:id="223025009">
      <w:bodyDiv w:val="1"/>
      <w:marLeft w:val="0"/>
      <w:marRight w:val="0"/>
      <w:marTop w:val="0"/>
      <w:marBottom w:val="0"/>
      <w:divBdr>
        <w:top w:val="none" w:sz="0" w:space="0" w:color="auto"/>
        <w:left w:val="none" w:sz="0" w:space="0" w:color="auto"/>
        <w:bottom w:val="none" w:sz="0" w:space="0" w:color="auto"/>
        <w:right w:val="none" w:sz="0" w:space="0" w:color="auto"/>
      </w:divBdr>
    </w:div>
    <w:div w:id="294604544">
      <w:bodyDiv w:val="1"/>
      <w:marLeft w:val="0"/>
      <w:marRight w:val="0"/>
      <w:marTop w:val="0"/>
      <w:marBottom w:val="0"/>
      <w:divBdr>
        <w:top w:val="none" w:sz="0" w:space="0" w:color="auto"/>
        <w:left w:val="none" w:sz="0" w:space="0" w:color="auto"/>
        <w:bottom w:val="none" w:sz="0" w:space="0" w:color="auto"/>
        <w:right w:val="none" w:sz="0" w:space="0" w:color="auto"/>
      </w:divBdr>
    </w:div>
    <w:div w:id="390079792">
      <w:bodyDiv w:val="1"/>
      <w:marLeft w:val="0"/>
      <w:marRight w:val="0"/>
      <w:marTop w:val="0"/>
      <w:marBottom w:val="0"/>
      <w:divBdr>
        <w:top w:val="none" w:sz="0" w:space="0" w:color="auto"/>
        <w:left w:val="none" w:sz="0" w:space="0" w:color="auto"/>
        <w:bottom w:val="none" w:sz="0" w:space="0" w:color="auto"/>
        <w:right w:val="none" w:sz="0" w:space="0" w:color="auto"/>
      </w:divBdr>
    </w:div>
    <w:div w:id="748691550">
      <w:bodyDiv w:val="1"/>
      <w:marLeft w:val="0"/>
      <w:marRight w:val="0"/>
      <w:marTop w:val="0"/>
      <w:marBottom w:val="0"/>
      <w:divBdr>
        <w:top w:val="none" w:sz="0" w:space="0" w:color="auto"/>
        <w:left w:val="none" w:sz="0" w:space="0" w:color="auto"/>
        <w:bottom w:val="none" w:sz="0" w:space="0" w:color="auto"/>
        <w:right w:val="none" w:sz="0" w:space="0" w:color="auto"/>
      </w:divBdr>
    </w:div>
    <w:div w:id="1007292705">
      <w:bodyDiv w:val="1"/>
      <w:marLeft w:val="0"/>
      <w:marRight w:val="0"/>
      <w:marTop w:val="0"/>
      <w:marBottom w:val="0"/>
      <w:divBdr>
        <w:top w:val="none" w:sz="0" w:space="0" w:color="auto"/>
        <w:left w:val="none" w:sz="0" w:space="0" w:color="auto"/>
        <w:bottom w:val="none" w:sz="0" w:space="0" w:color="auto"/>
        <w:right w:val="none" w:sz="0" w:space="0" w:color="auto"/>
      </w:divBdr>
    </w:div>
    <w:div w:id="1115755038">
      <w:bodyDiv w:val="1"/>
      <w:marLeft w:val="0"/>
      <w:marRight w:val="0"/>
      <w:marTop w:val="0"/>
      <w:marBottom w:val="0"/>
      <w:divBdr>
        <w:top w:val="none" w:sz="0" w:space="0" w:color="auto"/>
        <w:left w:val="none" w:sz="0" w:space="0" w:color="auto"/>
        <w:bottom w:val="none" w:sz="0" w:space="0" w:color="auto"/>
        <w:right w:val="none" w:sz="0" w:space="0" w:color="auto"/>
      </w:divBdr>
    </w:div>
    <w:div w:id="192290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untadeandalucia.es/agriculturaypesca/gria/gestionaNavegacion.do?accion=modificacionIndustria" TargetMode="External"/><Relationship Id="rId18" Type="http://schemas.openxmlformats.org/officeDocument/2006/relationships/hyperlink" Target="https://www.euskadi.eus/registro-industrias-agrarias-alimentarias/web01-a2elikin/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tosabiertos.castillalamancha.es/dataset/registro-de-industrias-agroalimentarias-de-castilla-la-mancha-ria" TargetMode="External"/><Relationship Id="rId7" Type="http://schemas.openxmlformats.org/officeDocument/2006/relationships/endnotes" Target="endnotes.xml"/><Relationship Id="rId12" Type="http://schemas.openxmlformats.org/officeDocument/2006/relationships/hyperlink" Target="https://www.castillalamancha.es/gobierno/agriaguaydesrur/actuaciones/programa-registro-de-industrias-agroalimentarias-ria" TargetMode="External"/><Relationship Id="rId17" Type="http://schemas.openxmlformats.org/officeDocument/2006/relationships/hyperlink" Target="https://www.euskadi.eus/registro-industrias-agrarias-alimentarias/web01-a2elikin/e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tramita.comunidad.madrid/comunicaciones-declaraciones/declaracion-industrias-agroalimentarias" TargetMode="External"/><Relationship Id="rId20" Type="http://schemas.openxmlformats.org/officeDocument/2006/relationships/hyperlink" Target="https://notifica.jccm.es/notif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ccm.es/tramitesygestiones/registro-de-industrias-agraria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untadeandalucia.es/organismos/agriculturaganaderiapescaydesarrollosostenible/areas/industrias-agroalimentarias/registros-alimentarios/paginas/industrias.html" TargetMode="External"/><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www.nasdap.net/DEC_RIA/Vista/Default.aspx#"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vmediorural.xunta.gal/es/consultas-publicas/directorio-de-industrias-agroalimentaria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05CBB-C079-4DC4-83D9-FE28ECB6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7496</Words>
  <Characters>41231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lpstr>
    </vt:vector>
  </TitlesOfParts>
  <Company>JCCM</Company>
  <LinksUpToDate>false</LinksUpToDate>
  <CharactersWithSpaces>48630</CharactersWithSpaces>
  <SharedDoc>false</SharedDoc>
  <HLinks>
    <vt:vector size="456" baseType="variant">
      <vt:variant>
        <vt:i4>3276922</vt:i4>
      </vt:variant>
      <vt:variant>
        <vt:i4>479</vt:i4>
      </vt:variant>
      <vt:variant>
        <vt:i4>0</vt:i4>
      </vt:variant>
      <vt:variant>
        <vt:i4>5</vt:i4>
      </vt:variant>
      <vt:variant>
        <vt:lpwstr>https://datosabiertos.castillalamancha.es/dataset/registro-de-industrias-agroalimentarias-de-castilla-la-mancha-ria</vt:lpwstr>
      </vt:variant>
      <vt:variant>
        <vt:lpwstr/>
      </vt:variant>
      <vt:variant>
        <vt:i4>8060987</vt:i4>
      </vt:variant>
      <vt:variant>
        <vt:i4>476</vt:i4>
      </vt:variant>
      <vt:variant>
        <vt:i4>0</vt:i4>
      </vt:variant>
      <vt:variant>
        <vt:i4>5</vt:i4>
      </vt:variant>
      <vt:variant>
        <vt:lpwstr>https://notifica.jccm.es/notifica/</vt:lpwstr>
      </vt:variant>
      <vt:variant>
        <vt:lpwstr/>
      </vt:variant>
      <vt:variant>
        <vt:i4>3145821</vt:i4>
      </vt:variant>
      <vt:variant>
        <vt:i4>437</vt:i4>
      </vt:variant>
      <vt:variant>
        <vt:i4>0</vt:i4>
      </vt:variant>
      <vt:variant>
        <vt:i4>5</vt:i4>
      </vt:variant>
      <vt:variant>
        <vt:lpwstr>http://www.nasdap.net/DEC_RIA/Vista/Default.aspx</vt:lpwstr>
      </vt:variant>
      <vt:variant>
        <vt:lpwstr/>
      </vt:variant>
      <vt:variant>
        <vt:i4>4259905</vt:i4>
      </vt:variant>
      <vt:variant>
        <vt:i4>434</vt:i4>
      </vt:variant>
      <vt:variant>
        <vt:i4>0</vt:i4>
      </vt:variant>
      <vt:variant>
        <vt:i4>5</vt:i4>
      </vt:variant>
      <vt:variant>
        <vt:lpwstr>https://www.euskadi.eus/registro-industrias-agrarias-alimentarias/web01-a2elikin/es/</vt:lpwstr>
      </vt:variant>
      <vt:variant>
        <vt:lpwstr/>
      </vt:variant>
      <vt:variant>
        <vt:i4>4259905</vt:i4>
      </vt:variant>
      <vt:variant>
        <vt:i4>431</vt:i4>
      </vt:variant>
      <vt:variant>
        <vt:i4>0</vt:i4>
      </vt:variant>
      <vt:variant>
        <vt:i4>5</vt:i4>
      </vt:variant>
      <vt:variant>
        <vt:lpwstr>https://www.euskadi.eus/registro-industrias-agrarias-alimentarias/web01-a2elikin/es/</vt:lpwstr>
      </vt:variant>
      <vt:variant>
        <vt:lpwstr/>
      </vt:variant>
      <vt:variant>
        <vt:i4>2949221</vt:i4>
      </vt:variant>
      <vt:variant>
        <vt:i4>428</vt:i4>
      </vt:variant>
      <vt:variant>
        <vt:i4>0</vt:i4>
      </vt:variant>
      <vt:variant>
        <vt:i4>5</vt:i4>
      </vt:variant>
      <vt:variant>
        <vt:lpwstr>https://www.larioja.org/oficina-electronica/es?web=&amp;proc=00408</vt:lpwstr>
      </vt:variant>
      <vt:variant>
        <vt:lpwstr/>
      </vt:variant>
      <vt:variant>
        <vt:i4>5439560</vt:i4>
      </vt:variant>
      <vt:variant>
        <vt:i4>425</vt:i4>
      </vt:variant>
      <vt:variant>
        <vt:i4>0</vt:i4>
      </vt:variant>
      <vt:variant>
        <vt:i4>5</vt:i4>
      </vt:variant>
      <vt:variant>
        <vt:lpwstr>https://tramita.comunidad.madrid/comunicaciones-declaraciones/declaracion-industrias-agroalimentarias</vt:lpwstr>
      </vt:variant>
      <vt:variant>
        <vt:lpwstr/>
      </vt:variant>
      <vt:variant>
        <vt:i4>2556017</vt:i4>
      </vt:variant>
      <vt:variant>
        <vt:i4>422</vt:i4>
      </vt:variant>
      <vt:variant>
        <vt:i4>0</vt:i4>
      </vt:variant>
      <vt:variant>
        <vt:i4>5</vt:i4>
      </vt:variant>
      <vt:variant>
        <vt:lpwstr>https://www.juntadeandalucia.es/organismos/agriculturaganaderiapescaydesarrollosostenible/areas/industrias-agroalimentarias/registros-alimentarios/paginas/industrias.html</vt:lpwstr>
      </vt:variant>
      <vt:variant>
        <vt:lpwstr/>
      </vt:variant>
      <vt:variant>
        <vt:i4>6488171</vt:i4>
      </vt:variant>
      <vt:variant>
        <vt:i4>419</vt:i4>
      </vt:variant>
      <vt:variant>
        <vt:i4>0</vt:i4>
      </vt:variant>
      <vt:variant>
        <vt:i4>5</vt:i4>
      </vt:variant>
      <vt:variant>
        <vt:lpwstr>https://ovmediorural.xunta.gal/es/consultas-publicas/directorio-de-industrias-agroalimentarias</vt:lpwstr>
      </vt:variant>
      <vt:variant>
        <vt:lpwstr/>
      </vt:variant>
      <vt:variant>
        <vt:i4>4980747</vt:i4>
      </vt:variant>
      <vt:variant>
        <vt:i4>416</vt:i4>
      </vt:variant>
      <vt:variant>
        <vt:i4>0</vt:i4>
      </vt:variant>
      <vt:variant>
        <vt:i4>5</vt:i4>
      </vt:variant>
      <vt:variant>
        <vt:lpwstr>https://www.juntadeandalucia.es/agriculturaypesca/gria/gestionaNavegacion.do?accion=modificacionIndustria</vt:lpwstr>
      </vt:variant>
      <vt:variant>
        <vt:lpwstr/>
      </vt:variant>
      <vt:variant>
        <vt:i4>4391004</vt:i4>
      </vt:variant>
      <vt:variant>
        <vt:i4>413</vt:i4>
      </vt:variant>
      <vt:variant>
        <vt:i4>0</vt:i4>
      </vt:variant>
      <vt:variant>
        <vt:i4>5</vt:i4>
      </vt:variant>
      <vt:variant>
        <vt:lpwstr>https://www.castillalamancha.es/gobierno/agriaguaydesrur/actuaciones/programa-registro-de-industrias-agroalimentarias-ria</vt:lpwstr>
      </vt:variant>
      <vt:variant>
        <vt:lpwstr/>
      </vt:variant>
      <vt:variant>
        <vt:i4>7602283</vt:i4>
      </vt:variant>
      <vt:variant>
        <vt:i4>410</vt:i4>
      </vt:variant>
      <vt:variant>
        <vt:i4>0</vt:i4>
      </vt:variant>
      <vt:variant>
        <vt:i4>5</vt:i4>
      </vt:variant>
      <vt:variant>
        <vt:lpwstr>https://www.jccm.es/tramitesygestiones/registro-de-industrias-agrarias</vt:lpwstr>
      </vt:variant>
      <vt:variant>
        <vt:lpwstr/>
      </vt:variant>
      <vt:variant>
        <vt:i4>1769532</vt:i4>
      </vt:variant>
      <vt:variant>
        <vt:i4>380</vt:i4>
      </vt:variant>
      <vt:variant>
        <vt:i4>0</vt:i4>
      </vt:variant>
      <vt:variant>
        <vt:i4>5</vt:i4>
      </vt:variant>
      <vt:variant>
        <vt:lpwstr/>
      </vt:variant>
      <vt:variant>
        <vt:lpwstr>_Toc99016733</vt:lpwstr>
      </vt:variant>
      <vt:variant>
        <vt:i4>1703996</vt:i4>
      </vt:variant>
      <vt:variant>
        <vt:i4>374</vt:i4>
      </vt:variant>
      <vt:variant>
        <vt:i4>0</vt:i4>
      </vt:variant>
      <vt:variant>
        <vt:i4>5</vt:i4>
      </vt:variant>
      <vt:variant>
        <vt:lpwstr/>
      </vt:variant>
      <vt:variant>
        <vt:lpwstr>_Toc99016732</vt:lpwstr>
      </vt:variant>
      <vt:variant>
        <vt:i4>1638460</vt:i4>
      </vt:variant>
      <vt:variant>
        <vt:i4>368</vt:i4>
      </vt:variant>
      <vt:variant>
        <vt:i4>0</vt:i4>
      </vt:variant>
      <vt:variant>
        <vt:i4>5</vt:i4>
      </vt:variant>
      <vt:variant>
        <vt:lpwstr/>
      </vt:variant>
      <vt:variant>
        <vt:lpwstr>_Toc99016731</vt:lpwstr>
      </vt:variant>
      <vt:variant>
        <vt:i4>1572924</vt:i4>
      </vt:variant>
      <vt:variant>
        <vt:i4>362</vt:i4>
      </vt:variant>
      <vt:variant>
        <vt:i4>0</vt:i4>
      </vt:variant>
      <vt:variant>
        <vt:i4>5</vt:i4>
      </vt:variant>
      <vt:variant>
        <vt:lpwstr/>
      </vt:variant>
      <vt:variant>
        <vt:lpwstr>_Toc99016730</vt:lpwstr>
      </vt:variant>
      <vt:variant>
        <vt:i4>1114173</vt:i4>
      </vt:variant>
      <vt:variant>
        <vt:i4>356</vt:i4>
      </vt:variant>
      <vt:variant>
        <vt:i4>0</vt:i4>
      </vt:variant>
      <vt:variant>
        <vt:i4>5</vt:i4>
      </vt:variant>
      <vt:variant>
        <vt:lpwstr/>
      </vt:variant>
      <vt:variant>
        <vt:lpwstr>_Toc99016729</vt:lpwstr>
      </vt:variant>
      <vt:variant>
        <vt:i4>1048637</vt:i4>
      </vt:variant>
      <vt:variant>
        <vt:i4>350</vt:i4>
      </vt:variant>
      <vt:variant>
        <vt:i4>0</vt:i4>
      </vt:variant>
      <vt:variant>
        <vt:i4>5</vt:i4>
      </vt:variant>
      <vt:variant>
        <vt:lpwstr/>
      </vt:variant>
      <vt:variant>
        <vt:lpwstr>_Toc99016728</vt:lpwstr>
      </vt:variant>
      <vt:variant>
        <vt:i4>2031677</vt:i4>
      </vt:variant>
      <vt:variant>
        <vt:i4>344</vt:i4>
      </vt:variant>
      <vt:variant>
        <vt:i4>0</vt:i4>
      </vt:variant>
      <vt:variant>
        <vt:i4>5</vt:i4>
      </vt:variant>
      <vt:variant>
        <vt:lpwstr/>
      </vt:variant>
      <vt:variant>
        <vt:lpwstr>_Toc99016727</vt:lpwstr>
      </vt:variant>
      <vt:variant>
        <vt:i4>1966141</vt:i4>
      </vt:variant>
      <vt:variant>
        <vt:i4>338</vt:i4>
      </vt:variant>
      <vt:variant>
        <vt:i4>0</vt:i4>
      </vt:variant>
      <vt:variant>
        <vt:i4>5</vt:i4>
      </vt:variant>
      <vt:variant>
        <vt:lpwstr/>
      </vt:variant>
      <vt:variant>
        <vt:lpwstr>_Toc99016726</vt:lpwstr>
      </vt:variant>
      <vt:variant>
        <vt:i4>1900605</vt:i4>
      </vt:variant>
      <vt:variant>
        <vt:i4>332</vt:i4>
      </vt:variant>
      <vt:variant>
        <vt:i4>0</vt:i4>
      </vt:variant>
      <vt:variant>
        <vt:i4>5</vt:i4>
      </vt:variant>
      <vt:variant>
        <vt:lpwstr/>
      </vt:variant>
      <vt:variant>
        <vt:lpwstr>_Toc99016725</vt:lpwstr>
      </vt:variant>
      <vt:variant>
        <vt:i4>1835069</vt:i4>
      </vt:variant>
      <vt:variant>
        <vt:i4>326</vt:i4>
      </vt:variant>
      <vt:variant>
        <vt:i4>0</vt:i4>
      </vt:variant>
      <vt:variant>
        <vt:i4>5</vt:i4>
      </vt:variant>
      <vt:variant>
        <vt:lpwstr/>
      </vt:variant>
      <vt:variant>
        <vt:lpwstr>_Toc99016724</vt:lpwstr>
      </vt:variant>
      <vt:variant>
        <vt:i4>1769533</vt:i4>
      </vt:variant>
      <vt:variant>
        <vt:i4>320</vt:i4>
      </vt:variant>
      <vt:variant>
        <vt:i4>0</vt:i4>
      </vt:variant>
      <vt:variant>
        <vt:i4>5</vt:i4>
      </vt:variant>
      <vt:variant>
        <vt:lpwstr/>
      </vt:variant>
      <vt:variant>
        <vt:lpwstr>_Toc99016723</vt:lpwstr>
      </vt:variant>
      <vt:variant>
        <vt:i4>1703997</vt:i4>
      </vt:variant>
      <vt:variant>
        <vt:i4>314</vt:i4>
      </vt:variant>
      <vt:variant>
        <vt:i4>0</vt:i4>
      </vt:variant>
      <vt:variant>
        <vt:i4>5</vt:i4>
      </vt:variant>
      <vt:variant>
        <vt:lpwstr/>
      </vt:variant>
      <vt:variant>
        <vt:lpwstr>_Toc99016722</vt:lpwstr>
      </vt:variant>
      <vt:variant>
        <vt:i4>1638461</vt:i4>
      </vt:variant>
      <vt:variant>
        <vt:i4>308</vt:i4>
      </vt:variant>
      <vt:variant>
        <vt:i4>0</vt:i4>
      </vt:variant>
      <vt:variant>
        <vt:i4>5</vt:i4>
      </vt:variant>
      <vt:variant>
        <vt:lpwstr/>
      </vt:variant>
      <vt:variant>
        <vt:lpwstr>_Toc99016721</vt:lpwstr>
      </vt:variant>
      <vt:variant>
        <vt:i4>1572925</vt:i4>
      </vt:variant>
      <vt:variant>
        <vt:i4>302</vt:i4>
      </vt:variant>
      <vt:variant>
        <vt:i4>0</vt:i4>
      </vt:variant>
      <vt:variant>
        <vt:i4>5</vt:i4>
      </vt:variant>
      <vt:variant>
        <vt:lpwstr/>
      </vt:variant>
      <vt:variant>
        <vt:lpwstr>_Toc99016720</vt:lpwstr>
      </vt:variant>
      <vt:variant>
        <vt:i4>1114174</vt:i4>
      </vt:variant>
      <vt:variant>
        <vt:i4>296</vt:i4>
      </vt:variant>
      <vt:variant>
        <vt:i4>0</vt:i4>
      </vt:variant>
      <vt:variant>
        <vt:i4>5</vt:i4>
      </vt:variant>
      <vt:variant>
        <vt:lpwstr/>
      </vt:variant>
      <vt:variant>
        <vt:lpwstr>_Toc99016719</vt:lpwstr>
      </vt:variant>
      <vt:variant>
        <vt:i4>1048638</vt:i4>
      </vt:variant>
      <vt:variant>
        <vt:i4>290</vt:i4>
      </vt:variant>
      <vt:variant>
        <vt:i4>0</vt:i4>
      </vt:variant>
      <vt:variant>
        <vt:i4>5</vt:i4>
      </vt:variant>
      <vt:variant>
        <vt:lpwstr/>
      </vt:variant>
      <vt:variant>
        <vt:lpwstr>_Toc99016718</vt:lpwstr>
      </vt:variant>
      <vt:variant>
        <vt:i4>2031678</vt:i4>
      </vt:variant>
      <vt:variant>
        <vt:i4>284</vt:i4>
      </vt:variant>
      <vt:variant>
        <vt:i4>0</vt:i4>
      </vt:variant>
      <vt:variant>
        <vt:i4>5</vt:i4>
      </vt:variant>
      <vt:variant>
        <vt:lpwstr/>
      </vt:variant>
      <vt:variant>
        <vt:lpwstr>_Toc99016717</vt:lpwstr>
      </vt:variant>
      <vt:variant>
        <vt:i4>1966142</vt:i4>
      </vt:variant>
      <vt:variant>
        <vt:i4>278</vt:i4>
      </vt:variant>
      <vt:variant>
        <vt:i4>0</vt:i4>
      </vt:variant>
      <vt:variant>
        <vt:i4>5</vt:i4>
      </vt:variant>
      <vt:variant>
        <vt:lpwstr/>
      </vt:variant>
      <vt:variant>
        <vt:lpwstr>_Toc99016716</vt:lpwstr>
      </vt:variant>
      <vt:variant>
        <vt:i4>1900606</vt:i4>
      </vt:variant>
      <vt:variant>
        <vt:i4>272</vt:i4>
      </vt:variant>
      <vt:variant>
        <vt:i4>0</vt:i4>
      </vt:variant>
      <vt:variant>
        <vt:i4>5</vt:i4>
      </vt:variant>
      <vt:variant>
        <vt:lpwstr/>
      </vt:variant>
      <vt:variant>
        <vt:lpwstr>_Toc99016715</vt:lpwstr>
      </vt:variant>
      <vt:variant>
        <vt:i4>1835070</vt:i4>
      </vt:variant>
      <vt:variant>
        <vt:i4>266</vt:i4>
      </vt:variant>
      <vt:variant>
        <vt:i4>0</vt:i4>
      </vt:variant>
      <vt:variant>
        <vt:i4>5</vt:i4>
      </vt:variant>
      <vt:variant>
        <vt:lpwstr/>
      </vt:variant>
      <vt:variant>
        <vt:lpwstr>_Toc99016714</vt:lpwstr>
      </vt:variant>
      <vt:variant>
        <vt:i4>1769534</vt:i4>
      </vt:variant>
      <vt:variant>
        <vt:i4>260</vt:i4>
      </vt:variant>
      <vt:variant>
        <vt:i4>0</vt:i4>
      </vt:variant>
      <vt:variant>
        <vt:i4>5</vt:i4>
      </vt:variant>
      <vt:variant>
        <vt:lpwstr/>
      </vt:variant>
      <vt:variant>
        <vt:lpwstr>_Toc99016713</vt:lpwstr>
      </vt:variant>
      <vt:variant>
        <vt:i4>1703998</vt:i4>
      </vt:variant>
      <vt:variant>
        <vt:i4>254</vt:i4>
      </vt:variant>
      <vt:variant>
        <vt:i4>0</vt:i4>
      </vt:variant>
      <vt:variant>
        <vt:i4>5</vt:i4>
      </vt:variant>
      <vt:variant>
        <vt:lpwstr/>
      </vt:variant>
      <vt:variant>
        <vt:lpwstr>_Toc99016712</vt:lpwstr>
      </vt:variant>
      <vt:variant>
        <vt:i4>1638462</vt:i4>
      </vt:variant>
      <vt:variant>
        <vt:i4>248</vt:i4>
      </vt:variant>
      <vt:variant>
        <vt:i4>0</vt:i4>
      </vt:variant>
      <vt:variant>
        <vt:i4>5</vt:i4>
      </vt:variant>
      <vt:variant>
        <vt:lpwstr/>
      </vt:variant>
      <vt:variant>
        <vt:lpwstr>_Toc99016711</vt:lpwstr>
      </vt:variant>
      <vt:variant>
        <vt:i4>1572926</vt:i4>
      </vt:variant>
      <vt:variant>
        <vt:i4>242</vt:i4>
      </vt:variant>
      <vt:variant>
        <vt:i4>0</vt:i4>
      </vt:variant>
      <vt:variant>
        <vt:i4>5</vt:i4>
      </vt:variant>
      <vt:variant>
        <vt:lpwstr/>
      </vt:variant>
      <vt:variant>
        <vt:lpwstr>_Toc99016710</vt:lpwstr>
      </vt:variant>
      <vt:variant>
        <vt:i4>1114175</vt:i4>
      </vt:variant>
      <vt:variant>
        <vt:i4>236</vt:i4>
      </vt:variant>
      <vt:variant>
        <vt:i4>0</vt:i4>
      </vt:variant>
      <vt:variant>
        <vt:i4>5</vt:i4>
      </vt:variant>
      <vt:variant>
        <vt:lpwstr/>
      </vt:variant>
      <vt:variant>
        <vt:lpwstr>_Toc99016709</vt:lpwstr>
      </vt:variant>
      <vt:variant>
        <vt:i4>1048639</vt:i4>
      </vt:variant>
      <vt:variant>
        <vt:i4>230</vt:i4>
      </vt:variant>
      <vt:variant>
        <vt:i4>0</vt:i4>
      </vt:variant>
      <vt:variant>
        <vt:i4>5</vt:i4>
      </vt:variant>
      <vt:variant>
        <vt:lpwstr/>
      </vt:variant>
      <vt:variant>
        <vt:lpwstr>_Toc99016708</vt:lpwstr>
      </vt:variant>
      <vt:variant>
        <vt:i4>2031679</vt:i4>
      </vt:variant>
      <vt:variant>
        <vt:i4>224</vt:i4>
      </vt:variant>
      <vt:variant>
        <vt:i4>0</vt:i4>
      </vt:variant>
      <vt:variant>
        <vt:i4>5</vt:i4>
      </vt:variant>
      <vt:variant>
        <vt:lpwstr/>
      </vt:variant>
      <vt:variant>
        <vt:lpwstr>_Toc99016707</vt:lpwstr>
      </vt:variant>
      <vt:variant>
        <vt:i4>1966143</vt:i4>
      </vt:variant>
      <vt:variant>
        <vt:i4>218</vt:i4>
      </vt:variant>
      <vt:variant>
        <vt:i4>0</vt:i4>
      </vt:variant>
      <vt:variant>
        <vt:i4>5</vt:i4>
      </vt:variant>
      <vt:variant>
        <vt:lpwstr/>
      </vt:variant>
      <vt:variant>
        <vt:lpwstr>_Toc99016706</vt:lpwstr>
      </vt:variant>
      <vt:variant>
        <vt:i4>1900607</vt:i4>
      </vt:variant>
      <vt:variant>
        <vt:i4>212</vt:i4>
      </vt:variant>
      <vt:variant>
        <vt:i4>0</vt:i4>
      </vt:variant>
      <vt:variant>
        <vt:i4>5</vt:i4>
      </vt:variant>
      <vt:variant>
        <vt:lpwstr/>
      </vt:variant>
      <vt:variant>
        <vt:lpwstr>_Toc99016705</vt:lpwstr>
      </vt:variant>
      <vt:variant>
        <vt:i4>1835071</vt:i4>
      </vt:variant>
      <vt:variant>
        <vt:i4>206</vt:i4>
      </vt:variant>
      <vt:variant>
        <vt:i4>0</vt:i4>
      </vt:variant>
      <vt:variant>
        <vt:i4>5</vt:i4>
      </vt:variant>
      <vt:variant>
        <vt:lpwstr/>
      </vt:variant>
      <vt:variant>
        <vt:lpwstr>_Toc99016704</vt:lpwstr>
      </vt:variant>
      <vt:variant>
        <vt:i4>1769535</vt:i4>
      </vt:variant>
      <vt:variant>
        <vt:i4>200</vt:i4>
      </vt:variant>
      <vt:variant>
        <vt:i4>0</vt:i4>
      </vt:variant>
      <vt:variant>
        <vt:i4>5</vt:i4>
      </vt:variant>
      <vt:variant>
        <vt:lpwstr/>
      </vt:variant>
      <vt:variant>
        <vt:lpwstr>_Toc99016703</vt:lpwstr>
      </vt:variant>
      <vt:variant>
        <vt:i4>1703999</vt:i4>
      </vt:variant>
      <vt:variant>
        <vt:i4>194</vt:i4>
      </vt:variant>
      <vt:variant>
        <vt:i4>0</vt:i4>
      </vt:variant>
      <vt:variant>
        <vt:i4>5</vt:i4>
      </vt:variant>
      <vt:variant>
        <vt:lpwstr/>
      </vt:variant>
      <vt:variant>
        <vt:lpwstr>_Toc99016702</vt:lpwstr>
      </vt:variant>
      <vt:variant>
        <vt:i4>1638463</vt:i4>
      </vt:variant>
      <vt:variant>
        <vt:i4>188</vt:i4>
      </vt:variant>
      <vt:variant>
        <vt:i4>0</vt:i4>
      </vt:variant>
      <vt:variant>
        <vt:i4>5</vt:i4>
      </vt:variant>
      <vt:variant>
        <vt:lpwstr/>
      </vt:variant>
      <vt:variant>
        <vt:lpwstr>_Toc99016701</vt:lpwstr>
      </vt:variant>
      <vt:variant>
        <vt:i4>1572927</vt:i4>
      </vt:variant>
      <vt:variant>
        <vt:i4>182</vt:i4>
      </vt:variant>
      <vt:variant>
        <vt:i4>0</vt:i4>
      </vt:variant>
      <vt:variant>
        <vt:i4>5</vt:i4>
      </vt:variant>
      <vt:variant>
        <vt:lpwstr/>
      </vt:variant>
      <vt:variant>
        <vt:lpwstr>_Toc99016700</vt:lpwstr>
      </vt:variant>
      <vt:variant>
        <vt:i4>1048630</vt:i4>
      </vt:variant>
      <vt:variant>
        <vt:i4>176</vt:i4>
      </vt:variant>
      <vt:variant>
        <vt:i4>0</vt:i4>
      </vt:variant>
      <vt:variant>
        <vt:i4>5</vt:i4>
      </vt:variant>
      <vt:variant>
        <vt:lpwstr/>
      </vt:variant>
      <vt:variant>
        <vt:lpwstr>_Toc99016699</vt:lpwstr>
      </vt:variant>
      <vt:variant>
        <vt:i4>1114166</vt:i4>
      </vt:variant>
      <vt:variant>
        <vt:i4>170</vt:i4>
      </vt:variant>
      <vt:variant>
        <vt:i4>0</vt:i4>
      </vt:variant>
      <vt:variant>
        <vt:i4>5</vt:i4>
      </vt:variant>
      <vt:variant>
        <vt:lpwstr/>
      </vt:variant>
      <vt:variant>
        <vt:lpwstr>_Toc99016698</vt:lpwstr>
      </vt:variant>
      <vt:variant>
        <vt:i4>1966134</vt:i4>
      </vt:variant>
      <vt:variant>
        <vt:i4>164</vt:i4>
      </vt:variant>
      <vt:variant>
        <vt:i4>0</vt:i4>
      </vt:variant>
      <vt:variant>
        <vt:i4>5</vt:i4>
      </vt:variant>
      <vt:variant>
        <vt:lpwstr/>
      </vt:variant>
      <vt:variant>
        <vt:lpwstr>_Toc99016697</vt:lpwstr>
      </vt:variant>
      <vt:variant>
        <vt:i4>2031670</vt:i4>
      </vt:variant>
      <vt:variant>
        <vt:i4>158</vt:i4>
      </vt:variant>
      <vt:variant>
        <vt:i4>0</vt:i4>
      </vt:variant>
      <vt:variant>
        <vt:i4>5</vt:i4>
      </vt:variant>
      <vt:variant>
        <vt:lpwstr/>
      </vt:variant>
      <vt:variant>
        <vt:lpwstr>_Toc99016696</vt:lpwstr>
      </vt:variant>
      <vt:variant>
        <vt:i4>1835062</vt:i4>
      </vt:variant>
      <vt:variant>
        <vt:i4>152</vt:i4>
      </vt:variant>
      <vt:variant>
        <vt:i4>0</vt:i4>
      </vt:variant>
      <vt:variant>
        <vt:i4>5</vt:i4>
      </vt:variant>
      <vt:variant>
        <vt:lpwstr/>
      </vt:variant>
      <vt:variant>
        <vt:lpwstr>_Toc99016695</vt:lpwstr>
      </vt:variant>
      <vt:variant>
        <vt:i4>1900598</vt:i4>
      </vt:variant>
      <vt:variant>
        <vt:i4>146</vt:i4>
      </vt:variant>
      <vt:variant>
        <vt:i4>0</vt:i4>
      </vt:variant>
      <vt:variant>
        <vt:i4>5</vt:i4>
      </vt:variant>
      <vt:variant>
        <vt:lpwstr/>
      </vt:variant>
      <vt:variant>
        <vt:lpwstr>_Toc99016694</vt:lpwstr>
      </vt:variant>
      <vt:variant>
        <vt:i4>1703990</vt:i4>
      </vt:variant>
      <vt:variant>
        <vt:i4>140</vt:i4>
      </vt:variant>
      <vt:variant>
        <vt:i4>0</vt:i4>
      </vt:variant>
      <vt:variant>
        <vt:i4>5</vt:i4>
      </vt:variant>
      <vt:variant>
        <vt:lpwstr/>
      </vt:variant>
      <vt:variant>
        <vt:lpwstr>_Toc99016693</vt:lpwstr>
      </vt:variant>
      <vt:variant>
        <vt:i4>1769526</vt:i4>
      </vt:variant>
      <vt:variant>
        <vt:i4>134</vt:i4>
      </vt:variant>
      <vt:variant>
        <vt:i4>0</vt:i4>
      </vt:variant>
      <vt:variant>
        <vt:i4>5</vt:i4>
      </vt:variant>
      <vt:variant>
        <vt:lpwstr/>
      </vt:variant>
      <vt:variant>
        <vt:lpwstr>_Toc99016692</vt:lpwstr>
      </vt:variant>
      <vt:variant>
        <vt:i4>1572918</vt:i4>
      </vt:variant>
      <vt:variant>
        <vt:i4>128</vt:i4>
      </vt:variant>
      <vt:variant>
        <vt:i4>0</vt:i4>
      </vt:variant>
      <vt:variant>
        <vt:i4>5</vt:i4>
      </vt:variant>
      <vt:variant>
        <vt:lpwstr/>
      </vt:variant>
      <vt:variant>
        <vt:lpwstr>_Toc99016691</vt:lpwstr>
      </vt:variant>
      <vt:variant>
        <vt:i4>1638454</vt:i4>
      </vt:variant>
      <vt:variant>
        <vt:i4>122</vt:i4>
      </vt:variant>
      <vt:variant>
        <vt:i4>0</vt:i4>
      </vt:variant>
      <vt:variant>
        <vt:i4>5</vt:i4>
      </vt:variant>
      <vt:variant>
        <vt:lpwstr/>
      </vt:variant>
      <vt:variant>
        <vt:lpwstr>_Toc99016690</vt:lpwstr>
      </vt:variant>
      <vt:variant>
        <vt:i4>1048631</vt:i4>
      </vt:variant>
      <vt:variant>
        <vt:i4>116</vt:i4>
      </vt:variant>
      <vt:variant>
        <vt:i4>0</vt:i4>
      </vt:variant>
      <vt:variant>
        <vt:i4>5</vt:i4>
      </vt:variant>
      <vt:variant>
        <vt:lpwstr/>
      </vt:variant>
      <vt:variant>
        <vt:lpwstr>_Toc99016689</vt:lpwstr>
      </vt:variant>
      <vt:variant>
        <vt:i4>1114167</vt:i4>
      </vt:variant>
      <vt:variant>
        <vt:i4>110</vt:i4>
      </vt:variant>
      <vt:variant>
        <vt:i4>0</vt:i4>
      </vt:variant>
      <vt:variant>
        <vt:i4>5</vt:i4>
      </vt:variant>
      <vt:variant>
        <vt:lpwstr/>
      </vt:variant>
      <vt:variant>
        <vt:lpwstr>_Toc99016688</vt:lpwstr>
      </vt:variant>
      <vt:variant>
        <vt:i4>1966135</vt:i4>
      </vt:variant>
      <vt:variant>
        <vt:i4>104</vt:i4>
      </vt:variant>
      <vt:variant>
        <vt:i4>0</vt:i4>
      </vt:variant>
      <vt:variant>
        <vt:i4>5</vt:i4>
      </vt:variant>
      <vt:variant>
        <vt:lpwstr/>
      </vt:variant>
      <vt:variant>
        <vt:lpwstr>_Toc99016687</vt:lpwstr>
      </vt:variant>
      <vt:variant>
        <vt:i4>2031671</vt:i4>
      </vt:variant>
      <vt:variant>
        <vt:i4>98</vt:i4>
      </vt:variant>
      <vt:variant>
        <vt:i4>0</vt:i4>
      </vt:variant>
      <vt:variant>
        <vt:i4>5</vt:i4>
      </vt:variant>
      <vt:variant>
        <vt:lpwstr/>
      </vt:variant>
      <vt:variant>
        <vt:lpwstr>_Toc99016686</vt:lpwstr>
      </vt:variant>
      <vt:variant>
        <vt:i4>1835063</vt:i4>
      </vt:variant>
      <vt:variant>
        <vt:i4>92</vt:i4>
      </vt:variant>
      <vt:variant>
        <vt:i4>0</vt:i4>
      </vt:variant>
      <vt:variant>
        <vt:i4>5</vt:i4>
      </vt:variant>
      <vt:variant>
        <vt:lpwstr/>
      </vt:variant>
      <vt:variant>
        <vt:lpwstr>_Toc99016685</vt:lpwstr>
      </vt:variant>
      <vt:variant>
        <vt:i4>1900599</vt:i4>
      </vt:variant>
      <vt:variant>
        <vt:i4>86</vt:i4>
      </vt:variant>
      <vt:variant>
        <vt:i4>0</vt:i4>
      </vt:variant>
      <vt:variant>
        <vt:i4>5</vt:i4>
      </vt:variant>
      <vt:variant>
        <vt:lpwstr/>
      </vt:variant>
      <vt:variant>
        <vt:lpwstr>_Toc99016684</vt:lpwstr>
      </vt:variant>
      <vt:variant>
        <vt:i4>1703991</vt:i4>
      </vt:variant>
      <vt:variant>
        <vt:i4>80</vt:i4>
      </vt:variant>
      <vt:variant>
        <vt:i4>0</vt:i4>
      </vt:variant>
      <vt:variant>
        <vt:i4>5</vt:i4>
      </vt:variant>
      <vt:variant>
        <vt:lpwstr/>
      </vt:variant>
      <vt:variant>
        <vt:lpwstr>_Toc99016683</vt:lpwstr>
      </vt:variant>
      <vt:variant>
        <vt:i4>1769527</vt:i4>
      </vt:variant>
      <vt:variant>
        <vt:i4>74</vt:i4>
      </vt:variant>
      <vt:variant>
        <vt:i4>0</vt:i4>
      </vt:variant>
      <vt:variant>
        <vt:i4>5</vt:i4>
      </vt:variant>
      <vt:variant>
        <vt:lpwstr/>
      </vt:variant>
      <vt:variant>
        <vt:lpwstr>_Toc99016682</vt:lpwstr>
      </vt:variant>
      <vt:variant>
        <vt:i4>1572919</vt:i4>
      </vt:variant>
      <vt:variant>
        <vt:i4>68</vt:i4>
      </vt:variant>
      <vt:variant>
        <vt:i4>0</vt:i4>
      </vt:variant>
      <vt:variant>
        <vt:i4>5</vt:i4>
      </vt:variant>
      <vt:variant>
        <vt:lpwstr/>
      </vt:variant>
      <vt:variant>
        <vt:lpwstr>_Toc99016681</vt:lpwstr>
      </vt:variant>
      <vt:variant>
        <vt:i4>1638455</vt:i4>
      </vt:variant>
      <vt:variant>
        <vt:i4>62</vt:i4>
      </vt:variant>
      <vt:variant>
        <vt:i4>0</vt:i4>
      </vt:variant>
      <vt:variant>
        <vt:i4>5</vt:i4>
      </vt:variant>
      <vt:variant>
        <vt:lpwstr/>
      </vt:variant>
      <vt:variant>
        <vt:lpwstr>_Toc99016680</vt:lpwstr>
      </vt:variant>
      <vt:variant>
        <vt:i4>1048632</vt:i4>
      </vt:variant>
      <vt:variant>
        <vt:i4>56</vt:i4>
      </vt:variant>
      <vt:variant>
        <vt:i4>0</vt:i4>
      </vt:variant>
      <vt:variant>
        <vt:i4>5</vt:i4>
      </vt:variant>
      <vt:variant>
        <vt:lpwstr/>
      </vt:variant>
      <vt:variant>
        <vt:lpwstr>_Toc99016679</vt:lpwstr>
      </vt:variant>
      <vt:variant>
        <vt:i4>1114168</vt:i4>
      </vt:variant>
      <vt:variant>
        <vt:i4>50</vt:i4>
      </vt:variant>
      <vt:variant>
        <vt:i4>0</vt:i4>
      </vt:variant>
      <vt:variant>
        <vt:i4>5</vt:i4>
      </vt:variant>
      <vt:variant>
        <vt:lpwstr/>
      </vt:variant>
      <vt:variant>
        <vt:lpwstr>_Toc99016678</vt:lpwstr>
      </vt:variant>
      <vt:variant>
        <vt:i4>1966136</vt:i4>
      </vt:variant>
      <vt:variant>
        <vt:i4>44</vt:i4>
      </vt:variant>
      <vt:variant>
        <vt:i4>0</vt:i4>
      </vt:variant>
      <vt:variant>
        <vt:i4>5</vt:i4>
      </vt:variant>
      <vt:variant>
        <vt:lpwstr/>
      </vt:variant>
      <vt:variant>
        <vt:lpwstr>_Toc99016677</vt:lpwstr>
      </vt:variant>
      <vt:variant>
        <vt:i4>2031672</vt:i4>
      </vt:variant>
      <vt:variant>
        <vt:i4>38</vt:i4>
      </vt:variant>
      <vt:variant>
        <vt:i4>0</vt:i4>
      </vt:variant>
      <vt:variant>
        <vt:i4>5</vt:i4>
      </vt:variant>
      <vt:variant>
        <vt:lpwstr/>
      </vt:variant>
      <vt:variant>
        <vt:lpwstr>_Toc99016676</vt:lpwstr>
      </vt:variant>
      <vt:variant>
        <vt:i4>1835064</vt:i4>
      </vt:variant>
      <vt:variant>
        <vt:i4>32</vt:i4>
      </vt:variant>
      <vt:variant>
        <vt:i4>0</vt:i4>
      </vt:variant>
      <vt:variant>
        <vt:i4>5</vt:i4>
      </vt:variant>
      <vt:variant>
        <vt:lpwstr/>
      </vt:variant>
      <vt:variant>
        <vt:lpwstr>_Toc99016675</vt:lpwstr>
      </vt:variant>
      <vt:variant>
        <vt:i4>1900600</vt:i4>
      </vt:variant>
      <vt:variant>
        <vt:i4>26</vt:i4>
      </vt:variant>
      <vt:variant>
        <vt:i4>0</vt:i4>
      </vt:variant>
      <vt:variant>
        <vt:i4>5</vt:i4>
      </vt:variant>
      <vt:variant>
        <vt:lpwstr/>
      </vt:variant>
      <vt:variant>
        <vt:lpwstr>_Toc99016674</vt:lpwstr>
      </vt:variant>
      <vt:variant>
        <vt:i4>1703992</vt:i4>
      </vt:variant>
      <vt:variant>
        <vt:i4>20</vt:i4>
      </vt:variant>
      <vt:variant>
        <vt:i4>0</vt:i4>
      </vt:variant>
      <vt:variant>
        <vt:i4>5</vt:i4>
      </vt:variant>
      <vt:variant>
        <vt:lpwstr/>
      </vt:variant>
      <vt:variant>
        <vt:lpwstr>_Toc99016673</vt:lpwstr>
      </vt:variant>
      <vt:variant>
        <vt:i4>1769528</vt:i4>
      </vt:variant>
      <vt:variant>
        <vt:i4>14</vt:i4>
      </vt:variant>
      <vt:variant>
        <vt:i4>0</vt:i4>
      </vt:variant>
      <vt:variant>
        <vt:i4>5</vt:i4>
      </vt:variant>
      <vt:variant>
        <vt:lpwstr/>
      </vt:variant>
      <vt:variant>
        <vt:lpwstr>_Toc99016672</vt:lpwstr>
      </vt:variant>
      <vt:variant>
        <vt:i4>1572920</vt:i4>
      </vt:variant>
      <vt:variant>
        <vt:i4>8</vt:i4>
      </vt:variant>
      <vt:variant>
        <vt:i4>0</vt:i4>
      </vt:variant>
      <vt:variant>
        <vt:i4>5</vt:i4>
      </vt:variant>
      <vt:variant>
        <vt:lpwstr/>
      </vt:variant>
      <vt:variant>
        <vt:lpwstr>_Toc99016671</vt:lpwstr>
      </vt:variant>
      <vt:variant>
        <vt:i4>1638456</vt:i4>
      </vt:variant>
      <vt:variant>
        <vt:i4>2</vt:i4>
      </vt:variant>
      <vt:variant>
        <vt:i4>0</vt:i4>
      </vt:variant>
      <vt:variant>
        <vt:i4>5</vt:i4>
      </vt:variant>
      <vt:variant>
        <vt:lpwstr/>
      </vt:variant>
      <vt:variant>
        <vt:lpwstr>_Toc99016670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agscadiazg ANGEL DIAZ GOMEZ tfno:925265384</dc:creator>
  <cp:keywords/>
  <cp:lastModifiedBy>Gratiniano Antonio Lozano Lozano</cp:lastModifiedBy>
  <cp:revision>2</cp:revision>
  <dcterms:created xsi:type="dcterms:W3CDTF">2022-03-29T16:20:00Z</dcterms:created>
  <dcterms:modified xsi:type="dcterms:W3CDTF">2022-03-29T16:20:00Z</dcterms:modified>
</cp:coreProperties>
</file>